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2F858B" w14:textId="412C1901" w:rsidR="00106EB2" w:rsidRDefault="008D3500" w:rsidP="00106EB2">
      <w:pPr>
        <w:suppressAutoHyphens w:val="0"/>
        <w:autoSpaceDE w:val="0"/>
        <w:autoSpaceDN w:val="0"/>
        <w:adjustRightInd w:val="0"/>
        <w:spacing w:after="0" w:line="360" w:lineRule="auto"/>
        <w:jc w:val="center"/>
        <w:rPr>
          <w:rFonts w:ascii="Times New Roman" w:eastAsia="Times New Roman" w:hAnsi="Times New Roman" w:cs="Times New Roman"/>
          <w:b/>
          <w:bCs/>
          <w:sz w:val="24"/>
          <w:szCs w:val="24"/>
          <w:lang w:val="en-IN" w:eastAsia="en-IN"/>
        </w:rPr>
      </w:pPr>
      <w:r>
        <w:rPr>
          <w:rFonts w:ascii="Times New Roman" w:eastAsia="Times New Roman" w:hAnsi="Times New Roman" w:cs="Times New Roman"/>
          <w:b/>
          <w:bCs/>
          <w:sz w:val="24"/>
          <w:szCs w:val="24"/>
          <w:lang w:val="en-IN" w:eastAsia="en-IN"/>
        </w:rPr>
        <w:t>INTRODUCTION TO DATA MANAGEMENT</w:t>
      </w:r>
    </w:p>
    <w:p w14:paraId="0F2307BB" w14:textId="77777777" w:rsidR="00106EB2" w:rsidRDefault="00106EB2" w:rsidP="00106EB2">
      <w:pPr>
        <w:suppressAutoHyphens w:val="0"/>
        <w:autoSpaceDE w:val="0"/>
        <w:autoSpaceDN w:val="0"/>
        <w:adjustRightInd w:val="0"/>
        <w:spacing w:after="0" w:line="360" w:lineRule="auto"/>
        <w:jc w:val="center"/>
        <w:rPr>
          <w:rFonts w:ascii="Times New Roman" w:eastAsia="Times New Roman" w:hAnsi="Times New Roman" w:cs="Times New Roman"/>
          <w:b/>
          <w:bCs/>
          <w:sz w:val="24"/>
          <w:szCs w:val="24"/>
          <w:lang w:val="en-IN" w:eastAsia="en-IN"/>
        </w:rPr>
      </w:pPr>
      <w:r>
        <w:rPr>
          <w:rFonts w:ascii="Times New Roman" w:eastAsia="Times New Roman" w:hAnsi="Times New Roman" w:cs="Times New Roman"/>
          <w:b/>
          <w:bCs/>
          <w:sz w:val="24"/>
          <w:szCs w:val="24"/>
          <w:lang w:val="en-IN" w:eastAsia="en-IN"/>
        </w:rPr>
        <w:t>PROJECT REPORT</w:t>
      </w:r>
    </w:p>
    <w:p w14:paraId="4DEC496E" w14:textId="77777777" w:rsidR="00106EB2" w:rsidRDefault="00106EB2" w:rsidP="00106EB2">
      <w:pPr>
        <w:suppressAutoHyphens w:val="0"/>
        <w:autoSpaceDE w:val="0"/>
        <w:autoSpaceDN w:val="0"/>
        <w:adjustRightInd w:val="0"/>
        <w:spacing w:after="0" w:line="360" w:lineRule="auto"/>
        <w:jc w:val="center"/>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(Project Semester </w:t>
      </w:r>
      <w:r>
        <w:rPr>
          <w:rFonts w:ascii="Times New Roman" w:eastAsia="Times New Roman" w:hAnsi="Times New Roman" w:cs="Times New Roman"/>
          <w:sz w:val="24"/>
          <w:szCs w:val="24"/>
          <w:lang w:eastAsia="en-IN"/>
        </w:rPr>
        <w:t>January-April 2025</w:t>
      </w:r>
      <w:r>
        <w:rPr>
          <w:rFonts w:ascii="Times New Roman" w:eastAsia="Times New Roman" w:hAnsi="Times New Roman" w:cs="Times New Roman"/>
          <w:sz w:val="24"/>
          <w:szCs w:val="24"/>
          <w:lang w:val="en-IN" w:eastAsia="en-IN"/>
        </w:rPr>
        <w:t>)</w:t>
      </w:r>
    </w:p>
    <w:p w14:paraId="7CC9D926" w14:textId="77777777" w:rsidR="00106EB2" w:rsidRDefault="00106EB2" w:rsidP="00106EB2">
      <w:pPr>
        <w:suppressAutoHyphens w:val="0"/>
        <w:autoSpaceDE w:val="0"/>
        <w:autoSpaceDN w:val="0"/>
        <w:adjustRightInd w:val="0"/>
        <w:spacing w:after="0" w:line="360" w:lineRule="auto"/>
        <w:rPr>
          <w:rFonts w:ascii="Times New Roman" w:eastAsia="Times New Roman" w:hAnsi="Times New Roman" w:cs="Times New Roman"/>
          <w:b/>
          <w:bCs/>
          <w:i/>
          <w:iCs/>
          <w:sz w:val="24"/>
          <w:szCs w:val="24"/>
          <w:lang w:val="en-IN" w:eastAsia="en-IN"/>
        </w:rPr>
      </w:pPr>
    </w:p>
    <w:p w14:paraId="669C7EFD" w14:textId="77777777" w:rsidR="00106EB2" w:rsidRDefault="00106EB2" w:rsidP="00106EB2">
      <w:pPr>
        <w:suppressAutoHyphens w:val="0"/>
        <w:autoSpaceDE w:val="0"/>
        <w:autoSpaceDN w:val="0"/>
        <w:adjustRightInd w:val="0"/>
        <w:spacing w:after="0" w:line="360" w:lineRule="auto"/>
        <w:rPr>
          <w:rFonts w:ascii="Times New Roman" w:eastAsia="Times New Roman" w:hAnsi="Times New Roman" w:cs="Times New Roman"/>
          <w:b/>
          <w:bCs/>
          <w:i/>
          <w:iCs/>
          <w:sz w:val="24"/>
          <w:szCs w:val="24"/>
          <w:lang w:val="en-IN" w:eastAsia="en-IN"/>
        </w:rPr>
      </w:pPr>
    </w:p>
    <w:p w14:paraId="1CC0973D" w14:textId="77777777" w:rsidR="00106EB2" w:rsidRDefault="00106EB2" w:rsidP="00106EB2">
      <w:pPr>
        <w:suppressAutoHyphens w:val="0"/>
        <w:autoSpaceDE w:val="0"/>
        <w:autoSpaceDN w:val="0"/>
        <w:adjustRightInd w:val="0"/>
        <w:spacing w:after="0" w:line="360" w:lineRule="auto"/>
        <w:jc w:val="center"/>
        <w:rPr>
          <w:rFonts w:ascii="Times New Roman" w:eastAsia="Times New Roman" w:hAnsi="Times New Roman" w:cs="Times New Roman"/>
          <w:b/>
          <w:bCs/>
          <w:i/>
          <w:iCs/>
          <w:sz w:val="24"/>
          <w:szCs w:val="24"/>
          <w:lang w:val="en-IN" w:eastAsia="en-IN"/>
        </w:rPr>
      </w:pPr>
    </w:p>
    <w:p w14:paraId="2376C525" w14:textId="32FDF4C0" w:rsidR="00106EB2" w:rsidRDefault="00980D05" w:rsidP="00106EB2">
      <w:pPr>
        <w:suppressAutoHyphens w:val="0"/>
        <w:autoSpaceDE w:val="0"/>
        <w:autoSpaceDN w:val="0"/>
        <w:adjustRightInd w:val="0"/>
        <w:spacing w:after="0" w:line="360" w:lineRule="auto"/>
        <w:jc w:val="center"/>
        <w:rPr>
          <w:rFonts w:ascii="Times New Roman" w:eastAsia="Times New Roman" w:hAnsi="Times New Roman" w:cs="Times New Roman"/>
          <w:b/>
          <w:bCs/>
          <w:i/>
          <w:iCs/>
          <w:sz w:val="32"/>
          <w:szCs w:val="32"/>
          <w:lang w:val="en-IN" w:eastAsia="en-IN"/>
        </w:rPr>
      </w:pPr>
      <w:r>
        <w:rPr>
          <w:rFonts w:ascii="Times New Roman" w:eastAsia="Times New Roman" w:hAnsi="Times New Roman" w:cs="Times New Roman"/>
          <w:b/>
          <w:bCs/>
          <w:i/>
          <w:iCs/>
          <w:sz w:val="32"/>
          <w:szCs w:val="32"/>
          <w:lang w:val="en-IN" w:eastAsia="en-IN"/>
        </w:rPr>
        <w:t>SWIGGY ORDER INSIGHTS</w:t>
      </w:r>
    </w:p>
    <w:p w14:paraId="1E75E8F2" w14:textId="77777777" w:rsidR="00106EB2" w:rsidRDefault="00106EB2" w:rsidP="00106EB2">
      <w:pPr>
        <w:suppressAutoHyphens w:val="0"/>
        <w:autoSpaceDE w:val="0"/>
        <w:autoSpaceDN w:val="0"/>
        <w:adjustRightInd w:val="0"/>
        <w:spacing w:after="0" w:line="360" w:lineRule="auto"/>
        <w:rPr>
          <w:rFonts w:ascii="Times New Roman" w:eastAsia="Times New Roman" w:hAnsi="Times New Roman" w:cs="Times New Roman"/>
          <w:sz w:val="24"/>
          <w:szCs w:val="24"/>
          <w:lang w:val="en-IN" w:eastAsia="en-IN"/>
        </w:rPr>
      </w:pPr>
    </w:p>
    <w:p w14:paraId="2C7650DA" w14:textId="77777777" w:rsidR="00106EB2" w:rsidRDefault="00106EB2" w:rsidP="00106EB2">
      <w:pPr>
        <w:suppressAutoHyphens w:val="0"/>
        <w:autoSpaceDE w:val="0"/>
        <w:autoSpaceDN w:val="0"/>
        <w:adjustRightInd w:val="0"/>
        <w:spacing w:after="0" w:line="360" w:lineRule="auto"/>
        <w:rPr>
          <w:rFonts w:ascii="Times New Roman" w:eastAsia="Times New Roman" w:hAnsi="Times New Roman" w:cs="Times New Roman"/>
          <w:sz w:val="24"/>
          <w:szCs w:val="24"/>
          <w:lang w:val="en-IN" w:eastAsia="en-IN"/>
        </w:rPr>
      </w:pPr>
    </w:p>
    <w:p w14:paraId="520872DE" w14:textId="77777777" w:rsidR="00106EB2" w:rsidRDefault="00106EB2" w:rsidP="00106EB2">
      <w:pPr>
        <w:suppressAutoHyphens w:val="0"/>
        <w:autoSpaceDE w:val="0"/>
        <w:autoSpaceDN w:val="0"/>
        <w:adjustRightInd w:val="0"/>
        <w:spacing w:after="0" w:line="360" w:lineRule="auto"/>
        <w:jc w:val="center"/>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Submitted by</w:t>
      </w:r>
    </w:p>
    <w:p w14:paraId="292B86EA" w14:textId="77777777" w:rsidR="00106EB2" w:rsidRDefault="00106EB2" w:rsidP="00106EB2">
      <w:pPr>
        <w:suppressAutoHyphens w:val="0"/>
        <w:autoSpaceDE w:val="0"/>
        <w:autoSpaceDN w:val="0"/>
        <w:adjustRightInd w:val="0"/>
        <w:spacing w:after="0" w:line="360" w:lineRule="auto"/>
        <w:rPr>
          <w:rFonts w:ascii="Times New Roman" w:eastAsia="Times New Roman" w:hAnsi="Times New Roman" w:cs="Times New Roman"/>
          <w:b/>
          <w:bCs/>
          <w:sz w:val="24"/>
          <w:szCs w:val="24"/>
          <w:lang w:val="en-IN" w:eastAsia="en-IN"/>
        </w:rPr>
      </w:pPr>
    </w:p>
    <w:p w14:paraId="05E397CD" w14:textId="77777777" w:rsidR="00106EB2" w:rsidRDefault="00106EB2" w:rsidP="00106EB2">
      <w:pPr>
        <w:suppressAutoHyphens w:val="0"/>
        <w:autoSpaceDE w:val="0"/>
        <w:autoSpaceDN w:val="0"/>
        <w:adjustRightInd w:val="0"/>
        <w:spacing w:after="0" w:line="360" w:lineRule="auto"/>
        <w:rPr>
          <w:rFonts w:ascii="Times New Roman" w:eastAsia="Times New Roman" w:hAnsi="Times New Roman" w:cs="Times New Roman"/>
          <w:b/>
          <w:bCs/>
          <w:sz w:val="24"/>
          <w:szCs w:val="24"/>
          <w:lang w:val="en-IN" w:eastAsia="en-IN"/>
        </w:rPr>
      </w:pPr>
    </w:p>
    <w:p w14:paraId="07435051" w14:textId="2134DEDE" w:rsidR="00106EB2" w:rsidRDefault="005D5811" w:rsidP="00106EB2">
      <w:pPr>
        <w:suppressAutoHyphens w:val="0"/>
        <w:autoSpaceDE w:val="0"/>
        <w:autoSpaceDN w:val="0"/>
        <w:adjustRightInd w:val="0"/>
        <w:spacing w:after="0" w:line="360" w:lineRule="auto"/>
        <w:jc w:val="center"/>
        <w:rPr>
          <w:rFonts w:ascii="Times New Roman" w:eastAsia="Times New Roman" w:hAnsi="Times New Roman" w:cs="Times New Roman"/>
          <w:bCs/>
          <w:sz w:val="24"/>
          <w:szCs w:val="24"/>
          <w:lang w:val="en-IN" w:eastAsia="en-IN"/>
        </w:rPr>
      </w:pPr>
      <w:r w:rsidRPr="005D5811">
        <w:rPr>
          <w:rFonts w:ascii="Times New Roman" w:eastAsia="Times New Roman" w:hAnsi="Times New Roman" w:cs="Times New Roman"/>
          <w:bCs/>
          <w:sz w:val="24"/>
          <w:szCs w:val="24"/>
          <w:lang w:val="en-IN" w:eastAsia="en-IN"/>
        </w:rPr>
        <w:t xml:space="preserve"> </w:t>
      </w:r>
      <w:r w:rsidR="00980D05">
        <w:rPr>
          <w:rFonts w:ascii="Times New Roman" w:eastAsia="Times New Roman" w:hAnsi="Times New Roman" w:cs="Times New Roman"/>
          <w:bCs/>
          <w:sz w:val="24"/>
          <w:szCs w:val="24"/>
          <w:lang w:val="en-IN" w:eastAsia="en-IN"/>
        </w:rPr>
        <w:t>Ravi Kumar</w:t>
      </w:r>
    </w:p>
    <w:p w14:paraId="3C6CF9C9" w14:textId="77777777" w:rsidR="00106EB2" w:rsidRDefault="00106EB2" w:rsidP="00106EB2">
      <w:pPr>
        <w:suppressAutoHyphens w:val="0"/>
        <w:autoSpaceDE w:val="0"/>
        <w:autoSpaceDN w:val="0"/>
        <w:adjustRightInd w:val="0"/>
        <w:spacing w:after="0" w:line="360" w:lineRule="auto"/>
        <w:jc w:val="center"/>
        <w:rPr>
          <w:rFonts w:ascii="Times New Roman" w:eastAsia="Times New Roman" w:hAnsi="Times New Roman" w:cs="Times New Roman"/>
          <w:bCs/>
          <w:sz w:val="24"/>
          <w:szCs w:val="24"/>
          <w:lang w:val="en-IN" w:eastAsia="en-IN"/>
        </w:rPr>
      </w:pPr>
    </w:p>
    <w:p w14:paraId="3BB75D00" w14:textId="786706D7" w:rsidR="00106EB2" w:rsidRDefault="00106EB2" w:rsidP="00106EB2">
      <w:pPr>
        <w:suppressAutoHyphens w:val="0"/>
        <w:autoSpaceDE w:val="0"/>
        <w:autoSpaceDN w:val="0"/>
        <w:adjustRightInd w:val="0"/>
        <w:spacing w:after="0" w:line="360" w:lineRule="auto"/>
        <w:jc w:val="center"/>
        <w:rPr>
          <w:rFonts w:ascii="Times New Roman" w:eastAsia="Times New Roman" w:hAnsi="Times New Roman" w:cs="Times New Roman"/>
          <w:bCs/>
          <w:sz w:val="24"/>
          <w:szCs w:val="24"/>
          <w:lang w:val="en-IN" w:eastAsia="en-IN"/>
        </w:rPr>
      </w:pPr>
      <w:r>
        <w:rPr>
          <w:rFonts w:ascii="Times New Roman" w:eastAsia="Times New Roman" w:hAnsi="Times New Roman" w:cs="Times New Roman"/>
          <w:bCs/>
          <w:sz w:val="24"/>
          <w:szCs w:val="24"/>
          <w:lang w:val="en-IN" w:eastAsia="en-IN"/>
        </w:rPr>
        <w:t>Registration No</w:t>
      </w:r>
      <w:r w:rsidR="008D3500">
        <w:rPr>
          <w:rFonts w:ascii="Times New Roman" w:eastAsia="Times New Roman" w:hAnsi="Times New Roman" w:cs="Times New Roman"/>
          <w:bCs/>
          <w:sz w:val="24"/>
          <w:szCs w:val="24"/>
          <w:lang w:val="en-IN" w:eastAsia="en-IN"/>
        </w:rPr>
        <w:t>. 123</w:t>
      </w:r>
      <w:r w:rsidR="00980D05">
        <w:rPr>
          <w:rFonts w:ascii="Times New Roman" w:eastAsia="Times New Roman" w:hAnsi="Times New Roman" w:cs="Times New Roman"/>
          <w:bCs/>
          <w:sz w:val="24"/>
          <w:szCs w:val="24"/>
          <w:lang w:val="en-IN" w:eastAsia="en-IN"/>
        </w:rPr>
        <w:t>23421</w:t>
      </w:r>
    </w:p>
    <w:p w14:paraId="04779FB2" w14:textId="77777777" w:rsidR="00106EB2" w:rsidRDefault="00106EB2" w:rsidP="00106EB2">
      <w:pPr>
        <w:suppressAutoHyphens w:val="0"/>
        <w:autoSpaceDE w:val="0"/>
        <w:autoSpaceDN w:val="0"/>
        <w:adjustRightInd w:val="0"/>
        <w:spacing w:after="0" w:line="360" w:lineRule="auto"/>
        <w:jc w:val="center"/>
        <w:rPr>
          <w:rFonts w:ascii="Times New Roman" w:eastAsia="Times New Roman" w:hAnsi="Times New Roman" w:cs="Times New Roman"/>
          <w:bCs/>
          <w:sz w:val="24"/>
          <w:szCs w:val="24"/>
          <w:lang w:val="en-IN" w:eastAsia="en-IN"/>
        </w:rPr>
      </w:pPr>
    </w:p>
    <w:p w14:paraId="7C362935" w14:textId="4289C516" w:rsidR="00106EB2" w:rsidRDefault="00106EB2" w:rsidP="00106EB2">
      <w:pPr>
        <w:suppressAutoHyphens w:val="0"/>
        <w:autoSpaceDE w:val="0"/>
        <w:autoSpaceDN w:val="0"/>
        <w:adjustRightInd w:val="0"/>
        <w:spacing w:after="0" w:line="360" w:lineRule="auto"/>
        <w:jc w:val="center"/>
        <w:rPr>
          <w:rFonts w:ascii="Times New Roman" w:eastAsia="Times New Roman" w:hAnsi="Times New Roman" w:cs="Times New Roman"/>
          <w:bCs/>
          <w:sz w:val="24"/>
          <w:szCs w:val="24"/>
          <w:lang w:val="en-IN" w:eastAsia="en-IN"/>
        </w:rPr>
      </w:pPr>
      <w:r>
        <w:rPr>
          <w:rFonts w:ascii="Times New Roman" w:eastAsia="Times New Roman" w:hAnsi="Times New Roman" w:cs="Times New Roman"/>
          <w:bCs/>
          <w:sz w:val="24"/>
          <w:szCs w:val="24"/>
          <w:lang w:val="en-IN" w:eastAsia="en-IN"/>
        </w:rPr>
        <w:t xml:space="preserve"> Section </w:t>
      </w:r>
      <w:r w:rsidR="00AF1D6F">
        <w:rPr>
          <w:rFonts w:ascii="Times New Roman" w:eastAsia="Times New Roman" w:hAnsi="Times New Roman" w:cs="Times New Roman"/>
          <w:bCs/>
          <w:sz w:val="24"/>
          <w:szCs w:val="24"/>
          <w:lang w:val="en-IN" w:eastAsia="en-IN"/>
        </w:rPr>
        <w:t>-K23</w:t>
      </w:r>
      <w:r w:rsidR="00B623BD">
        <w:rPr>
          <w:rFonts w:ascii="Times New Roman" w:eastAsia="Times New Roman" w:hAnsi="Times New Roman" w:cs="Times New Roman"/>
          <w:bCs/>
          <w:sz w:val="24"/>
          <w:szCs w:val="24"/>
          <w:lang w:val="en-IN" w:eastAsia="en-IN"/>
        </w:rPr>
        <w:t>GS</w:t>
      </w:r>
    </w:p>
    <w:p w14:paraId="44D7C346" w14:textId="11613867" w:rsidR="00106EB2" w:rsidRDefault="00106EB2" w:rsidP="00106EB2">
      <w:pPr>
        <w:suppressAutoHyphens w:val="0"/>
        <w:autoSpaceDE w:val="0"/>
        <w:autoSpaceDN w:val="0"/>
        <w:adjustRightInd w:val="0"/>
        <w:spacing w:after="0" w:line="360" w:lineRule="auto"/>
        <w:jc w:val="center"/>
        <w:rPr>
          <w:rFonts w:ascii="Times New Roman" w:eastAsia="Times New Roman" w:hAnsi="Times New Roman" w:cs="Times New Roman"/>
          <w:bCs/>
          <w:sz w:val="24"/>
          <w:szCs w:val="24"/>
          <w:lang w:val="en-IN" w:eastAsia="en-IN"/>
        </w:rPr>
      </w:pPr>
      <w:r>
        <w:rPr>
          <w:rFonts w:ascii="Times New Roman" w:eastAsia="Times New Roman" w:hAnsi="Times New Roman" w:cs="Times New Roman"/>
          <w:bCs/>
          <w:sz w:val="24"/>
          <w:szCs w:val="24"/>
          <w:lang w:val="en-IN" w:eastAsia="en-IN"/>
        </w:rPr>
        <w:t>Course Code.</w:t>
      </w:r>
      <w:r w:rsidR="008D3500">
        <w:rPr>
          <w:rFonts w:ascii="Times New Roman" w:eastAsia="Times New Roman" w:hAnsi="Times New Roman" w:cs="Times New Roman"/>
          <w:bCs/>
          <w:sz w:val="24"/>
          <w:szCs w:val="24"/>
          <w:lang w:val="en-IN" w:eastAsia="en-IN"/>
        </w:rPr>
        <w:t xml:space="preserve"> INT 217</w:t>
      </w:r>
    </w:p>
    <w:p w14:paraId="246B395C" w14:textId="77777777" w:rsidR="00106EB2" w:rsidRDefault="00106EB2" w:rsidP="00106EB2">
      <w:pPr>
        <w:suppressAutoHyphens w:val="0"/>
        <w:autoSpaceDE w:val="0"/>
        <w:autoSpaceDN w:val="0"/>
        <w:adjustRightInd w:val="0"/>
        <w:spacing w:after="0" w:line="360" w:lineRule="auto"/>
        <w:rPr>
          <w:rFonts w:ascii="Times New Roman" w:eastAsia="Times New Roman" w:hAnsi="Times New Roman" w:cs="Times New Roman"/>
          <w:sz w:val="24"/>
          <w:szCs w:val="24"/>
          <w:lang w:val="en-IN" w:eastAsia="en-IN"/>
        </w:rPr>
      </w:pPr>
    </w:p>
    <w:p w14:paraId="0F6868F6" w14:textId="77777777" w:rsidR="00106EB2" w:rsidRDefault="00106EB2" w:rsidP="00CC0ED6">
      <w:pPr>
        <w:suppressAutoHyphens w:val="0"/>
        <w:autoSpaceDE w:val="0"/>
        <w:autoSpaceDN w:val="0"/>
        <w:adjustRightInd w:val="0"/>
        <w:spacing w:after="0" w:line="360" w:lineRule="auto"/>
        <w:rPr>
          <w:rFonts w:ascii="Times New Roman" w:eastAsia="Times New Roman" w:hAnsi="Times New Roman" w:cs="Times New Roman"/>
          <w:sz w:val="24"/>
          <w:szCs w:val="24"/>
          <w:lang w:val="en-IN" w:eastAsia="en-IN"/>
        </w:rPr>
      </w:pPr>
    </w:p>
    <w:p w14:paraId="338F5AA4" w14:textId="77777777" w:rsidR="00106EB2" w:rsidRDefault="00106EB2" w:rsidP="00106EB2">
      <w:pPr>
        <w:suppressAutoHyphens w:val="0"/>
        <w:autoSpaceDE w:val="0"/>
        <w:autoSpaceDN w:val="0"/>
        <w:adjustRightInd w:val="0"/>
        <w:spacing w:after="0" w:line="360" w:lineRule="auto"/>
        <w:jc w:val="center"/>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Under the Guidance of</w:t>
      </w:r>
    </w:p>
    <w:p w14:paraId="1D95250A" w14:textId="035F31DF" w:rsidR="00106EB2" w:rsidRDefault="00AF1D6F" w:rsidP="00106EB2">
      <w:pPr>
        <w:suppressAutoHyphens w:val="0"/>
        <w:autoSpaceDE w:val="0"/>
        <w:autoSpaceDN w:val="0"/>
        <w:adjustRightInd w:val="0"/>
        <w:spacing w:after="0" w:line="360" w:lineRule="auto"/>
        <w:rPr>
          <w:rFonts w:ascii="Times New Roman" w:eastAsia="Times New Roman" w:hAnsi="Times New Roman" w:cs="Times New Roman"/>
          <w:b/>
          <w:bCs/>
          <w:sz w:val="24"/>
          <w:szCs w:val="24"/>
          <w:lang w:val="en-IN" w:eastAsia="en-IN"/>
        </w:rPr>
      </w:pPr>
      <w:r>
        <w:rPr>
          <w:rFonts w:ascii="Times New Roman" w:eastAsia="Times New Roman" w:hAnsi="Times New Roman" w:cs="Times New Roman"/>
          <w:b/>
          <w:bCs/>
          <w:sz w:val="24"/>
          <w:szCs w:val="24"/>
          <w:lang w:val="en-IN" w:eastAsia="en-IN"/>
        </w:rPr>
        <w:t xml:space="preserve">                                          </w:t>
      </w:r>
      <w:r w:rsidR="00CC0ED6">
        <w:rPr>
          <w:rFonts w:ascii="Times New Roman" w:eastAsia="Times New Roman" w:hAnsi="Times New Roman" w:cs="Times New Roman"/>
          <w:b/>
          <w:bCs/>
          <w:sz w:val="24"/>
          <w:szCs w:val="24"/>
          <w:lang w:val="en-IN" w:eastAsia="en-IN"/>
        </w:rPr>
        <w:t xml:space="preserve">    </w:t>
      </w:r>
      <w:r>
        <w:rPr>
          <w:rFonts w:ascii="Times New Roman" w:eastAsia="Times New Roman" w:hAnsi="Times New Roman" w:cs="Times New Roman"/>
          <w:b/>
          <w:bCs/>
          <w:sz w:val="24"/>
          <w:szCs w:val="24"/>
          <w:lang w:val="en-IN" w:eastAsia="en-IN"/>
        </w:rPr>
        <w:t xml:space="preserve">    </w:t>
      </w:r>
      <w:r w:rsidR="00B623BD">
        <w:rPr>
          <w:rFonts w:ascii="Times New Roman" w:eastAsia="Times New Roman" w:hAnsi="Times New Roman" w:cs="Times New Roman"/>
          <w:b/>
          <w:bCs/>
          <w:sz w:val="24"/>
          <w:szCs w:val="24"/>
          <w:lang w:val="en-IN" w:eastAsia="en-IN"/>
        </w:rPr>
        <w:t xml:space="preserve">         Baljinder Kaur</w:t>
      </w:r>
    </w:p>
    <w:p w14:paraId="7DBAB3D7" w14:textId="56CBE345" w:rsidR="00106EB2" w:rsidRDefault="00106EB2" w:rsidP="00106EB2">
      <w:pPr>
        <w:suppressAutoHyphens w:val="0"/>
        <w:autoSpaceDE w:val="0"/>
        <w:autoSpaceDN w:val="0"/>
        <w:adjustRightInd w:val="0"/>
        <w:spacing w:after="0" w:line="360" w:lineRule="auto"/>
        <w:jc w:val="center"/>
        <w:rPr>
          <w:rFonts w:ascii="Times New Roman" w:eastAsia="Times New Roman" w:hAnsi="Times New Roman" w:cs="Times New Roman"/>
          <w:b/>
          <w:bCs/>
          <w:sz w:val="24"/>
          <w:szCs w:val="24"/>
          <w:lang w:val="en-IN" w:eastAsia="en-IN"/>
        </w:rPr>
      </w:pPr>
      <w:r>
        <w:rPr>
          <w:rFonts w:ascii="Times New Roman" w:eastAsia="Times New Roman" w:hAnsi="Times New Roman" w:cs="Times New Roman"/>
          <w:b/>
          <w:bCs/>
          <w:sz w:val="24"/>
          <w:szCs w:val="24"/>
          <w:lang w:val="en-IN" w:eastAsia="en-IN"/>
        </w:rPr>
        <w:t>(Name of faculty coordinator with U.</w:t>
      </w:r>
      <w:r w:rsidR="00CC0ED6">
        <w:rPr>
          <w:rFonts w:ascii="Times New Roman" w:eastAsia="Times New Roman" w:hAnsi="Times New Roman" w:cs="Times New Roman"/>
          <w:b/>
          <w:bCs/>
          <w:sz w:val="24"/>
          <w:szCs w:val="24"/>
          <w:lang w:val="en-IN" w:eastAsia="en-IN"/>
        </w:rPr>
        <w:t xml:space="preserve"> </w:t>
      </w:r>
      <w:r>
        <w:rPr>
          <w:rFonts w:ascii="Times New Roman" w:eastAsia="Times New Roman" w:hAnsi="Times New Roman" w:cs="Times New Roman"/>
          <w:b/>
          <w:bCs/>
          <w:sz w:val="24"/>
          <w:szCs w:val="24"/>
          <w:lang w:val="en-IN" w:eastAsia="en-IN"/>
        </w:rPr>
        <w:t>Id and designation)</w:t>
      </w:r>
    </w:p>
    <w:p w14:paraId="7E923CAF" w14:textId="77777777" w:rsidR="00106EB2" w:rsidRDefault="00106EB2" w:rsidP="00106EB2">
      <w:pPr>
        <w:suppressAutoHyphens w:val="0"/>
        <w:autoSpaceDE w:val="0"/>
        <w:autoSpaceDN w:val="0"/>
        <w:adjustRightInd w:val="0"/>
        <w:spacing w:after="0" w:line="360" w:lineRule="auto"/>
        <w:jc w:val="center"/>
        <w:rPr>
          <w:rFonts w:ascii="Times New Roman" w:eastAsia="Times New Roman" w:hAnsi="Times New Roman" w:cs="Times New Roman"/>
          <w:b/>
          <w:bCs/>
          <w:sz w:val="24"/>
          <w:szCs w:val="24"/>
          <w:lang w:val="en-IN" w:eastAsia="en-IN"/>
        </w:rPr>
      </w:pPr>
    </w:p>
    <w:p w14:paraId="4B2EEFE6" w14:textId="77777777" w:rsidR="00106EB2" w:rsidRDefault="00106EB2" w:rsidP="00106EB2">
      <w:pPr>
        <w:suppressAutoHyphens w:val="0"/>
        <w:autoSpaceDE w:val="0"/>
        <w:autoSpaceDN w:val="0"/>
        <w:adjustRightInd w:val="0"/>
        <w:spacing w:after="0" w:line="360" w:lineRule="auto"/>
        <w:jc w:val="center"/>
        <w:rPr>
          <w:rFonts w:ascii="Times New Roman" w:eastAsia="Times New Roman" w:hAnsi="Times New Roman" w:cs="Times New Roman"/>
          <w:b/>
          <w:bCs/>
          <w:sz w:val="24"/>
          <w:szCs w:val="24"/>
          <w:lang w:val="en-IN" w:eastAsia="en-IN"/>
        </w:rPr>
      </w:pPr>
    </w:p>
    <w:p w14:paraId="62B61ACD" w14:textId="77777777" w:rsidR="00106EB2" w:rsidRDefault="00106EB2" w:rsidP="00106EB2">
      <w:pPr>
        <w:suppressAutoHyphens w:val="0"/>
        <w:autoSpaceDE w:val="0"/>
        <w:autoSpaceDN w:val="0"/>
        <w:adjustRightInd w:val="0"/>
        <w:spacing w:after="0" w:line="360" w:lineRule="auto"/>
        <w:jc w:val="center"/>
        <w:rPr>
          <w:rFonts w:ascii="Times New Roman" w:eastAsia="Times New Roman" w:hAnsi="Times New Roman" w:cs="Times New Roman"/>
          <w:b/>
          <w:bCs/>
          <w:sz w:val="24"/>
          <w:szCs w:val="24"/>
          <w:lang w:val="en-IN" w:eastAsia="en-IN"/>
        </w:rPr>
      </w:pPr>
      <w:r>
        <w:rPr>
          <w:rFonts w:ascii="Times New Roman" w:eastAsia="Times New Roman" w:hAnsi="Times New Roman" w:cs="Times New Roman"/>
          <w:b/>
          <w:bCs/>
          <w:sz w:val="24"/>
          <w:szCs w:val="24"/>
          <w:lang w:val="en-IN" w:eastAsia="en-IN"/>
        </w:rPr>
        <w:t>Discipline of CSE/IT</w:t>
      </w:r>
    </w:p>
    <w:p w14:paraId="7F2F18EA" w14:textId="77777777" w:rsidR="00106EB2" w:rsidRDefault="00106EB2" w:rsidP="00106EB2">
      <w:pPr>
        <w:suppressAutoHyphens w:val="0"/>
        <w:autoSpaceDE w:val="0"/>
        <w:autoSpaceDN w:val="0"/>
        <w:adjustRightInd w:val="0"/>
        <w:spacing w:after="0" w:line="360" w:lineRule="auto"/>
        <w:rPr>
          <w:rFonts w:ascii="Times New Roman" w:eastAsia="Times New Roman" w:hAnsi="Times New Roman" w:cs="Times New Roman"/>
          <w:b/>
          <w:bCs/>
          <w:sz w:val="24"/>
          <w:szCs w:val="24"/>
          <w:lang w:val="en-IN" w:eastAsia="en-IN"/>
        </w:rPr>
      </w:pPr>
    </w:p>
    <w:p w14:paraId="2541BFB2" w14:textId="77777777" w:rsidR="00106EB2" w:rsidRDefault="00106EB2" w:rsidP="00106EB2">
      <w:pPr>
        <w:spacing w:after="0" w:line="360" w:lineRule="auto"/>
        <w:rPr>
          <w:rFonts w:ascii="Times New Roman" w:eastAsia="Times New Roman" w:hAnsi="Times New Roman" w:cs="Times New Roman"/>
          <w:b/>
          <w:bCs/>
          <w:sz w:val="24"/>
          <w:szCs w:val="24"/>
          <w:lang w:val="en-IN" w:eastAsia="en-IN"/>
        </w:rPr>
      </w:pPr>
    </w:p>
    <w:p w14:paraId="6663D8CB" w14:textId="77777777" w:rsidR="00106EB2" w:rsidRDefault="00106EB2" w:rsidP="00106EB2">
      <w:pPr>
        <w:spacing w:after="0" w:line="360" w:lineRule="auto"/>
        <w:jc w:val="center"/>
        <w:rPr>
          <w:rFonts w:ascii="Times New Roman" w:eastAsia="Times New Roman" w:hAnsi="Times New Roman" w:cs="Times New Roman"/>
          <w:b/>
          <w:bCs/>
          <w:sz w:val="24"/>
          <w:szCs w:val="24"/>
          <w:lang w:val="en-IN" w:eastAsia="en-IN"/>
        </w:rPr>
      </w:pPr>
      <w:r>
        <w:rPr>
          <w:rFonts w:ascii="Times New Roman" w:eastAsia="Times New Roman" w:hAnsi="Times New Roman" w:cs="Times New Roman"/>
          <w:b/>
          <w:bCs/>
          <w:sz w:val="24"/>
          <w:szCs w:val="24"/>
          <w:lang w:val="en-IN" w:eastAsia="en-IN"/>
        </w:rPr>
        <w:t>Lovely Professional University, Phagwara</w:t>
      </w:r>
    </w:p>
    <w:p w14:paraId="6260A4A6" w14:textId="77777777" w:rsidR="00744CC8" w:rsidRDefault="00744CC8"/>
    <w:p w14:paraId="4B134D57" w14:textId="77777777" w:rsidR="00B63D33" w:rsidRDefault="00B63D33" w:rsidP="0000594A">
      <w:pPr>
        <w:spacing w:line="360" w:lineRule="auto"/>
        <w:ind w:left="720" w:right="737"/>
        <w:jc w:val="center"/>
        <w:rPr>
          <w:rFonts w:ascii="Times New Roman" w:hAnsi="Times New Roman" w:cs="Times New Roman"/>
          <w:b/>
          <w:sz w:val="32"/>
          <w:szCs w:val="32"/>
          <w:u w:val="single"/>
        </w:rPr>
      </w:pPr>
    </w:p>
    <w:p w14:paraId="479F5D0D" w14:textId="329CF943" w:rsidR="00106EB2" w:rsidRPr="0000594A" w:rsidRDefault="00106EB2" w:rsidP="0000594A">
      <w:pPr>
        <w:spacing w:line="360" w:lineRule="auto"/>
        <w:ind w:left="720" w:right="737"/>
        <w:jc w:val="center"/>
        <w:rPr>
          <w:rFonts w:ascii="Times New Roman" w:hAnsi="Times New Roman" w:cs="Times New Roman"/>
          <w:b/>
          <w:sz w:val="32"/>
          <w:szCs w:val="32"/>
          <w:u w:val="single"/>
        </w:rPr>
      </w:pPr>
      <w:r w:rsidRPr="0000594A">
        <w:rPr>
          <w:rFonts w:ascii="Times New Roman" w:hAnsi="Times New Roman" w:cs="Times New Roman"/>
          <w:b/>
          <w:sz w:val="32"/>
          <w:szCs w:val="32"/>
          <w:u w:val="single"/>
        </w:rPr>
        <w:t>DECLARATION</w:t>
      </w:r>
    </w:p>
    <w:p w14:paraId="47C18D05" w14:textId="09BDB9CF" w:rsidR="00106EB2" w:rsidRDefault="00106EB2" w:rsidP="00106EB2">
      <w:pPr>
        <w:spacing w:line="360" w:lineRule="auto"/>
        <w:ind w:left="720" w:right="737"/>
        <w:jc w:val="both"/>
        <w:rPr>
          <w:rFonts w:ascii="Times New Roman" w:hAnsi="Times New Roman" w:cs="Times New Roman"/>
          <w:sz w:val="24"/>
          <w:szCs w:val="24"/>
        </w:rPr>
      </w:pPr>
      <w:r>
        <w:rPr>
          <w:rFonts w:ascii="Times New Roman" w:hAnsi="Times New Roman" w:cs="Times New Roman"/>
          <w:sz w:val="24"/>
          <w:szCs w:val="24"/>
        </w:rPr>
        <w:lastRenderedPageBreak/>
        <w:t>I</w:t>
      </w:r>
      <w:r w:rsidR="00AF1D6F">
        <w:rPr>
          <w:rFonts w:ascii="Times New Roman" w:hAnsi="Times New Roman" w:cs="Times New Roman"/>
          <w:sz w:val="24"/>
          <w:szCs w:val="24"/>
        </w:rPr>
        <w:t xml:space="preserve"> </w:t>
      </w:r>
      <w:r w:rsidR="00980D05">
        <w:rPr>
          <w:rFonts w:ascii="Times New Roman" w:hAnsi="Times New Roman" w:cs="Times New Roman"/>
          <w:sz w:val="24"/>
          <w:szCs w:val="24"/>
        </w:rPr>
        <w:t>Ravi Kumar</w:t>
      </w:r>
      <w:r>
        <w:rPr>
          <w:rFonts w:ascii="Times New Roman" w:hAnsi="Times New Roman" w:cs="Times New Roman"/>
          <w:sz w:val="24"/>
          <w:szCs w:val="24"/>
        </w:rPr>
        <w:t xml:space="preserve"> student of </w:t>
      </w:r>
      <w:r w:rsidR="00AF1D6F">
        <w:rPr>
          <w:rFonts w:ascii="Times New Roman" w:hAnsi="Times New Roman" w:cs="Times New Roman"/>
          <w:sz w:val="24"/>
          <w:szCs w:val="24"/>
        </w:rPr>
        <w:t>LPU</w:t>
      </w:r>
      <w:r>
        <w:rPr>
          <w:rFonts w:ascii="Times New Roman" w:hAnsi="Times New Roman" w:cs="Times New Roman"/>
          <w:sz w:val="24"/>
          <w:szCs w:val="24"/>
        </w:rPr>
        <w:t xml:space="preserve"> (</w:t>
      </w:r>
      <w:r w:rsidR="005D5811">
        <w:rPr>
          <w:rFonts w:ascii="Times New Roman" w:hAnsi="Times New Roman" w:cs="Times New Roman"/>
          <w:sz w:val="24"/>
          <w:szCs w:val="24"/>
        </w:rPr>
        <w:t>B.TECH CSE</w:t>
      </w:r>
      <w:r>
        <w:rPr>
          <w:rFonts w:ascii="Times New Roman" w:hAnsi="Times New Roman" w:cs="Times New Roman"/>
          <w:sz w:val="24"/>
          <w:szCs w:val="24"/>
        </w:rPr>
        <w:t>) under CSE/IT Discipline at, Lovely Professional University, Punjab, hereby declare that all the information furnished in this project report is based on my own intensive work and is genuine.</w:t>
      </w:r>
    </w:p>
    <w:p w14:paraId="674BD5BA" w14:textId="77777777" w:rsidR="00106EB2" w:rsidRDefault="00106EB2" w:rsidP="00106EB2">
      <w:pPr>
        <w:spacing w:line="360" w:lineRule="auto"/>
        <w:ind w:left="720" w:right="737"/>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 xml:space="preserve"> </w:t>
      </w:r>
    </w:p>
    <w:p w14:paraId="63532366" w14:textId="77777777" w:rsidR="00106EB2" w:rsidRDefault="00106EB2" w:rsidP="00106EB2">
      <w:pPr>
        <w:spacing w:line="360" w:lineRule="auto"/>
        <w:ind w:left="720" w:right="737"/>
        <w:jc w:val="both"/>
        <w:rPr>
          <w:rFonts w:ascii="Times New Roman" w:hAnsi="Times New Roman" w:cs="Times New Roman"/>
          <w:sz w:val="24"/>
          <w:szCs w:val="24"/>
        </w:rPr>
      </w:pPr>
    </w:p>
    <w:p w14:paraId="1BD211B4" w14:textId="77777777" w:rsidR="00106EB2" w:rsidRDefault="00106EB2" w:rsidP="00106EB2">
      <w:pPr>
        <w:tabs>
          <w:tab w:val="left" w:pos="6120"/>
        </w:tabs>
        <w:spacing w:line="360" w:lineRule="auto"/>
        <w:ind w:left="720" w:right="737"/>
        <w:jc w:val="both"/>
        <w:rPr>
          <w:rFonts w:ascii="Times New Roman" w:hAnsi="Times New Roman" w:cs="Times New Roman"/>
          <w:sz w:val="24"/>
          <w:szCs w:val="24"/>
        </w:rPr>
      </w:pPr>
    </w:p>
    <w:p w14:paraId="7AAFDEE7" w14:textId="77777777" w:rsidR="00106EB2" w:rsidRDefault="00106EB2" w:rsidP="00106EB2">
      <w:pPr>
        <w:tabs>
          <w:tab w:val="left" w:pos="6120"/>
        </w:tabs>
        <w:spacing w:line="360" w:lineRule="auto"/>
        <w:ind w:left="720" w:right="737"/>
        <w:jc w:val="both"/>
        <w:rPr>
          <w:rFonts w:ascii="Times New Roman" w:hAnsi="Times New Roman" w:cs="Times New Roman"/>
          <w:sz w:val="24"/>
          <w:szCs w:val="24"/>
        </w:rPr>
      </w:pPr>
    </w:p>
    <w:p w14:paraId="57F0007A" w14:textId="77777777" w:rsidR="00106EB2" w:rsidRDefault="00106EB2" w:rsidP="00106EB2">
      <w:pPr>
        <w:tabs>
          <w:tab w:val="left" w:pos="6120"/>
        </w:tabs>
        <w:spacing w:line="360" w:lineRule="auto"/>
        <w:ind w:left="720" w:right="737"/>
        <w:jc w:val="both"/>
        <w:rPr>
          <w:rFonts w:ascii="Times New Roman" w:hAnsi="Times New Roman" w:cs="Times New Roman"/>
          <w:sz w:val="24"/>
          <w:szCs w:val="24"/>
        </w:rPr>
      </w:pPr>
    </w:p>
    <w:p w14:paraId="0781F04D" w14:textId="4AB06E67" w:rsidR="00106EB2" w:rsidRDefault="00106EB2" w:rsidP="00106EB2">
      <w:pPr>
        <w:tabs>
          <w:tab w:val="left" w:pos="6120"/>
        </w:tabs>
        <w:spacing w:line="360" w:lineRule="auto"/>
        <w:ind w:left="720" w:right="737"/>
        <w:jc w:val="both"/>
        <w:rPr>
          <w:rFonts w:ascii="Times New Roman" w:hAnsi="Times New Roman" w:cs="Times New Roman"/>
          <w:sz w:val="24"/>
          <w:szCs w:val="24"/>
        </w:rPr>
      </w:pPr>
      <w:r>
        <w:rPr>
          <w:rFonts w:ascii="Times New Roman" w:hAnsi="Times New Roman" w:cs="Times New Roman"/>
          <w:sz w:val="24"/>
          <w:szCs w:val="24"/>
        </w:rPr>
        <w:t xml:space="preserve">Date:                                   </w:t>
      </w:r>
      <w:r>
        <w:rPr>
          <w:rFonts w:ascii="Times New Roman" w:hAnsi="Times New Roman" w:cs="Times New Roman"/>
          <w:sz w:val="24"/>
          <w:szCs w:val="24"/>
        </w:rPr>
        <w:tab/>
        <w:t xml:space="preserve">Signature                                                                          </w:t>
      </w:r>
    </w:p>
    <w:p w14:paraId="3E3F4366" w14:textId="62F7D548" w:rsidR="00106EB2" w:rsidRDefault="00106EB2" w:rsidP="00106EB2">
      <w:pPr>
        <w:rPr>
          <w:rFonts w:ascii="Times New Roman" w:hAnsi="Times New Roman" w:cs="Times New Roman"/>
          <w:sz w:val="24"/>
          <w:szCs w:val="24"/>
        </w:rPr>
      </w:pPr>
      <w:r>
        <w:rPr>
          <w:rFonts w:ascii="Times New Roman" w:hAnsi="Times New Roman" w:cs="Times New Roman"/>
          <w:sz w:val="24"/>
          <w:szCs w:val="24"/>
        </w:rPr>
        <w:t xml:space="preserve">          Registration No. </w:t>
      </w:r>
      <w:r w:rsidR="003919CD">
        <w:rPr>
          <w:rFonts w:ascii="Times New Roman" w:hAnsi="Times New Roman" w:cs="Times New Roman"/>
          <w:sz w:val="24"/>
          <w:szCs w:val="24"/>
        </w:rPr>
        <w:t>12</w:t>
      </w:r>
      <w:r w:rsidR="00980D05">
        <w:rPr>
          <w:rFonts w:ascii="Times New Roman" w:hAnsi="Times New Roman" w:cs="Times New Roman"/>
          <w:sz w:val="24"/>
          <w:szCs w:val="24"/>
        </w:rPr>
        <w:t>323421</w: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t xml:space="preserve">      Name of the </w:t>
      </w:r>
      <w:r w:rsidR="00CC0ED6">
        <w:rPr>
          <w:rFonts w:ascii="Times New Roman" w:hAnsi="Times New Roman" w:cs="Times New Roman"/>
          <w:sz w:val="24"/>
          <w:szCs w:val="24"/>
        </w:rPr>
        <w:t>S</w:t>
      </w:r>
      <w:r>
        <w:rPr>
          <w:rFonts w:ascii="Times New Roman" w:hAnsi="Times New Roman" w:cs="Times New Roman"/>
          <w:sz w:val="24"/>
          <w:szCs w:val="24"/>
        </w:rPr>
        <w:t>tuden</w:t>
      </w:r>
      <w:r w:rsidR="00CC0ED6">
        <w:rPr>
          <w:rFonts w:ascii="Times New Roman" w:hAnsi="Times New Roman" w:cs="Times New Roman"/>
          <w:sz w:val="24"/>
          <w:szCs w:val="24"/>
        </w:rPr>
        <w:t>t</w:t>
      </w:r>
      <w:r w:rsidR="003919CD">
        <w:rPr>
          <w:rFonts w:ascii="Times New Roman" w:hAnsi="Times New Roman" w:cs="Times New Roman"/>
          <w:sz w:val="24"/>
          <w:szCs w:val="24"/>
        </w:rPr>
        <w:t>:-</w:t>
      </w:r>
      <w:r w:rsidR="00CC0ED6">
        <w:rPr>
          <w:rFonts w:ascii="Times New Roman" w:hAnsi="Times New Roman" w:cs="Times New Roman"/>
          <w:sz w:val="24"/>
          <w:szCs w:val="24"/>
        </w:rPr>
        <w:t xml:space="preserve"> </w:t>
      </w:r>
      <w:r w:rsidR="00980D05">
        <w:rPr>
          <w:rFonts w:ascii="Times New Roman" w:hAnsi="Times New Roman" w:cs="Times New Roman"/>
          <w:sz w:val="24"/>
          <w:szCs w:val="24"/>
        </w:rPr>
        <w:t xml:space="preserve">Ravi </w:t>
      </w:r>
      <w:r w:rsidR="00B623BD">
        <w:rPr>
          <w:rFonts w:ascii="Times New Roman" w:hAnsi="Times New Roman" w:cs="Times New Roman"/>
          <w:sz w:val="24"/>
          <w:szCs w:val="24"/>
        </w:rPr>
        <w:t>Kum</w:t>
      </w:r>
      <w:r w:rsidR="00980D05">
        <w:rPr>
          <w:rFonts w:ascii="Times New Roman" w:hAnsi="Times New Roman" w:cs="Times New Roman"/>
          <w:sz w:val="24"/>
          <w:szCs w:val="24"/>
        </w:rPr>
        <w:t>ar</w:t>
      </w:r>
    </w:p>
    <w:p w14:paraId="3EF1E82C" w14:textId="77777777" w:rsidR="00106EB2" w:rsidRDefault="00106EB2" w:rsidP="00106EB2">
      <w:pPr>
        <w:rPr>
          <w:rFonts w:ascii="Times New Roman" w:hAnsi="Times New Roman" w:cs="Times New Roman"/>
          <w:sz w:val="24"/>
          <w:szCs w:val="24"/>
        </w:rPr>
      </w:pPr>
    </w:p>
    <w:p w14:paraId="6FFA682B" w14:textId="77777777" w:rsidR="00106EB2" w:rsidRDefault="00106EB2" w:rsidP="00106EB2">
      <w:pPr>
        <w:rPr>
          <w:rFonts w:ascii="Times New Roman" w:hAnsi="Times New Roman" w:cs="Times New Roman"/>
          <w:sz w:val="24"/>
          <w:szCs w:val="24"/>
        </w:rPr>
      </w:pPr>
    </w:p>
    <w:p w14:paraId="32ABD056" w14:textId="77777777" w:rsidR="00106EB2" w:rsidRDefault="00106EB2" w:rsidP="00106EB2">
      <w:pPr>
        <w:rPr>
          <w:rFonts w:ascii="Times New Roman" w:hAnsi="Times New Roman" w:cs="Times New Roman"/>
          <w:sz w:val="24"/>
          <w:szCs w:val="24"/>
        </w:rPr>
      </w:pPr>
    </w:p>
    <w:p w14:paraId="15FC7B2B" w14:textId="77777777" w:rsidR="00106EB2" w:rsidRDefault="00106EB2" w:rsidP="00106EB2">
      <w:pPr>
        <w:rPr>
          <w:rFonts w:ascii="Times New Roman" w:hAnsi="Times New Roman" w:cs="Times New Roman"/>
          <w:sz w:val="24"/>
          <w:szCs w:val="24"/>
        </w:rPr>
      </w:pPr>
    </w:p>
    <w:p w14:paraId="379FD3FB" w14:textId="77777777" w:rsidR="00106EB2" w:rsidRDefault="00106EB2" w:rsidP="00106EB2">
      <w:pPr>
        <w:rPr>
          <w:rFonts w:ascii="Times New Roman" w:hAnsi="Times New Roman" w:cs="Times New Roman"/>
          <w:sz w:val="24"/>
          <w:szCs w:val="24"/>
        </w:rPr>
      </w:pPr>
    </w:p>
    <w:p w14:paraId="0E8AC94F" w14:textId="77777777" w:rsidR="00106EB2" w:rsidRDefault="00106EB2" w:rsidP="00106EB2">
      <w:pPr>
        <w:rPr>
          <w:rFonts w:ascii="Times New Roman" w:hAnsi="Times New Roman" w:cs="Times New Roman"/>
          <w:sz w:val="24"/>
          <w:szCs w:val="24"/>
        </w:rPr>
      </w:pPr>
    </w:p>
    <w:p w14:paraId="704F3D96" w14:textId="77777777" w:rsidR="00106EB2" w:rsidRDefault="00106EB2" w:rsidP="00106EB2">
      <w:pPr>
        <w:rPr>
          <w:rFonts w:ascii="Times New Roman" w:hAnsi="Times New Roman" w:cs="Times New Roman"/>
          <w:sz w:val="24"/>
          <w:szCs w:val="24"/>
        </w:rPr>
      </w:pPr>
    </w:p>
    <w:p w14:paraId="69645811" w14:textId="77777777" w:rsidR="00106EB2" w:rsidRDefault="00106EB2" w:rsidP="00106EB2">
      <w:pPr>
        <w:rPr>
          <w:rFonts w:ascii="Times New Roman" w:hAnsi="Times New Roman" w:cs="Times New Roman"/>
          <w:sz w:val="24"/>
          <w:szCs w:val="24"/>
        </w:rPr>
      </w:pPr>
    </w:p>
    <w:p w14:paraId="6BBC3804" w14:textId="77777777" w:rsidR="0000594A" w:rsidRDefault="0000594A" w:rsidP="00106EB2">
      <w:pPr>
        <w:rPr>
          <w:rFonts w:ascii="Times New Roman" w:hAnsi="Times New Roman" w:cs="Times New Roman"/>
          <w:sz w:val="24"/>
          <w:szCs w:val="24"/>
        </w:rPr>
      </w:pPr>
    </w:p>
    <w:p w14:paraId="3B0DF1A0" w14:textId="77777777" w:rsidR="00106EB2" w:rsidRDefault="00106EB2" w:rsidP="00106EB2">
      <w:pPr>
        <w:rPr>
          <w:rFonts w:ascii="Times New Roman" w:hAnsi="Times New Roman" w:cs="Times New Roman"/>
          <w:sz w:val="24"/>
          <w:szCs w:val="24"/>
        </w:rPr>
      </w:pPr>
    </w:p>
    <w:p w14:paraId="682B053C" w14:textId="77777777" w:rsidR="00106EB2" w:rsidRDefault="00106EB2" w:rsidP="00106EB2">
      <w:pPr>
        <w:rPr>
          <w:rFonts w:ascii="Times New Roman" w:hAnsi="Times New Roman" w:cs="Times New Roman"/>
          <w:sz w:val="24"/>
          <w:szCs w:val="24"/>
        </w:rPr>
      </w:pPr>
    </w:p>
    <w:p w14:paraId="7AAF41C4" w14:textId="77777777" w:rsidR="00106EB2" w:rsidRDefault="00106EB2" w:rsidP="00106EB2">
      <w:pPr>
        <w:rPr>
          <w:rFonts w:ascii="Times New Roman" w:hAnsi="Times New Roman" w:cs="Times New Roman"/>
          <w:sz w:val="24"/>
          <w:szCs w:val="24"/>
        </w:rPr>
      </w:pPr>
    </w:p>
    <w:p w14:paraId="7A1AC8F9" w14:textId="77777777" w:rsidR="00106EB2" w:rsidRDefault="00106EB2" w:rsidP="00106EB2">
      <w:pPr>
        <w:rPr>
          <w:rFonts w:ascii="Times New Roman" w:hAnsi="Times New Roman" w:cs="Times New Roman"/>
          <w:sz w:val="24"/>
          <w:szCs w:val="24"/>
        </w:rPr>
      </w:pPr>
    </w:p>
    <w:p w14:paraId="3E45220F" w14:textId="77777777" w:rsidR="00106EB2" w:rsidRDefault="00106EB2" w:rsidP="00106EB2">
      <w:pPr>
        <w:rPr>
          <w:rFonts w:ascii="Times New Roman" w:hAnsi="Times New Roman" w:cs="Times New Roman"/>
          <w:sz w:val="24"/>
          <w:szCs w:val="24"/>
        </w:rPr>
      </w:pPr>
    </w:p>
    <w:p w14:paraId="7B1B9EFF" w14:textId="77777777" w:rsidR="00106EB2" w:rsidRDefault="00106EB2" w:rsidP="00106EB2">
      <w:pPr>
        <w:rPr>
          <w:rFonts w:ascii="Times New Roman" w:hAnsi="Times New Roman" w:cs="Times New Roman"/>
          <w:sz w:val="24"/>
          <w:szCs w:val="24"/>
        </w:rPr>
      </w:pPr>
    </w:p>
    <w:p w14:paraId="7E74A4C4" w14:textId="77777777" w:rsidR="00106EB2" w:rsidRPr="0000594A" w:rsidRDefault="00106EB2" w:rsidP="00106EB2">
      <w:pPr>
        <w:spacing w:line="360" w:lineRule="auto"/>
        <w:ind w:left="720" w:right="737"/>
        <w:jc w:val="center"/>
        <w:rPr>
          <w:rFonts w:ascii="Times New Roman" w:hAnsi="Times New Roman" w:cs="Times New Roman"/>
          <w:b/>
          <w:sz w:val="32"/>
          <w:szCs w:val="32"/>
        </w:rPr>
      </w:pPr>
      <w:r w:rsidRPr="0000594A">
        <w:rPr>
          <w:rFonts w:ascii="Times New Roman" w:hAnsi="Times New Roman" w:cs="Times New Roman"/>
          <w:b/>
          <w:sz w:val="32"/>
          <w:szCs w:val="32"/>
          <w:u w:val="single"/>
        </w:rPr>
        <w:t>CERTIFICATE</w:t>
      </w:r>
    </w:p>
    <w:p w14:paraId="06BF490C" w14:textId="2ADB9209" w:rsidR="00106EB2" w:rsidRDefault="00106EB2" w:rsidP="00106EB2">
      <w:pPr>
        <w:spacing w:line="360" w:lineRule="auto"/>
        <w:ind w:left="720" w:right="737"/>
        <w:jc w:val="both"/>
        <w:rPr>
          <w:rFonts w:ascii="Times New Roman" w:hAnsi="Times New Roman" w:cs="Times New Roman"/>
          <w:sz w:val="24"/>
          <w:szCs w:val="24"/>
        </w:rPr>
      </w:pPr>
      <w:r>
        <w:rPr>
          <w:rFonts w:ascii="Times New Roman" w:hAnsi="Times New Roman" w:cs="Times New Roman"/>
          <w:sz w:val="24"/>
          <w:szCs w:val="24"/>
        </w:rPr>
        <w:lastRenderedPageBreak/>
        <w:t xml:space="preserve">This is to certify that </w:t>
      </w:r>
      <w:r w:rsidR="00980D05">
        <w:rPr>
          <w:rFonts w:ascii="Times New Roman" w:hAnsi="Times New Roman" w:cs="Times New Roman"/>
          <w:sz w:val="24"/>
          <w:szCs w:val="24"/>
        </w:rPr>
        <w:t xml:space="preserve">Ravi </w:t>
      </w:r>
      <w:r w:rsidR="00B623BD">
        <w:rPr>
          <w:rFonts w:ascii="Times New Roman" w:hAnsi="Times New Roman" w:cs="Times New Roman"/>
          <w:sz w:val="24"/>
          <w:szCs w:val="24"/>
        </w:rPr>
        <w:t xml:space="preserve">Kumar </w:t>
      </w:r>
      <w:r>
        <w:rPr>
          <w:rFonts w:ascii="Times New Roman" w:hAnsi="Times New Roman" w:cs="Times New Roman"/>
          <w:sz w:val="24"/>
          <w:szCs w:val="24"/>
        </w:rPr>
        <w:t xml:space="preserve"> bearing Registration no. 123</w:t>
      </w:r>
      <w:r w:rsidR="00980D05">
        <w:rPr>
          <w:rFonts w:ascii="Times New Roman" w:hAnsi="Times New Roman" w:cs="Times New Roman"/>
          <w:sz w:val="24"/>
          <w:szCs w:val="24"/>
        </w:rPr>
        <w:t>23421</w:t>
      </w:r>
      <w:r>
        <w:rPr>
          <w:rFonts w:ascii="Times New Roman" w:hAnsi="Times New Roman" w:cs="Times New Roman"/>
          <w:sz w:val="24"/>
          <w:szCs w:val="24"/>
        </w:rPr>
        <w:t xml:space="preserve"> has completed </w:t>
      </w:r>
      <w:r w:rsidR="00B623BD">
        <w:rPr>
          <w:rFonts w:ascii="Times New Roman" w:hAnsi="Times New Roman" w:cs="Times New Roman"/>
          <w:sz w:val="24"/>
          <w:szCs w:val="24"/>
        </w:rPr>
        <w:t>INT 217</w:t>
      </w:r>
      <w:r>
        <w:rPr>
          <w:rFonts w:ascii="Times New Roman" w:hAnsi="Times New Roman" w:cs="Times New Roman"/>
          <w:sz w:val="24"/>
          <w:szCs w:val="24"/>
        </w:rPr>
        <w:t xml:space="preserve"> project titled, </w:t>
      </w:r>
      <w:r>
        <w:rPr>
          <w:rFonts w:ascii="Times New Roman" w:hAnsi="Times New Roman" w:cs="Times New Roman"/>
          <w:b/>
          <w:sz w:val="24"/>
          <w:szCs w:val="24"/>
        </w:rPr>
        <w:t>“</w:t>
      </w:r>
      <w:r w:rsidR="00980D05">
        <w:rPr>
          <w:rFonts w:ascii="Times New Roman" w:hAnsi="Times New Roman" w:cs="Times New Roman"/>
          <w:b/>
          <w:sz w:val="24"/>
          <w:szCs w:val="24"/>
        </w:rPr>
        <w:t>Swiggy Order Insights</w:t>
      </w:r>
      <w:r>
        <w:rPr>
          <w:rFonts w:ascii="Times New Roman" w:hAnsi="Times New Roman" w:cs="Times New Roman"/>
          <w:b/>
          <w:sz w:val="24"/>
          <w:szCs w:val="24"/>
        </w:rPr>
        <w:t xml:space="preserve">” </w:t>
      </w:r>
      <w:r>
        <w:rPr>
          <w:rFonts w:ascii="Times New Roman" w:hAnsi="Times New Roman" w:cs="Times New Roman"/>
          <w:sz w:val="24"/>
          <w:szCs w:val="24"/>
        </w:rPr>
        <w:t>under my guidance and supervision. To the best of my knowledge, the present work is the result of his/her original development, effort and study.</w:t>
      </w:r>
      <w:r>
        <w:rPr>
          <w:rFonts w:ascii="Times New Roman" w:hAnsi="Times New Roman" w:cs="Times New Roman"/>
          <w:sz w:val="24"/>
          <w:szCs w:val="24"/>
        </w:rPr>
        <w:tab/>
      </w:r>
    </w:p>
    <w:p w14:paraId="7361FA91" w14:textId="77777777" w:rsidR="00106EB2" w:rsidRDefault="00106EB2" w:rsidP="00106EB2">
      <w:pPr>
        <w:spacing w:line="360" w:lineRule="auto"/>
        <w:ind w:left="720" w:right="737"/>
        <w:jc w:val="both"/>
        <w:rPr>
          <w:rFonts w:ascii="Times New Roman" w:hAnsi="Times New Roman" w:cs="Times New Roman"/>
          <w:sz w:val="24"/>
          <w:szCs w:val="24"/>
        </w:rPr>
      </w:pPr>
    </w:p>
    <w:p w14:paraId="10D68923" w14:textId="77777777" w:rsidR="00106EB2" w:rsidRDefault="00106EB2" w:rsidP="00106EB2">
      <w:pPr>
        <w:spacing w:line="360" w:lineRule="auto"/>
        <w:ind w:left="720" w:right="737"/>
        <w:jc w:val="both"/>
        <w:rPr>
          <w:rFonts w:ascii="Times New Roman" w:hAnsi="Times New Roman" w:cs="Times New Roman"/>
          <w:sz w:val="24"/>
          <w:szCs w:val="24"/>
        </w:rPr>
      </w:pPr>
    </w:p>
    <w:p w14:paraId="1157ABF4" w14:textId="77777777" w:rsidR="00106EB2" w:rsidRDefault="00106EB2" w:rsidP="00106EB2">
      <w:pPr>
        <w:pStyle w:val="NoSpacing"/>
        <w:spacing w:line="360" w:lineRule="auto"/>
        <w:ind w:left="720" w:right="737"/>
        <w:rPr>
          <w:rFonts w:ascii="Times New Roman" w:hAnsi="Times New Roman" w:cs="Times New Roman"/>
          <w:b/>
          <w:sz w:val="24"/>
          <w:szCs w:val="24"/>
        </w:rPr>
      </w:pPr>
      <w:r>
        <w:rPr>
          <w:rFonts w:ascii="Times New Roman" w:hAnsi="Times New Roman" w:cs="Times New Roman"/>
          <w:b/>
          <w:sz w:val="24"/>
          <w:szCs w:val="24"/>
        </w:rPr>
        <w:t>Signature and Name of the Supervisor</w:t>
      </w:r>
    </w:p>
    <w:p w14:paraId="6B6C77DF" w14:textId="77777777" w:rsidR="00106EB2" w:rsidRDefault="00106EB2" w:rsidP="00106EB2">
      <w:pPr>
        <w:pStyle w:val="NoSpacing"/>
        <w:spacing w:line="360" w:lineRule="auto"/>
        <w:ind w:left="720" w:right="737"/>
        <w:rPr>
          <w:rFonts w:ascii="Times New Roman" w:hAnsi="Times New Roman" w:cs="Times New Roman"/>
          <w:b/>
          <w:sz w:val="24"/>
          <w:szCs w:val="24"/>
        </w:rPr>
      </w:pPr>
      <w:r>
        <w:rPr>
          <w:rFonts w:ascii="Times New Roman" w:hAnsi="Times New Roman" w:cs="Times New Roman"/>
          <w:b/>
          <w:sz w:val="24"/>
          <w:szCs w:val="24"/>
        </w:rPr>
        <w:t>Designation of the Supervisor</w:t>
      </w:r>
    </w:p>
    <w:p w14:paraId="3B3F83BF" w14:textId="76340435" w:rsidR="00106EB2" w:rsidRDefault="00106EB2" w:rsidP="00106EB2">
      <w:pPr>
        <w:pStyle w:val="NoSpacing"/>
        <w:spacing w:line="360" w:lineRule="auto"/>
        <w:ind w:left="720" w:right="737"/>
        <w:rPr>
          <w:rFonts w:ascii="Times New Roman" w:hAnsi="Times New Roman" w:cs="Times New Roman"/>
          <w:b/>
          <w:sz w:val="24"/>
          <w:szCs w:val="24"/>
        </w:rPr>
      </w:pPr>
      <w:r>
        <w:rPr>
          <w:rFonts w:ascii="Times New Roman" w:hAnsi="Times New Roman" w:cs="Times New Roman"/>
          <w:b/>
          <w:sz w:val="24"/>
          <w:szCs w:val="24"/>
        </w:rPr>
        <w:t xml:space="preserve">School of </w:t>
      </w:r>
      <w:r w:rsidR="003919CD">
        <w:rPr>
          <w:rFonts w:ascii="Times New Roman" w:hAnsi="Times New Roman" w:cs="Times New Roman"/>
          <w:b/>
          <w:sz w:val="24"/>
          <w:szCs w:val="24"/>
        </w:rPr>
        <w:t>Computer Science</w:t>
      </w:r>
    </w:p>
    <w:p w14:paraId="0EAE1938" w14:textId="77777777" w:rsidR="00106EB2" w:rsidRDefault="00106EB2" w:rsidP="00106EB2">
      <w:pPr>
        <w:pStyle w:val="NoSpacing"/>
        <w:spacing w:line="360" w:lineRule="auto"/>
        <w:ind w:left="720" w:right="737"/>
        <w:rPr>
          <w:rFonts w:ascii="Times New Roman" w:hAnsi="Times New Roman" w:cs="Times New Roman"/>
          <w:sz w:val="24"/>
          <w:szCs w:val="24"/>
        </w:rPr>
      </w:pPr>
      <w:r>
        <w:rPr>
          <w:rFonts w:ascii="Times New Roman" w:hAnsi="Times New Roman" w:cs="Times New Roman"/>
          <w:sz w:val="24"/>
          <w:szCs w:val="24"/>
        </w:rPr>
        <w:t>Lovely Professional University</w:t>
      </w:r>
    </w:p>
    <w:p w14:paraId="480A4339" w14:textId="77777777" w:rsidR="00106EB2" w:rsidRDefault="00106EB2" w:rsidP="00106EB2">
      <w:pPr>
        <w:pStyle w:val="NoSpacing"/>
        <w:spacing w:line="360" w:lineRule="auto"/>
        <w:ind w:left="720" w:right="737"/>
        <w:rPr>
          <w:rFonts w:ascii="Times New Roman" w:hAnsi="Times New Roman" w:cs="Times New Roman"/>
          <w:sz w:val="24"/>
          <w:szCs w:val="24"/>
        </w:rPr>
      </w:pPr>
      <w:r>
        <w:rPr>
          <w:rFonts w:ascii="Times New Roman" w:hAnsi="Times New Roman" w:cs="Times New Roman"/>
          <w:sz w:val="24"/>
          <w:szCs w:val="24"/>
        </w:rPr>
        <w:t xml:space="preserve">Phagwara, Punjab. </w:t>
      </w:r>
    </w:p>
    <w:p w14:paraId="4CC1BF4B" w14:textId="77777777" w:rsidR="00106EB2" w:rsidRDefault="00106EB2" w:rsidP="00106EB2">
      <w:pPr>
        <w:pStyle w:val="NoSpacing"/>
        <w:spacing w:line="360" w:lineRule="auto"/>
        <w:ind w:left="720" w:right="737"/>
        <w:rPr>
          <w:rFonts w:ascii="Times New Roman" w:hAnsi="Times New Roman" w:cs="Times New Roman"/>
          <w:sz w:val="24"/>
          <w:szCs w:val="24"/>
        </w:rPr>
      </w:pPr>
    </w:p>
    <w:p w14:paraId="3FD47511" w14:textId="77777777" w:rsidR="00106EB2" w:rsidRDefault="00106EB2" w:rsidP="00106EB2">
      <w:pPr>
        <w:spacing w:line="360" w:lineRule="auto"/>
        <w:ind w:left="720" w:right="737"/>
        <w:jc w:val="both"/>
        <w:rPr>
          <w:rFonts w:ascii="Times New Roman" w:hAnsi="Times New Roman" w:cs="Times New Roman"/>
          <w:sz w:val="24"/>
          <w:szCs w:val="24"/>
        </w:rPr>
      </w:pPr>
      <w:r>
        <w:rPr>
          <w:rFonts w:ascii="Times New Roman" w:hAnsi="Times New Roman" w:cs="Times New Roman"/>
          <w:sz w:val="24"/>
          <w:szCs w:val="24"/>
        </w:rPr>
        <w:t xml:space="preserve">Date: </w:t>
      </w:r>
    </w:p>
    <w:p w14:paraId="068525D2" w14:textId="77777777" w:rsidR="00106EB2" w:rsidRDefault="00106EB2" w:rsidP="00106EB2"/>
    <w:p w14:paraId="5B927702" w14:textId="77777777" w:rsidR="00106EB2" w:rsidRDefault="00106EB2" w:rsidP="00106EB2"/>
    <w:p w14:paraId="380AF3F0" w14:textId="77777777" w:rsidR="00106EB2" w:rsidRDefault="00106EB2" w:rsidP="00106EB2"/>
    <w:p w14:paraId="1BA4CF2D" w14:textId="77777777" w:rsidR="00106EB2" w:rsidRDefault="00106EB2" w:rsidP="00106EB2"/>
    <w:p w14:paraId="2A60B49B" w14:textId="77777777" w:rsidR="00106EB2" w:rsidRDefault="00106EB2" w:rsidP="00106EB2"/>
    <w:p w14:paraId="4539E68B" w14:textId="77777777" w:rsidR="00106EB2" w:rsidRDefault="00106EB2" w:rsidP="00106EB2"/>
    <w:p w14:paraId="280BF0D3" w14:textId="77777777" w:rsidR="00106EB2" w:rsidRDefault="00106EB2" w:rsidP="00106EB2"/>
    <w:p w14:paraId="610F1056" w14:textId="77777777" w:rsidR="00106EB2" w:rsidRDefault="00106EB2" w:rsidP="00106EB2"/>
    <w:p w14:paraId="43E77A14" w14:textId="77777777" w:rsidR="0000594A" w:rsidRDefault="0000594A" w:rsidP="00106EB2"/>
    <w:p w14:paraId="0E6DB301" w14:textId="77777777" w:rsidR="00106EB2" w:rsidRDefault="00106EB2" w:rsidP="00106EB2"/>
    <w:p w14:paraId="35BDE51F" w14:textId="77777777" w:rsidR="00106EB2" w:rsidRDefault="00106EB2" w:rsidP="00106EB2"/>
    <w:p w14:paraId="4921DF19" w14:textId="77777777" w:rsidR="00106EB2" w:rsidRDefault="00106EB2" w:rsidP="00106EB2"/>
    <w:p w14:paraId="36E568AE" w14:textId="77777777" w:rsidR="00106EB2" w:rsidRDefault="00106EB2" w:rsidP="00106EB2"/>
    <w:p w14:paraId="4EF14946" w14:textId="77777777" w:rsidR="00106EB2" w:rsidRDefault="00106EB2" w:rsidP="00106EB2"/>
    <w:p w14:paraId="000986C6" w14:textId="77777777" w:rsidR="00106EB2" w:rsidRDefault="00106EB2" w:rsidP="00106EB2"/>
    <w:p w14:paraId="7CF4AEE2" w14:textId="03B50C28" w:rsidR="00106EB2" w:rsidRPr="0000594A" w:rsidRDefault="00106EB2" w:rsidP="00106EB2">
      <w:pPr>
        <w:spacing w:line="360" w:lineRule="auto"/>
        <w:ind w:left="720" w:right="737"/>
        <w:jc w:val="center"/>
        <w:rPr>
          <w:rFonts w:ascii="Times New Roman" w:hAnsi="Times New Roman" w:cs="Times New Roman"/>
          <w:b/>
          <w:sz w:val="32"/>
          <w:szCs w:val="32"/>
        </w:rPr>
      </w:pPr>
      <w:r w:rsidRPr="0000594A">
        <w:rPr>
          <w:rFonts w:ascii="Times New Roman" w:hAnsi="Times New Roman" w:cs="Times New Roman"/>
          <w:b/>
          <w:sz w:val="32"/>
          <w:szCs w:val="32"/>
          <w:u w:val="single"/>
        </w:rPr>
        <w:t>ACKNOWLEDGEMENT</w:t>
      </w:r>
    </w:p>
    <w:p w14:paraId="5838FF9A" w14:textId="5D5D05FD" w:rsidR="004D0F64" w:rsidRPr="004D0F64" w:rsidRDefault="004D0F64" w:rsidP="004D0F64">
      <w:pPr>
        <w:spacing w:line="360" w:lineRule="auto"/>
        <w:jc w:val="both"/>
        <w:rPr>
          <w:rFonts w:ascii="Times New Roman" w:hAnsi="Times New Roman" w:cs="Times New Roman"/>
          <w:sz w:val="24"/>
          <w:szCs w:val="24"/>
          <w:lang w:val="en-IN"/>
        </w:rPr>
      </w:pPr>
      <w:r w:rsidRPr="004D0F64">
        <w:rPr>
          <w:rFonts w:ascii="Times New Roman" w:hAnsi="Times New Roman" w:cs="Times New Roman"/>
          <w:sz w:val="24"/>
          <w:szCs w:val="24"/>
          <w:lang w:val="en-IN"/>
        </w:rPr>
        <w:lastRenderedPageBreak/>
        <w:t>I would like to express my heartfelt gratitude to my teachers for their invaluable guidance and unwavering support throughout my journey. Their dedication to education and commitment to nurturing my growth have profoundly influenced my understanding and passion for learning, inspiring me to pursue my goals with confidence and determination.</w:t>
      </w:r>
    </w:p>
    <w:p w14:paraId="1DB29F3F" w14:textId="04B60C09" w:rsidR="004D0F64" w:rsidRPr="004D0F64" w:rsidRDefault="004D0F64" w:rsidP="004D0F64">
      <w:pPr>
        <w:spacing w:line="360" w:lineRule="auto"/>
        <w:jc w:val="both"/>
        <w:rPr>
          <w:rFonts w:ascii="Times New Roman" w:hAnsi="Times New Roman" w:cs="Times New Roman"/>
          <w:sz w:val="24"/>
          <w:szCs w:val="24"/>
          <w:lang w:val="en-IN"/>
        </w:rPr>
      </w:pPr>
      <w:r w:rsidRPr="004D0F64">
        <w:rPr>
          <w:rFonts w:ascii="Times New Roman" w:hAnsi="Times New Roman" w:cs="Times New Roman"/>
          <w:sz w:val="24"/>
          <w:szCs w:val="24"/>
          <w:lang w:val="en-IN"/>
        </w:rPr>
        <w:t>I am also deeply thankful for my friends, whose encouragement and camaraderie have made this experience enjoyable and enriching. Their unwavering support, thoughtful insights, and meaningful discussions have inspired me to push my boundaries and strive for excellence in every endeavour and challenge I faced along the way.</w:t>
      </w:r>
    </w:p>
    <w:p w14:paraId="689407BB" w14:textId="77777777" w:rsidR="004D0F64" w:rsidRPr="004D0F64" w:rsidRDefault="004D0F64" w:rsidP="004D0F64">
      <w:pPr>
        <w:spacing w:line="360" w:lineRule="auto"/>
        <w:jc w:val="both"/>
        <w:rPr>
          <w:rFonts w:ascii="Times New Roman" w:hAnsi="Times New Roman" w:cs="Times New Roman"/>
          <w:sz w:val="24"/>
          <w:szCs w:val="24"/>
          <w:lang w:val="en-IN"/>
        </w:rPr>
      </w:pPr>
      <w:r w:rsidRPr="004D0F64">
        <w:rPr>
          <w:rFonts w:ascii="Times New Roman" w:hAnsi="Times New Roman" w:cs="Times New Roman"/>
          <w:sz w:val="24"/>
          <w:szCs w:val="24"/>
          <w:lang w:val="en-IN"/>
        </w:rPr>
        <w:t>Additionally, I owe a special debt of gratitude to my family for their love and encouragement. Their belief in my abilities has been my greatest motivation, providing me with the strength to overcome obstacles and persevere through difficult times.</w:t>
      </w:r>
    </w:p>
    <w:p w14:paraId="11F97497" w14:textId="77777777" w:rsidR="004D0F64" w:rsidRPr="004D0F64" w:rsidRDefault="004D0F64" w:rsidP="004D0F64">
      <w:pPr>
        <w:spacing w:line="360" w:lineRule="auto"/>
        <w:jc w:val="both"/>
        <w:rPr>
          <w:rFonts w:ascii="Times New Roman" w:hAnsi="Times New Roman" w:cs="Times New Roman"/>
          <w:sz w:val="24"/>
          <w:szCs w:val="24"/>
          <w:lang w:val="en-IN"/>
        </w:rPr>
      </w:pPr>
      <w:r w:rsidRPr="004D0F64">
        <w:rPr>
          <w:rFonts w:ascii="Times New Roman" w:hAnsi="Times New Roman" w:cs="Times New Roman"/>
          <w:sz w:val="24"/>
          <w:szCs w:val="24"/>
          <w:lang w:val="en-IN"/>
        </w:rPr>
        <w:t>Finally, I want to thank everyone for being my pillars of support and for believing in me every step of the way. Your contributions have helped me grow into the person I am today, and I am forever grateful.</w:t>
      </w:r>
    </w:p>
    <w:p w14:paraId="4F3C46D9" w14:textId="77777777" w:rsidR="00106EB2" w:rsidRDefault="00106EB2" w:rsidP="00106EB2"/>
    <w:p w14:paraId="2704A731" w14:textId="77777777" w:rsidR="00106EB2" w:rsidRDefault="00106EB2" w:rsidP="00106EB2"/>
    <w:p w14:paraId="1ABEFC3F" w14:textId="77777777" w:rsidR="00106EB2" w:rsidRDefault="00106EB2" w:rsidP="00106EB2"/>
    <w:p w14:paraId="402FE970" w14:textId="77777777" w:rsidR="00106EB2" w:rsidRDefault="00106EB2" w:rsidP="00106EB2"/>
    <w:p w14:paraId="7876C1FC" w14:textId="77777777" w:rsidR="00106EB2" w:rsidRDefault="00106EB2" w:rsidP="00106EB2"/>
    <w:p w14:paraId="45F0BB60" w14:textId="77777777" w:rsidR="00106EB2" w:rsidRDefault="00106EB2" w:rsidP="00106EB2"/>
    <w:p w14:paraId="2A4B8308" w14:textId="77777777" w:rsidR="00106EB2" w:rsidRDefault="00106EB2" w:rsidP="00106EB2"/>
    <w:p w14:paraId="32F65722" w14:textId="77777777" w:rsidR="00106EB2" w:rsidRDefault="00106EB2" w:rsidP="00106EB2"/>
    <w:p w14:paraId="65AE9C86" w14:textId="77777777" w:rsidR="00106EB2" w:rsidRDefault="00106EB2" w:rsidP="00106EB2"/>
    <w:p w14:paraId="3C58D91C" w14:textId="77777777" w:rsidR="00106EB2" w:rsidRDefault="00106EB2" w:rsidP="00106EB2"/>
    <w:p w14:paraId="58238B97" w14:textId="77777777" w:rsidR="00106EB2" w:rsidRDefault="00106EB2" w:rsidP="00106EB2"/>
    <w:p w14:paraId="628E293F" w14:textId="77777777" w:rsidR="00106EB2" w:rsidRDefault="00106EB2" w:rsidP="00106EB2"/>
    <w:p w14:paraId="31A19BE5" w14:textId="77777777" w:rsidR="00106EB2" w:rsidRDefault="00106EB2" w:rsidP="00106EB2"/>
    <w:p w14:paraId="64DC507F" w14:textId="77777777" w:rsidR="00106EB2" w:rsidRDefault="00106EB2" w:rsidP="00106EB2"/>
    <w:p w14:paraId="222A872B" w14:textId="19195290" w:rsidR="00106EB2" w:rsidRPr="0000594A" w:rsidRDefault="00106EB2" w:rsidP="00106EB2">
      <w:pPr>
        <w:jc w:val="center"/>
        <w:rPr>
          <w:rFonts w:ascii="Times New Roman" w:hAnsi="Times New Roman" w:cs="Times New Roman"/>
          <w:b/>
          <w:sz w:val="32"/>
          <w:szCs w:val="32"/>
          <w:u w:val="single"/>
        </w:rPr>
      </w:pPr>
      <w:r w:rsidRPr="0000594A">
        <w:rPr>
          <w:rFonts w:ascii="Times New Roman" w:hAnsi="Times New Roman" w:cs="Times New Roman"/>
          <w:b/>
          <w:sz w:val="32"/>
          <w:szCs w:val="32"/>
          <w:u w:val="single"/>
        </w:rPr>
        <w:t>TABLE OF CONTENTS</w:t>
      </w:r>
    </w:p>
    <w:p w14:paraId="71EE486A" w14:textId="77777777" w:rsidR="004D0F64" w:rsidRDefault="004D0F64" w:rsidP="00106EB2">
      <w:pPr>
        <w:jc w:val="center"/>
        <w:rPr>
          <w:rFonts w:ascii="Times New Roman" w:hAnsi="Times New Roman" w:cs="Times New Roman"/>
          <w:b/>
          <w:sz w:val="24"/>
          <w:szCs w:val="24"/>
          <w:u w:val="single"/>
        </w:rPr>
      </w:pPr>
    </w:p>
    <w:p w14:paraId="69FD3140" w14:textId="77777777" w:rsidR="004D0F64" w:rsidRDefault="004D0F64" w:rsidP="004D0F64">
      <w:pPr>
        <w:suppressAutoHyphens w:val="0"/>
        <w:autoSpaceDE w:val="0"/>
        <w:autoSpaceDN w:val="0"/>
        <w:adjustRightInd w:val="0"/>
        <w:spacing w:after="0" w:line="360" w:lineRule="auto"/>
        <w:ind w:left="720"/>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1. </w:t>
      </w:r>
      <w:bookmarkStart w:id="0" w:name="_Hlk195038291"/>
      <w:r>
        <w:rPr>
          <w:rFonts w:ascii="Times New Roman" w:eastAsia="Times New Roman" w:hAnsi="Times New Roman" w:cs="Times New Roman"/>
          <w:sz w:val="24"/>
          <w:szCs w:val="24"/>
          <w:lang w:val="en-IN" w:eastAsia="en-IN"/>
        </w:rPr>
        <w:t>Introduction</w:t>
      </w:r>
    </w:p>
    <w:bookmarkEnd w:id="0"/>
    <w:p w14:paraId="31575A1D" w14:textId="77777777" w:rsidR="004D0F64" w:rsidRDefault="004D0F64" w:rsidP="004D0F64">
      <w:pPr>
        <w:suppressAutoHyphens w:val="0"/>
        <w:autoSpaceDE w:val="0"/>
        <w:autoSpaceDN w:val="0"/>
        <w:adjustRightInd w:val="0"/>
        <w:spacing w:after="0" w:line="360" w:lineRule="auto"/>
        <w:ind w:left="720"/>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eastAsia="en-IN"/>
        </w:rPr>
        <w:t>2</w:t>
      </w:r>
      <w:r>
        <w:rPr>
          <w:rFonts w:ascii="Times New Roman" w:eastAsia="Times New Roman" w:hAnsi="Times New Roman" w:cs="Times New Roman"/>
          <w:sz w:val="24"/>
          <w:szCs w:val="24"/>
          <w:lang w:val="en-IN" w:eastAsia="en-IN"/>
        </w:rPr>
        <w:t>. Source of dataset</w:t>
      </w:r>
    </w:p>
    <w:p w14:paraId="7F28D9A8" w14:textId="77777777" w:rsidR="004D0F64" w:rsidRDefault="004D0F64" w:rsidP="004D0F64">
      <w:pPr>
        <w:suppressAutoHyphens w:val="0"/>
        <w:autoSpaceDE w:val="0"/>
        <w:autoSpaceDN w:val="0"/>
        <w:adjustRightInd w:val="0"/>
        <w:spacing w:after="0" w:line="360" w:lineRule="auto"/>
        <w:ind w:left="720"/>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eastAsia="en-IN"/>
        </w:rPr>
        <w:t>3</w:t>
      </w:r>
      <w:r>
        <w:rPr>
          <w:rFonts w:ascii="Times New Roman" w:eastAsia="Times New Roman" w:hAnsi="Times New Roman" w:cs="Times New Roman"/>
          <w:sz w:val="24"/>
          <w:szCs w:val="24"/>
          <w:lang w:val="en-IN" w:eastAsia="en-IN"/>
        </w:rPr>
        <w:t>. E</w:t>
      </w:r>
      <w:r>
        <w:rPr>
          <w:rFonts w:ascii="Times New Roman" w:eastAsia="Times New Roman" w:hAnsi="Times New Roman" w:cs="Times New Roman"/>
          <w:sz w:val="24"/>
          <w:szCs w:val="24"/>
          <w:lang w:eastAsia="en-IN"/>
        </w:rPr>
        <w:t>DA</w:t>
      </w:r>
      <w:r>
        <w:rPr>
          <w:rFonts w:ascii="Times New Roman" w:eastAsia="Times New Roman" w:hAnsi="Times New Roman" w:cs="Times New Roman"/>
          <w:sz w:val="24"/>
          <w:szCs w:val="24"/>
          <w:lang w:val="en-IN" w:eastAsia="en-IN"/>
        </w:rPr>
        <w:t xml:space="preserve"> process</w:t>
      </w:r>
    </w:p>
    <w:p w14:paraId="5D32FB0A" w14:textId="77777777" w:rsidR="004D0F64" w:rsidRDefault="004D0F64" w:rsidP="004D0F64">
      <w:pPr>
        <w:suppressAutoHyphens w:val="0"/>
        <w:autoSpaceDE w:val="0"/>
        <w:autoSpaceDN w:val="0"/>
        <w:adjustRightInd w:val="0"/>
        <w:spacing w:after="0" w:line="360" w:lineRule="auto"/>
        <w:ind w:left="720"/>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eastAsia="en-IN"/>
        </w:rPr>
        <w:t>4</w:t>
      </w:r>
      <w:r>
        <w:rPr>
          <w:rFonts w:ascii="Times New Roman" w:eastAsia="Times New Roman" w:hAnsi="Times New Roman" w:cs="Times New Roman"/>
          <w:sz w:val="24"/>
          <w:szCs w:val="24"/>
          <w:lang w:val="en-IN" w:eastAsia="en-IN"/>
        </w:rPr>
        <w:t>. Analysis on dataset (for each analysis)</w:t>
      </w:r>
    </w:p>
    <w:p w14:paraId="07D595F6" w14:textId="77777777" w:rsidR="004D0F64" w:rsidRDefault="004D0F64" w:rsidP="004D0F64">
      <w:pPr>
        <w:numPr>
          <w:ilvl w:val="0"/>
          <w:numId w:val="1"/>
        </w:numPr>
        <w:suppressAutoHyphens w:val="0"/>
        <w:autoSpaceDE w:val="0"/>
        <w:autoSpaceDN w:val="0"/>
        <w:adjustRightInd w:val="0"/>
        <w:spacing w:after="0" w:line="360" w:lineRule="auto"/>
        <w:ind w:left="1800"/>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Introduction</w:t>
      </w:r>
    </w:p>
    <w:p w14:paraId="27E6C45A" w14:textId="77777777" w:rsidR="004D0F64" w:rsidRDefault="004D0F64" w:rsidP="004D0F64">
      <w:pPr>
        <w:numPr>
          <w:ilvl w:val="0"/>
          <w:numId w:val="1"/>
        </w:numPr>
        <w:suppressAutoHyphens w:val="0"/>
        <w:autoSpaceDE w:val="0"/>
        <w:autoSpaceDN w:val="0"/>
        <w:adjustRightInd w:val="0"/>
        <w:spacing w:after="0" w:line="360" w:lineRule="auto"/>
        <w:ind w:left="1800"/>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General Description</w:t>
      </w:r>
    </w:p>
    <w:p w14:paraId="5B077D32" w14:textId="77777777" w:rsidR="004D0F64" w:rsidRDefault="004D0F64" w:rsidP="004D0F64">
      <w:pPr>
        <w:numPr>
          <w:ilvl w:val="0"/>
          <w:numId w:val="1"/>
        </w:numPr>
        <w:suppressAutoHyphens w:val="0"/>
        <w:autoSpaceDE w:val="0"/>
        <w:autoSpaceDN w:val="0"/>
        <w:adjustRightInd w:val="0"/>
        <w:spacing w:after="0" w:line="360" w:lineRule="auto"/>
        <w:ind w:left="1800"/>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Specific Requirements, functions and formulas</w:t>
      </w:r>
    </w:p>
    <w:p w14:paraId="495AD276" w14:textId="77777777" w:rsidR="004D0F64" w:rsidRDefault="004D0F64" w:rsidP="004D0F64">
      <w:pPr>
        <w:numPr>
          <w:ilvl w:val="0"/>
          <w:numId w:val="1"/>
        </w:numPr>
        <w:suppressAutoHyphens w:val="0"/>
        <w:autoSpaceDE w:val="0"/>
        <w:autoSpaceDN w:val="0"/>
        <w:adjustRightInd w:val="0"/>
        <w:spacing w:after="0" w:line="360" w:lineRule="auto"/>
        <w:ind w:left="1800"/>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Analysis results</w:t>
      </w:r>
    </w:p>
    <w:p w14:paraId="3C48D6E7" w14:textId="77777777" w:rsidR="004D0F64" w:rsidRDefault="004D0F64" w:rsidP="004D0F64">
      <w:pPr>
        <w:numPr>
          <w:ilvl w:val="0"/>
          <w:numId w:val="1"/>
        </w:numPr>
        <w:suppressAutoHyphens w:val="0"/>
        <w:autoSpaceDE w:val="0"/>
        <w:autoSpaceDN w:val="0"/>
        <w:adjustRightInd w:val="0"/>
        <w:spacing w:after="0" w:line="360" w:lineRule="auto"/>
        <w:ind w:left="1800"/>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Visualization </w:t>
      </w:r>
    </w:p>
    <w:p w14:paraId="5169342F" w14:textId="77777777" w:rsidR="004D0F64" w:rsidRDefault="004D0F64" w:rsidP="004D0F64">
      <w:pPr>
        <w:suppressAutoHyphens w:val="0"/>
        <w:autoSpaceDE w:val="0"/>
        <w:autoSpaceDN w:val="0"/>
        <w:adjustRightInd w:val="0"/>
        <w:spacing w:after="0" w:line="360" w:lineRule="auto"/>
        <w:ind w:left="720"/>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5</w:t>
      </w:r>
      <w:r>
        <w:rPr>
          <w:rFonts w:ascii="Times New Roman" w:eastAsia="Times New Roman" w:hAnsi="Times New Roman" w:cs="Times New Roman"/>
          <w:sz w:val="24"/>
          <w:szCs w:val="24"/>
          <w:lang w:val="en-IN" w:eastAsia="en-IN"/>
        </w:rPr>
        <w:t xml:space="preserve">. </w:t>
      </w:r>
      <w:r>
        <w:rPr>
          <w:rFonts w:ascii="Times New Roman" w:eastAsia="Times New Roman" w:hAnsi="Times New Roman" w:cs="Times New Roman"/>
          <w:sz w:val="24"/>
          <w:szCs w:val="24"/>
          <w:lang w:eastAsia="en-IN"/>
        </w:rPr>
        <w:t>Conclusion</w:t>
      </w:r>
    </w:p>
    <w:p w14:paraId="4C03C7DD" w14:textId="77777777" w:rsidR="004D0F64" w:rsidRDefault="004D0F64" w:rsidP="004D0F64">
      <w:pPr>
        <w:suppressAutoHyphens w:val="0"/>
        <w:autoSpaceDE w:val="0"/>
        <w:autoSpaceDN w:val="0"/>
        <w:adjustRightInd w:val="0"/>
        <w:spacing w:after="0" w:line="360" w:lineRule="auto"/>
        <w:ind w:left="720"/>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eastAsia="en-IN"/>
        </w:rPr>
        <w:t>6</w:t>
      </w:r>
      <w:r>
        <w:rPr>
          <w:rFonts w:ascii="Times New Roman" w:eastAsia="Times New Roman" w:hAnsi="Times New Roman" w:cs="Times New Roman"/>
          <w:sz w:val="24"/>
          <w:szCs w:val="24"/>
          <w:lang w:val="en-IN" w:eastAsia="en-IN"/>
        </w:rPr>
        <w:t>. Future scope</w:t>
      </w:r>
    </w:p>
    <w:p w14:paraId="48174C7D" w14:textId="77777777" w:rsidR="004D0F64" w:rsidRDefault="004D0F64" w:rsidP="004D0F64">
      <w:pPr>
        <w:suppressAutoHyphens w:val="0"/>
        <w:autoSpaceDE w:val="0"/>
        <w:autoSpaceDN w:val="0"/>
        <w:adjustRightInd w:val="0"/>
        <w:spacing w:after="0" w:line="360" w:lineRule="auto"/>
        <w:ind w:left="720"/>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eastAsia="en-IN"/>
        </w:rPr>
        <w:t>7</w:t>
      </w:r>
      <w:r>
        <w:rPr>
          <w:rFonts w:ascii="Times New Roman" w:eastAsia="Times New Roman" w:hAnsi="Times New Roman" w:cs="Times New Roman"/>
          <w:sz w:val="24"/>
          <w:szCs w:val="24"/>
          <w:lang w:val="en-IN" w:eastAsia="en-IN"/>
        </w:rPr>
        <w:t>. References</w:t>
      </w:r>
    </w:p>
    <w:p w14:paraId="24D2FEAE" w14:textId="77777777" w:rsidR="00106EB2" w:rsidRPr="004D0F64" w:rsidRDefault="00106EB2" w:rsidP="004D0F64">
      <w:pPr>
        <w:rPr>
          <w:rFonts w:ascii="Times New Roman" w:hAnsi="Times New Roman" w:cs="Times New Roman"/>
          <w:sz w:val="24"/>
          <w:szCs w:val="24"/>
        </w:rPr>
      </w:pPr>
    </w:p>
    <w:p w14:paraId="565F8682" w14:textId="77777777" w:rsidR="008D3500" w:rsidRDefault="008D3500" w:rsidP="00106EB2">
      <w:pPr>
        <w:jc w:val="center"/>
      </w:pPr>
    </w:p>
    <w:p w14:paraId="13B95095" w14:textId="77777777" w:rsidR="008D3500" w:rsidRDefault="008D3500" w:rsidP="00106EB2">
      <w:pPr>
        <w:jc w:val="center"/>
      </w:pPr>
    </w:p>
    <w:p w14:paraId="2903E9A0" w14:textId="77777777" w:rsidR="008D3500" w:rsidRDefault="008D3500" w:rsidP="00106EB2">
      <w:pPr>
        <w:jc w:val="center"/>
      </w:pPr>
    </w:p>
    <w:p w14:paraId="5AB3E7A7" w14:textId="77777777" w:rsidR="008D3500" w:rsidRDefault="008D3500" w:rsidP="00106EB2">
      <w:pPr>
        <w:jc w:val="center"/>
      </w:pPr>
    </w:p>
    <w:p w14:paraId="7D7FF742" w14:textId="77777777" w:rsidR="008D3500" w:rsidRDefault="008D3500" w:rsidP="00106EB2">
      <w:pPr>
        <w:jc w:val="center"/>
      </w:pPr>
    </w:p>
    <w:p w14:paraId="259A47AB" w14:textId="77777777" w:rsidR="008D3500" w:rsidRDefault="008D3500" w:rsidP="004D0F64"/>
    <w:p w14:paraId="0F7E3348" w14:textId="77777777" w:rsidR="008D3500" w:rsidRDefault="008D3500" w:rsidP="00106EB2">
      <w:pPr>
        <w:jc w:val="center"/>
      </w:pPr>
    </w:p>
    <w:p w14:paraId="524BE8C6" w14:textId="77777777" w:rsidR="008D3500" w:rsidRDefault="008D3500" w:rsidP="00106EB2">
      <w:pPr>
        <w:jc w:val="center"/>
      </w:pPr>
    </w:p>
    <w:p w14:paraId="0883D885" w14:textId="77777777" w:rsidR="008D3500" w:rsidRDefault="008D3500" w:rsidP="00106EB2">
      <w:pPr>
        <w:jc w:val="center"/>
      </w:pPr>
    </w:p>
    <w:p w14:paraId="7B1F1B78" w14:textId="77777777" w:rsidR="008D3500" w:rsidRDefault="008D3500" w:rsidP="00106EB2">
      <w:pPr>
        <w:jc w:val="center"/>
      </w:pPr>
    </w:p>
    <w:p w14:paraId="53356672" w14:textId="77777777" w:rsidR="008D3500" w:rsidRDefault="008D3500" w:rsidP="00106EB2">
      <w:pPr>
        <w:jc w:val="center"/>
      </w:pPr>
    </w:p>
    <w:p w14:paraId="430FE840" w14:textId="77777777" w:rsidR="008D3500" w:rsidRDefault="008D3500" w:rsidP="00106EB2">
      <w:pPr>
        <w:jc w:val="center"/>
      </w:pPr>
    </w:p>
    <w:p w14:paraId="42D9CF03" w14:textId="77777777" w:rsidR="008D3500" w:rsidRDefault="008D3500" w:rsidP="00106EB2">
      <w:pPr>
        <w:jc w:val="center"/>
      </w:pPr>
    </w:p>
    <w:p w14:paraId="25938E95" w14:textId="77777777" w:rsidR="008D3500" w:rsidRDefault="008D3500" w:rsidP="00106EB2">
      <w:pPr>
        <w:jc w:val="center"/>
      </w:pPr>
    </w:p>
    <w:p w14:paraId="0DF6C535" w14:textId="77777777" w:rsidR="008D3500" w:rsidRDefault="008D3500" w:rsidP="00106EB2">
      <w:pPr>
        <w:jc w:val="center"/>
      </w:pPr>
    </w:p>
    <w:p w14:paraId="7D3E924C" w14:textId="77777777" w:rsidR="009F12D9" w:rsidRDefault="009F12D9" w:rsidP="00106EB2">
      <w:pPr>
        <w:jc w:val="center"/>
      </w:pPr>
    </w:p>
    <w:p w14:paraId="2285A05E" w14:textId="77777777" w:rsidR="008D3500" w:rsidRDefault="008D3500" w:rsidP="00106EB2">
      <w:pPr>
        <w:jc w:val="center"/>
      </w:pPr>
    </w:p>
    <w:p w14:paraId="2D42AA48" w14:textId="77777777" w:rsidR="0000594A" w:rsidRDefault="0000594A" w:rsidP="0000594A">
      <w:pPr>
        <w:suppressAutoHyphens w:val="0"/>
        <w:autoSpaceDE w:val="0"/>
        <w:autoSpaceDN w:val="0"/>
        <w:adjustRightInd w:val="0"/>
        <w:spacing w:after="0" w:line="360" w:lineRule="auto"/>
        <w:ind w:left="720"/>
        <w:jc w:val="center"/>
        <w:rPr>
          <w:rFonts w:ascii="Times New Roman" w:eastAsia="Times New Roman" w:hAnsi="Times New Roman" w:cs="Times New Roman"/>
          <w:b/>
          <w:bCs/>
          <w:sz w:val="32"/>
          <w:szCs w:val="32"/>
          <w:u w:val="single"/>
          <w:lang w:val="en-IN" w:eastAsia="en-IN"/>
        </w:rPr>
      </w:pPr>
      <w:r w:rsidRPr="0000594A">
        <w:rPr>
          <w:rFonts w:ascii="Times New Roman" w:eastAsia="Times New Roman" w:hAnsi="Times New Roman" w:cs="Times New Roman"/>
          <w:b/>
          <w:bCs/>
          <w:sz w:val="32"/>
          <w:szCs w:val="32"/>
          <w:u w:val="single"/>
          <w:lang w:val="en-IN" w:eastAsia="en-IN"/>
        </w:rPr>
        <w:lastRenderedPageBreak/>
        <w:t>Introduction</w:t>
      </w:r>
    </w:p>
    <w:p w14:paraId="5C84B679" w14:textId="77777777" w:rsidR="00D26CA7" w:rsidRPr="00D26CA7" w:rsidRDefault="00D26CA7" w:rsidP="0000594A">
      <w:pPr>
        <w:suppressAutoHyphens w:val="0"/>
        <w:autoSpaceDE w:val="0"/>
        <w:autoSpaceDN w:val="0"/>
        <w:adjustRightInd w:val="0"/>
        <w:spacing w:after="0" w:line="360" w:lineRule="auto"/>
        <w:ind w:left="720"/>
        <w:jc w:val="center"/>
        <w:rPr>
          <w:rFonts w:ascii="Times New Roman" w:eastAsia="Times New Roman" w:hAnsi="Times New Roman" w:cs="Times New Roman"/>
          <w:b/>
          <w:bCs/>
          <w:sz w:val="24"/>
          <w:szCs w:val="24"/>
          <w:u w:val="single"/>
          <w:lang w:val="en-IN" w:eastAsia="en-IN"/>
        </w:rPr>
      </w:pPr>
    </w:p>
    <w:p w14:paraId="471E1AD8" w14:textId="0C02E482" w:rsidR="00584678" w:rsidRPr="00584678" w:rsidRDefault="00584678" w:rsidP="00584678">
      <w:pPr>
        <w:spacing w:line="360" w:lineRule="auto"/>
        <w:jc w:val="both"/>
        <w:rPr>
          <w:rFonts w:ascii="Times New Roman" w:hAnsi="Times New Roman" w:cs="Times New Roman"/>
          <w:sz w:val="24"/>
          <w:szCs w:val="24"/>
          <w:lang w:val="en-IN"/>
        </w:rPr>
      </w:pPr>
      <w:r w:rsidRPr="00584678">
        <w:rPr>
          <w:rFonts w:ascii="Times New Roman" w:hAnsi="Times New Roman" w:cs="Times New Roman"/>
          <w:sz w:val="24"/>
          <w:szCs w:val="24"/>
          <w:lang w:val="en-IN"/>
        </w:rPr>
        <w:t xml:space="preserve">This project presents a detailed analysis of Swiggy order data, focusing on customer ordering patterns, restaurant performance, and expenditure trends over a defined time frame. Built using Microsoft Excel, this interactive dashboard visualizes key metrics related to food delivery orders, offering a comprehensive view of user preferences, frequency of orders, and spending </w:t>
      </w:r>
      <w:proofErr w:type="spellStart"/>
      <w:r w:rsidRPr="00584678">
        <w:rPr>
          <w:rFonts w:ascii="Times New Roman" w:hAnsi="Times New Roman" w:cs="Times New Roman"/>
          <w:sz w:val="24"/>
          <w:szCs w:val="24"/>
          <w:lang w:val="en-IN"/>
        </w:rPr>
        <w:t>behavior</w:t>
      </w:r>
      <w:proofErr w:type="spellEnd"/>
      <w:r w:rsidRPr="00584678">
        <w:rPr>
          <w:rFonts w:ascii="Times New Roman" w:hAnsi="Times New Roman" w:cs="Times New Roman"/>
          <w:sz w:val="24"/>
          <w:szCs w:val="24"/>
          <w:lang w:val="en-IN"/>
        </w:rPr>
        <w:t>.</w:t>
      </w:r>
    </w:p>
    <w:p w14:paraId="68F8AF53" w14:textId="77777777" w:rsidR="00584678" w:rsidRPr="00584678" w:rsidRDefault="00584678" w:rsidP="00584678">
      <w:pPr>
        <w:spacing w:line="360" w:lineRule="auto"/>
        <w:jc w:val="both"/>
        <w:rPr>
          <w:rFonts w:ascii="Times New Roman" w:hAnsi="Times New Roman" w:cs="Times New Roman"/>
          <w:sz w:val="24"/>
          <w:szCs w:val="24"/>
          <w:lang w:val="en-IN"/>
        </w:rPr>
      </w:pPr>
      <w:r w:rsidRPr="00584678">
        <w:rPr>
          <w:rFonts w:ascii="Times New Roman" w:hAnsi="Times New Roman" w:cs="Times New Roman"/>
          <w:sz w:val="24"/>
          <w:szCs w:val="24"/>
          <w:lang w:val="en-IN"/>
        </w:rPr>
        <w:t xml:space="preserve">The dataset comprises detailed transaction records from Swiggy, including restaurant names, order items, prices, delivery charges, payment methods, and timestamps. These records enable insightful exploration of user habits, such as </w:t>
      </w:r>
      <w:proofErr w:type="spellStart"/>
      <w:r w:rsidRPr="00584678">
        <w:rPr>
          <w:rFonts w:ascii="Times New Roman" w:hAnsi="Times New Roman" w:cs="Times New Roman"/>
          <w:sz w:val="24"/>
          <w:szCs w:val="24"/>
          <w:lang w:val="en-IN"/>
        </w:rPr>
        <w:t>favorite</w:t>
      </w:r>
      <w:proofErr w:type="spellEnd"/>
      <w:r w:rsidRPr="00584678">
        <w:rPr>
          <w:rFonts w:ascii="Times New Roman" w:hAnsi="Times New Roman" w:cs="Times New Roman"/>
          <w:sz w:val="24"/>
          <w:szCs w:val="24"/>
          <w:lang w:val="en-IN"/>
        </w:rPr>
        <w:t xml:space="preserve"> cuisines, peak ordering times, and average spending per order.</w:t>
      </w:r>
    </w:p>
    <w:p w14:paraId="276B01B5" w14:textId="77777777" w:rsidR="00584678" w:rsidRPr="00584678" w:rsidRDefault="00584678" w:rsidP="00584678">
      <w:pPr>
        <w:spacing w:line="360" w:lineRule="auto"/>
        <w:jc w:val="both"/>
        <w:rPr>
          <w:rFonts w:ascii="Times New Roman" w:hAnsi="Times New Roman" w:cs="Times New Roman"/>
          <w:sz w:val="24"/>
          <w:szCs w:val="24"/>
          <w:lang w:val="en-IN"/>
        </w:rPr>
      </w:pPr>
      <w:r w:rsidRPr="00584678">
        <w:rPr>
          <w:rFonts w:ascii="Times New Roman" w:hAnsi="Times New Roman" w:cs="Times New Roman"/>
          <w:sz w:val="24"/>
          <w:szCs w:val="24"/>
          <w:lang w:val="en-IN"/>
        </w:rPr>
        <w:t xml:space="preserve">The dashboard opens with an overview of total orders, total amount spent, and average order value, accompanied by intuitive charts and graphs. A pie chart illustrates the distribution of orders by cuisine type or restaurant, showcasing dominant food preferences. In parallel, a bar graph ranks restaurants by the number of orders, identifying user </w:t>
      </w:r>
      <w:proofErr w:type="spellStart"/>
      <w:r w:rsidRPr="00584678">
        <w:rPr>
          <w:rFonts w:ascii="Times New Roman" w:hAnsi="Times New Roman" w:cs="Times New Roman"/>
          <w:sz w:val="24"/>
          <w:szCs w:val="24"/>
          <w:lang w:val="en-IN"/>
        </w:rPr>
        <w:t>favorites</w:t>
      </w:r>
      <w:proofErr w:type="spellEnd"/>
      <w:r w:rsidRPr="00584678">
        <w:rPr>
          <w:rFonts w:ascii="Times New Roman" w:hAnsi="Times New Roman" w:cs="Times New Roman"/>
          <w:sz w:val="24"/>
          <w:szCs w:val="24"/>
          <w:lang w:val="en-IN"/>
        </w:rPr>
        <w:t xml:space="preserve"> and one-time orders.</w:t>
      </w:r>
    </w:p>
    <w:p w14:paraId="4F2D4E93" w14:textId="77777777" w:rsidR="00584678" w:rsidRPr="00584678" w:rsidRDefault="00584678" w:rsidP="00584678">
      <w:pPr>
        <w:spacing w:line="360" w:lineRule="auto"/>
        <w:jc w:val="both"/>
        <w:rPr>
          <w:rFonts w:ascii="Times New Roman" w:hAnsi="Times New Roman" w:cs="Times New Roman"/>
          <w:sz w:val="24"/>
          <w:szCs w:val="24"/>
          <w:lang w:val="en-IN"/>
        </w:rPr>
      </w:pPr>
      <w:r w:rsidRPr="00584678">
        <w:rPr>
          <w:rFonts w:ascii="Times New Roman" w:hAnsi="Times New Roman" w:cs="Times New Roman"/>
          <w:sz w:val="24"/>
          <w:szCs w:val="24"/>
          <w:lang w:val="en-IN"/>
        </w:rPr>
        <w:t xml:space="preserve">Time-series analysis is presented through a line chart that tracks order frequency and total spending over days or months, revealing temporal trends such as weekend spikes or festive season surges. These patterns offer valuable insights into customer </w:t>
      </w:r>
      <w:proofErr w:type="spellStart"/>
      <w:r w:rsidRPr="00584678">
        <w:rPr>
          <w:rFonts w:ascii="Times New Roman" w:hAnsi="Times New Roman" w:cs="Times New Roman"/>
          <w:sz w:val="24"/>
          <w:szCs w:val="24"/>
          <w:lang w:val="en-IN"/>
        </w:rPr>
        <w:t>behavior</w:t>
      </w:r>
      <w:proofErr w:type="spellEnd"/>
      <w:r w:rsidRPr="00584678">
        <w:rPr>
          <w:rFonts w:ascii="Times New Roman" w:hAnsi="Times New Roman" w:cs="Times New Roman"/>
          <w:sz w:val="24"/>
          <w:szCs w:val="24"/>
          <w:lang w:val="en-IN"/>
        </w:rPr>
        <w:t>, supporting smarter budgeting and meal planning.</w:t>
      </w:r>
    </w:p>
    <w:p w14:paraId="182C44BB" w14:textId="77777777" w:rsidR="00584678" w:rsidRPr="00584678" w:rsidRDefault="00584678" w:rsidP="00584678">
      <w:pPr>
        <w:spacing w:line="360" w:lineRule="auto"/>
        <w:jc w:val="both"/>
        <w:rPr>
          <w:rFonts w:ascii="Times New Roman" w:hAnsi="Times New Roman" w:cs="Times New Roman"/>
          <w:sz w:val="24"/>
          <w:szCs w:val="24"/>
          <w:lang w:val="en-IN"/>
        </w:rPr>
      </w:pPr>
      <w:r w:rsidRPr="00584678">
        <w:rPr>
          <w:rFonts w:ascii="Times New Roman" w:hAnsi="Times New Roman" w:cs="Times New Roman"/>
          <w:sz w:val="24"/>
          <w:szCs w:val="24"/>
          <w:lang w:val="en-IN"/>
        </w:rPr>
        <w:t xml:space="preserve">Interactive slicers allow filtering of data based on parameters such as Restaurant, Payment Mode, Time Period, and Order Type (e.g., Delivery vs. Pickup), enhancing the dashboard's usability and depth of analysis. A separate section </w:t>
      </w:r>
      <w:proofErr w:type="spellStart"/>
      <w:r w:rsidRPr="00584678">
        <w:rPr>
          <w:rFonts w:ascii="Times New Roman" w:hAnsi="Times New Roman" w:cs="Times New Roman"/>
          <w:sz w:val="24"/>
          <w:szCs w:val="24"/>
          <w:lang w:val="en-IN"/>
        </w:rPr>
        <w:t>analyzes</w:t>
      </w:r>
      <w:proofErr w:type="spellEnd"/>
      <w:r w:rsidRPr="00584678">
        <w:rPr>
          <w:rFonts w:ascii="Times New Roman" w:hAnsi="Times New Roman" w:cs="Times New Roman"/>
          <w:sz w:val="24"/>
          <w:szCs w:val="24"/>
          <w:lang w:val="en-IN"/>
        </w:rPr>
        <w:t xml:space="preserve"> payment trends, highlighting shifts towards digital payments and wallet usage.</w:t>
      </w:r>
    </w:p>
    <w:p w14:paraId="75557FEA" w14:textId="77777777" w:rsidR="00584678" w:rsidRPr="00584678" w:rsidRDefault="00584678" w:rsidP="00584678">
      <w:pPr>
        <w:spacing w:line="360" w:lineRule="auto"/>
        <w:jc w:val="both"/>
        <w:rPr>
          <w:rFonts w:ascii="Times New Roman" w:hAnsi="Times New Roman" w:cs="Times New Roman"/>
          <w:sz w:val="24"/>
          <w:szCs w:val="24"/>
          <w:lang w:val="en-IN"/>
        </w:rPr>
      </w:pPr>
      <w:r w:rsidRPr="00584678">
        <w:rPr>
          <w:rFonts w:ascii="Times New Roman" w:hAnsi="Times New Roman" w:cs="Times New Roman"/>
          <w:sz w:val="24"/>
          <w:szCs w:val="24"/>
          <w:lang w:val="en-IN"/>
        </w:rPr>
        <w:t>Where applicable, geographic data can be represented through a map to show order distribution across different locations, if multiple delivery areas are covered. Supporting tables provide granular order details such as item names, quantities, delivery tips, and final bill amounts.</w:t>
      </w:r>
    </w:p>
    <w:p w14:paraId="6C1926DF" w14:textId="77777777" w:rsidR="00584678" w:rsidRPr="00584678" w:rsidRDefault="00584678" w:rsidP="00584678">
      <w:pPr>
        <w:spacing w:line="360" w:lineRule="auto"/>
        <w:jc w:val="both"/>
        <w:rPr>
          <w:rFonts w:ascii="Times New Roman" w:hAnsi="Times New Roman" w:cs="Times New Roman"/>
          <w:sz w:val="24"/>
          <w:szCs w:val="24"/>
          <w:lang w:val="en-IN"/>
        </w:rPr>
      </w:pPr>
      <w:r w:rsidRPr="00584678">
        <w:rPr>
          <w:rFonts w:ascii="Times New Roman" w:hAnsi="Times New Roman" w:cs="Times New Roman"/>
          <w:sz w:val="24"/>
          <w:szCs w:val="24"/>
          <w:lang w:val="en-IN"/>
        </w:rPr>
        <w:t xml:space="preserve">Visually, the dashboard is designed with a clean, modern aesthetic, using a vibrant yet professional </w:t>
      </w:r>
      <w:proofErr w:type="spellStart"/>
      <w:r w:rsidRPr="00584678">
        <w:rPr>
          <w:rFonts w:ascii="Times New Roman" w:hAnsi="Times New Roman" w:cs="Times New Roman"/>
          <w:sz w:val="24"/>
          <w:szCs w:val="24"/>
          <w:lang w:val="en-IN"/>
        </w:rPr>
        <w:t>color</w:t>
      </w:r>
      <w:proofErr w:type="spellEnd"/>
      <w:r w:rsidRPr="00584678">
        <w:rPr>
          <w:rFonts w:ascii="Times New Roman" w:hAnsi="Times New Roman" w:cs="Times New Roman"/>
          <w:sz w:val="24"/>
          <w:szCs w:val="24"/>
          <w:lang w:val="en-IN"/>
        </w:rPr>
        <w:t xml:space="preserve"> scheme to ensure clarity and engagement. This Excel-based Swiggy Order Dashboard serves as a valuable analytical tool for individuals or researchers aiming to </w:t>
      </w:r>
      <w:r w:rsidRPr="00584678">
        <w:rPr>
          <w:rFonts w:ascii="Times New Roman" w:hAnsi="Times New Roman" w:cs="Times New Roman"/>
          <w:sz w:val="24"/>
          <w:szCs w:val="24"/>
          <w:lang w:val="en-IN"/>
        </w:rPr>
        <w:lastRenderedPageBreak/>
        <w:t xml:space="preserve">understand food delivery </w:t>
      </w:r>
      <w:proofErr w:type="spellStart"/>
      <w:r w:rsidRPr="00584678">
        <w:rPr>
          <w:rFonts w:ascii="Times New Roman" w:hAnsi="Times New Roman" w:cs="Times New Roman"/>
          <w:sz w:val="24"/>
          <w:szCs w:val="24"/>
          <w:lang w:val="en-IN"/>
        </w:rPr>
        <w:t>behavior</w:t>
      </w:r>
      <w:proofErr w:type="spellEnd"/>
      <w:r w:rsidRPr="00584678">
        <w:rPr>
          <w:rFonts w:ascii="Times New Roman" w:hAnsi="Times New Roman" w:cs="Times New Roman"/>
          <w:sz w:val="24"/>
          <w:szCs w:val="24"/>
          <w:lang w:val="en-IN"/>
        </w:rPr>
        <w:t>, optimize personal budgeting, or study consumer trends in the online food ordering space.</w:t>
      </w:r>
    </w:p>
    <w:p w14:paraId="25D43E03" w14:textId="1BF52463" w:rsidR="005D5811" w:rsidRPr="005D5811" w:rsidRDefault="005D5811" w:rsidP="00584678">
      <w:pPr>
        <w:spacing w:line="360" w:lineRule="auto"/>
        <w:jc w:val="both"/>
        <w:rPr>
          <w:rFonts w:ascii="Times New Roman" w:hAnsi="Times New Roman" w:cs="Times New Roman"/>
          <w:sz w:val="24"/>
          <w:szCs w:val="24"/>
          <w:lang w:val="en-IN"/>
        </w:rPr>
      </w:pPr>
    </w:p>
    <w:p w14:paraId="369C01C7" w14:textId="77777777" w:rsidR="00067C99" w:rsidRPr="00584678" w:rsidRDefault="00067C99" w:rsidP="00584678">
      <w:pPr>
        <w:spacing w:line="360" w:lineRule="auto"/>
        <w:jc w:val="center"/>
        <w:rPr>
          <w:rFonts w:ascii="Times New Roman" w:hAnsi="Times New Roman" w:cs="Times New Roman"/>
          <w:b/>
          <w:bCs/>
          <w:sz w:val="36"/>
          <w:szCs w:val="36"/>
          <w:lang w:val="en-IN"/>
        </w:rPr>
      </w:pPr>
      <w:r w:rsidRPr="00584678">
        <w:rPr>
          <w:rFonts w:ascii="Times New Roman" w:hAnsi="Times New Roman" w:cs="Times New Roman"/>
          <w:b/>
          <w:bCs/>
          <w:sz w:val="36"/>
          <w:szCs w:val="36"/>
          <w:lang w:val="en-IN"/>
        </w:rPr>
        <w:t>Problem Statement</w:t>
      </w:r>
    </w:p>
    <w:p w14:paraId="1653C9A1" w14:textId="440B3F7A" w:rsidR="00584678" w:rsidRPr="00584678" w:rsidRDefault="00584678" w:rsidP="00584678">
      <w:pPr>
        <w:spacing w:line="360" w:lineRule="auto"/>
        <w:jc w:val="both"/>
        <w:rPr>
          <w:rFonts w:ascii="Times New Roman" w:hAnsi="Times New Roman" w:cs="Times New Roman"/>
          <w:sz w:val="24"/>
          <w:szCs w:val="24"/>
          <w:lang w:val="en-IN"/>
        </w:rPr>
      </w:pPr>
      <w:r w:rsidRPr="00584678">
        <w:rPr>
          <w:rFonts w:ascii="Times New Roman" w:hAnsi="Times New Roman" w:cs="Times New Roman"/>
          <w:sz w:val="24"/>
          <w:szCs w:val="24"/>
          <w:lang w:val="en-IN"/>
        </w:rPr>
        <w:t xml:space="preserve">In the era of digital convenience and on-demand services, food delivery platforms like Swiggy have revolutionized how consumers interact with the food and beverage industry. However, understanding individual ordering </w:t>
      </w:r>
      <w:proofErr w:type="spellStart"/>
      <w:r w:rsidRPr="00584678">
        <w:rPr>
          <w:rFonts w:ascii="Times New Roman" w:hAnsi="Times New Roman" w:cs="Times New Roman"/>
          <w:sz w:val="24"/>
          <w:szCs w:val="24"/>
          <w:lang w:val="en-IN"/>
        </w:rPr>
        <w:t>behavior</w:t>
      </w:r>
      <w:proofErr w:type="spellEnd"/>
      <w:r w:rsidRPr="00584678">
        <w:rPr>
          <w:rFonts w:ascii="Times New Roman" w:hAnsi="Times New Roman" w:cs="Times New Roman"/>
          <w:sz w:val="24"/>
          <w:szCs w:val="24"/>
          <w:lang w:val="en-IN"/>
        </w:rPr>
        <w:t xml:space="preserve">, spending habits, and food preferences can be challenging without proper analysis tools. Despite the abundance of data available through platforms like Swiggy, users often lack the means to extract meaningful insights from their order history, making it difficult to track patterns, manage personal budgets, or identify changes in consumption </w:t>
      </w:r>
      <w:proofErr w:type="spellStart"/>
      <w:r w:rsidRPr="00584678">
        <w:rPr>
          <w:rFonts w:ascii="Times New Roman" w:hAnsi="Times New Roman" w:cs="Times New Roman"/>
          <w:sz w:val="24"/>
          <w:szCs w:val="24"/>
          <w:lang w:val="en-IN"/>
        </w:rPr>
        <w:t>behavior</w:t>
      </w:r>
      <w:proofErr w:type="spellEnd"/>
      <w:r w:rsidRPr="00584678">
        <w:rPr>
          <w:rFonts w:ascii="Times New Roman" w:hAnsi="Times New Roman" w:cs="Times New Roman"/>
          <w:sz w:val="24"/>
          <w:szCs w:val="24"/>
          <w:lang w:val="en-IN"/>
        </w:rPr>
        <w:t xml:space="preserve"> over time.</w:t>
      </w:r>
    </w:p>
    <w:p w14:paraId="276AF524" w14:textId="77777777" w:rsidR="00584678" w:rsidRPr="00584678" w:rsidRDefault="00584678" w:rsidP="00584678">
      <w:pPr>
        <w:spacing w:line="360" w:lineRule="auto"/>
        <w:jc w:val="both"/>
        <w:rPr>
          <w:rFonts w:ascii="Times New Roman" w:hAnsi="Times New Roman" w:cs="Times New Roman"/>
          <w:sz w:val="24"/>
          <w:szCs w:val="24"/>
          <w:lang w:val="en-IN"/>
        </w:rPr>
      </w:pPr>
      <w:r w:rsidRPr="00584678">
        <w:rPr>
          <w:rFonts w:ascii="Times New Roman" w:hAnsi="Times New Roman" w:cs="Times New Roman"/>
          <w:sz w:val="24"/>
          <w:szCs w:val="24"/>
          <w:lang w:val="en-IN"/>
        </w:rPr>
        <w:t>Frequent food delivery users face difficulties in identifying which restaurants they prefer, how much they spend monthly, or what types of cuisines they gravitate towards. This lack of visibility can result in inefficient spending, unintentional overspending, or missed opportunities for optimizing food choices based on budget, nutrition, or taste preferences.</w:t>
      </w:r>
    </w:p>
    <w:p w14:paraId="4D4B1CC6" w14:textId="77777777" w:rsidR="00584678" w:rsidRPr="00584678" w:rsidRDefault="00584678" w:rsidP="00584678">
      <w:pPr>
        <w:spacing w:line="360" w:lineRule="auto"/>
        <w:jc w:val="both"/>
        <w:rPr>
          <w:rFonts w:ascii="Times New Roman" w:hAnsi="Times New Roman" w:cs="Times New Roman"/>
          <w:sz w:val="24"/>
          <w:szCs w:val="24"/>
          <w:lang w:val="en-IN"/>
        </w:rPr>
      </w:pPr>
      <w:r w:rsidRPr="00584678">
        <w:rPr>
          <w:rFonts w:ascii="Times New Roman" w:hAnsi="Times New Roman" w:cs="Times New Roman"/>
          <w:sz w:val="24"/>
          <w:szCs w:val="24"/>
          <w:lang w:val="en-IN"/>
        </w:rPr>
        <w:t>Moreover, key factors such as peak ordering times, preferred payment methods, delivery charges, and tipping trends vary widely and are not easily understood without structured analysis. Without an organized dashboard to consolidate and visualize this data, users are unable to make informed decisions regarding their food delivery habits or set clear goals for financial or dietary planning.</w:t>
      </w:r>
    </w:p>
    <w:p w14:paraId="559BC8B2" w14:textId="77777777" w:rsidR="00584678" w:rsidRPr="00584678" w:rsidRDefault="00584678" w:rsidP="00584678">
      <w:pPr>
        <w:spacing w:line="360" w:lineRule="auto"/>
        <w:jc w:val="both"/>
        <w:rPr>
          <w:rFonts w:ascii="Times New Roman" w:hAnsi="Times New Roman" w:cs="Times New Roman"/>
          <w:sz w:val="24"/>
          <w:szCs w:val="24"/>
          <w:lang w:val="en-IN"/>
        </w:rPr>
      </w:pPr>
      <w:r w:rsidRPr="00584678">
        <w:rPr>
          <w:rFonts w:ascii="Times New Roman" w:hAnsi="Times New Roman" w:cs="Times New Roman"/>
          <w:sz w:val="24"/>
          <w:szCs w:val="24"/>
          <w:lang w:val="en-IN"/>
        </w:rPr>
        <w:t>The challenge intensifies when users attempt to assess their overall food delivery experience across different periods or identify patterns during special occasions, festivals, or weekends. Unstructured raw data often fails to reveal these insights, making manual analysis time-consuming and ineffective.</w:t>
      </w:r>
    </w:p>
    <w:p w14:paraId="546F3CAA" w14:textId="77777777" w:rsidR="00584678" w:rsidRPr="00584678" w:rsidRDefault="00584678" w:rsidP="00584678">
      <w:pPr>
        <w:spacing w:line="360" w:lineRule="auto"/>
        <w:jc w:val="both"/>
        <w:rPr>
          <w:rFonts w:ascii="Times New Roman" w:hAnsi="Times New Roman" w:cs="Times New Roman"/>
          <w:sz w:val="24"/>
          <w:szCs w:val="24"/>
          <w:lang w:val="en-IN"/>
        </w:rPr>
      </w:pPr>
      <w:r w:rsidRPr="00584678">
        <w:rPr>
          <w:rFonts w:ascii="Times New Roman" w:hAnsi="Times New Roman" w:cs="Times New Roman"/>
          <w:sz w:val="24"/>
          <w:szCs w:val="24"/>
          <w:lang w:val="en-IN"/>
        </w:rPr>
        <w:t xml:space="preserve">There is a growing need for a dedicated Swiggy Order Analysis Dashboard that leverages Excel tools and visualization techniques to transform raw transactional data into an interactive and insightful interface. Such a dashboard would allow users to monitor their spending trends, identify </w:t>
      </w:r>
      <w:proofErr w:type="spellStart"/>
      <w:r w:rsidRPr="00584678">
        <w:rPr>
          <w:rFonts w:ascii="Times New Roman" w:hAnsi="Times New Roman" w:cs="Times New Roman"/>
          <w:sz w:val="24"/>
          <w:szCs w:val="24"/>
          <w:lang w:val="en-IN"/>
        </w:rPr>
        <w:t>favorite</w:t>
      </w:r>
      <w:proofErr w:type="spellEnd"/>
      <w:r w:rsidRPr="00584678">
        <w:rPr>
          <w:rFonts w:ascii="Times New Roman" w:hAnsi="Times New Roman" w:cs="Times New Roman"/>
          <w:sz w:val="24"/>
          <w:szCs w:val="24"/>
          <w:lang w:val="en-IN"/>
        </w:rPr>
        <w:t xml:space="preserve"> restaurants and cuisines, </w:t>
      </w:r>
      <w:proofErr w:type="spellStart"/>
      <w:r w:rsidRPr="00584678">
        <w:rPr>
          <w:rFonts w:ascii="Times New Roman" w:hAnsi="Times New Roman" w:cs="Times New Roman"/>
          <w:sz w:val="24"/>
          <w:szCs w:val="24"/>
          <w:lang w:val="en-IN"/>
        </w:rPr>
        <w:t>analyze</w:t>
      </w:r>
      <w:proofErr w:type="spellEnd"/>
      <w:r w:rsidRPr="00584678">
        <w:rPr>
          <w:rFonts w:ascii="Times New Roman" w:hAnsi="Times New Roman" w:cs="Times New Roman"/>
          <w:sz w:val="24"/>
          <w:szCs w:val="24"/>
          <w:lang w:val="en-IN"/>
        </w:rPr>
        <w:t xml:space="preserve"> payment </w:t>
      </w:r>
      <w:proofErr w:type="spellStart"/>
      <w:r w:rsidRPr="00584678">
        <w:rPr>
          <w:rFonts w:ascii="Times New Roman" w:hAnsi="Times New Roman" w:cs="Times New Roman"/>
          <w:sz w:val="24"/>
          <w:szCs w:val="24"/>
          <w:lang w:val="en-IN"/>
        </w:rPr>
        <w:t>behaviors</w:t>
      </w:r>
      <w:proofErr w:type="spellEnd"/>
      <w:r w:rsidRPr="00584678">
        <w:rPr>
          <w:rFonts w:ascii="Times New Roman" w:hAnsi="Times New Roman" w:cs="Times New Roman"/>
          <w:sz w:val="24"/>
          <w:szCs w:val="24"/>
          <w:lang w:val="en-IN"/>
        </w:rPr>
        <w:t xml:space="preserve">, and understand time-based ordering patterns. Ultimately, this tool aims to empower users with data-driven insights </w:t>
      </w:r>
      <w:r w:rsidRPr="00584678">
        <w:rPr>
          <w:rFonts w:ascii="Times New Roman" w:hAnsi="Times New Roman" w:cs="Times New Roman"/>
          <w:sz w:val="24"/>
          <w:szCs w:val="24"/>
          <w:lang w:val="en-IN"/>
        </w:rPr>
        <w:lastRenderedPageBreak/>
        <w:t>for better decision-making, personal budgeting, and mindful consumption in the evolving landscape of online food delivery.</w:t>
      </w:r>
    </w:p>
    <w:p w14:paraId="430AE2B7" w14:textId="4A772418" w:rsidR="005D5811" w:rsidRPr="005D5811" w:rsidRDefault="005D5811" w:rsidP="00584678">
      <w:pPr>
        <w:spacing w:line="360" w:lineRule="auto"/>
        <w:jc w:val="both"/>
        <w:rPr>
          <w:rFonts w:ascii="Times New Roman" w:hAnsi="Times New Roman" w:cs="Times New Roman"/>
          <w:sz w:val="24"/>
          <w:szCs w:val="24"/>
          <w:lang w:val="en-IN"/>
        </w:rPr>
      </w:pPr>
    </w:p>
    <w:p w14:paraId="62A8662F" w14:textId="77777777" w:rsidR="00FC7E2E" w:rsidRDefault="00FC7E2E" w:rsidP="00067C99">
      <w:pPr>
        <w:spacing w:line="360" w:lineRule="auto"/>
        <w:jc w:val="both"/>
        <w:rPr>
          <w:rFonts w:ascii="Times New Roman" w:hAnsi="Times New Roman" w:cs="Times New Roman"/>
          <w:b/>
          <w:bCs/>
          <w:sz w:val="24"/>
          <w:szCs w:val="24"/>
          <w:lang w:val="en-IN"/>
        </w:rPr>
      </w:pPr>
    </w:p>
    <w:p w14:paraId="58D459B5" w14:textId="77777777" w:rsidR="00FC7E2E" w:rsidRDefault="00FC7E2E" w:rsidP="00067C99">
      <w:pPr>
        <w:spacing w:line="360" w:lineRule="auto"/>
        <w:jc w:val="both"/>
        <w:rPr>
          <w:rFonts w:ascii="Times New Roman" w:hAnsi="Times New Roman" w:cs="Times New Roman"/>
          <w:b/>
          <w:bCs/>
          <w:sz w:val="24"/>
          <w:szCs w:val="24"/>
          <w:lang w:val="en-IN"/>
        </w:rPr>
      </w:pPr>
    </w:p>
    <w:p w14:paraId="0611133F" w14:textId="77777777" w:rsidR="00FC7E2E" w:rsidRDefault="00FC7E2E" w:rsidP="00067C99">
      <w:pPr>
        <w:spacing w:line="360" w:lineRule="auto"/>
        <w:jc w:val="both"/>
        <w:rPr>
          <w:rFonts w:ascii="Times New Roman" w:hAnsi="Times New Roman" w:cs="Times New Roman"/>
          <w:b/>
          <w:bCs/>
          <w:sz w:val="24"/>
          <w:szCs w:val="24"/>
          <w:lang w:val="en-IN"/>
        </w:rPr>
      </w:pPr>
    </w:p>
    <w:p w14:paraId="3329B245" w14:textId="12A56E87" w:rsidR="00067C99" w:rsidRPr="00584678" w:rsidRDefault="00067C99" w:rsidP="00584678">
      <w:pPr>
        <w:spacing w:line="360" w:lineRule="auto"/>
        <w:jc w:val="center"/>
        <w:rPr>
          <w:rFonts w:ascii="Times New Roman" w:hAnsi="Times New Roman" w:cs="Times New Roman"/>
          <w:b/>
          <w:bCs/>
          <w:sz w:val="40"/>
          <w:szCs w:val="40"/>
          <w:lang w:val="en-IN"/>
        </w:rPr>
      </w:pPr>
      <w:r w:rsidRPr="00584678">
        <w:rPr>
          <w:rFonts w:ascii="Times New Roman" w:hAnsi="Times New Roman" w:cs="Times New Roman"/>
          <w:b/>
          <w:bCs/>
          <w:sz w:val="40"/>
          <w:szCs w:val="40"/>
          <w:lang w:val="en-IN"/>
        </w:rPr>
        <w:t>Objectives</w:t>
      </w:r>
    </w:p>
    <w:p w14:paraId="0CF3D9CF" w14:textId="0B13D37F" w:rsidR="00584678" w:rsidRPr="00584678" w:rsidRDefault="00584678" w:rsidP="00584678">
      <w:pPr>
        <w:suppressAutoHyphens w:val="0"/>
        <w:autoSpaceDE w:val="0"/>
        <w:autoSpaceDN w:val="0"/>
        <w:adjustRightInd w:val="0"/>
        <w:spacing w:after="0" w:line="360" w:lineRule="auto"/>
        <w:ind w:left="720"/>
        <w:jc w:val="both"/>
        <w:rPr>
          <w:rFonts w:ascii="Times New Roman" w:hAnsi="Times New Roman" w:cs="Times New Roman"/>
          <w:sz w:val="24"/>
          <w:szCs w:val="24"/>
          <w:lang w:val="en-IN"/>
        </w:rPr>
      </w:pPr>
      <w:r w:rsidRPr="00584678">
        <w:rPr>
          <w:rFonts w:ascii="Times New Roman" w:hAnsi="Times New Roman" w:cs="Times New Roman"/>
          <w:sz w:val="24"/>
          <w:szCs w:val="24"/>
          <w:lang w:val="en-IN"/>
        </w:rPr>
        <w:t xml:space="preserve">The objectives of this study are designed to leverage insights from the Excel-based Swiggy orders dataset to better understand food ordering </w:t>
      </w:r>
      <w:proofErr w:type="spellStart"/>
      <w:r w:rsidRPr="00584678">
        <w:rPr>
          <w:rFonts w:ascii="Times New Roman" w:hAnsi="Times New Roman" w:cs="Times New Roman"/>
          <w:sz w:val="24"/>
          <w:szCs w:val="24"/>
          <w:lang w:val="en-IN"/>
        </w:rPr>
        <w:t>behavior</w:t>
      </w:r>
      <w:proofErr w:type="spellEnd"/>
      <w:r w:rsidRPr="00584678">
        <w:rPr>
          <w:rFonts w:ascii="Times New Roman" w:hAnsi="Times New Roman" w:cs="Times New Roman"/>
          <w:sz w:val="24"/>
          <w:szCs w:val="24"/>
          <w:lang w:val="en-IN"/>
        </w:rPr>
        <w:t>, optimize personal spending, and explore dining preferences over time. The overarching goal is to transform raw order history into actionable insights through comprehensive data analysis and visualization tools.</w:t>
      </w:r>
    </w:p>
    <w:p w14:paraId="01F792ED" w14:textId="77777777" w:rsidR="00584678" w:rsidRPr="00584678" w:rsidRDefault="00584678" w:rsidP="00584678">
      <w:pPr>
        <w:suppressAutoHyphens w:val="0"/>
        <w:autoSpaceDE w:val="0"/>
        <w:autoSpaceDN w:val="0"/>
        <w:adjustRightInd w:val="0"/>
        <w:spacing w:after="0" w:line="360" w:lineRule="auto"/>
        <w:ind w:left="720"/>
        <w:jc w:val="both"/>
        <w:rPr>
          <w:rFonts w:ascii="Times New Roman" w:hAnsi="Times New Roman" w:cs="Times New Roman"/>
          <w:sz w:val="24"/>
          <w:szCs w:val="24"/>
          <w:lang w:val="en-IN"/>
        </w:rPr>
      </w:pPr>
      <w:r w:rsidRPr="00584678">
        <w:rPr>
          <w:rFonts w:ascii="Times New Roman" w:hAnsi="Times New Roman" w:cs="Times New Roman"/>
          <w:sz w:val="24"/>
          <w:szCs w:val="24"/>
          <w:lang w:val="en-IN"/>
        </w:rPr>
        <w:t xml:space="preserve">The </w:t>
      </w:r>
      <w:r w:rsidRPr="00584678">
        <w:rPr>
          <w:rFonts w:ascii="Times New Roman" w:hAnsi="Times New Roman" w:cs="Times New Roman"/>
          <w:b/>
          <w:bCs/>
          <w:sz w:val="24"/>
          <w:szCs w:val="24"/>
          <w:lang w:val="en-IN"/>
        </w:rPr>
        <w:t>primary objective</w:t>
      </w:r>
      <w:r w:rsidRPr="00584678">
        <w:rPr>
          <w:rFonts w:ascii="Times New Roman" w:hAnsi="Times New Roman" w:cs="Times New Roman"/>
          <w:sz w:val="24"/>
          <w:szCs w:val="24"/>
          <w:lang w:val="en-IN"/>
        </w:rPr>
        <w:t xml:space="preserve"> is to </w:t>
      </w:r>
      <w:proofErr w:type="spellStart"/>
      <w:r w:rsidRPr="00584678">
        <w:rPr>
          <w:rFonts w:ascii="Times New Roman" w:hAnsi="Times New Roman" w:cs="Times New Roman"/>
          <w:sz w:val="24"/>
          <w:szCs w:val="24"/>
          <w:lang w:val="en-IN"/>
        </w:rPr>
        <w:t>analyze</w:t>
      </w:r>
      <w:proofErr w:type="spellEnd"/>
      <w:r w:rsidRPr="00584678">
        <w:rPr>
          <w:rFonts w:ascii="Times New Roman" w:hAnsi="Times New Roman" w:cs="Times New Roman"/>
          <w:sz w:val="24"/>
          <w:szCs w:val="24"/>
          <w:lang w:val="en-IN"/>
        </w:rPr>
        <w:t xml:space="preserve"> temporal ordering patterns — examining daily, weekly, and monthly trends — to identify peak ordering times, frequent ordering days, and seasonal variations. By understanding when orders are most often placed, the study aims to provide insights into lifestyle habits, suggest budget-friendly ordering schedules, and uncover consumption rhythms aligned with personal routines.</w:t>
      </w:r>
    </w:p>
    <w:p w14:paraId="11CC2E78" w14:textId="77777777" w:rsidR="00584678" w:rsidRPr="00584678" w:rsidRDefault="00584678" w:rsidP="00584678">
      <w:pPr>
        <w:suppressAutoHyphens w:val="0"/>
        <w:autoSpaceDE w:val="0"/>
        <w:autoSpaceDN w:val="0"/>
        <w:adjustRightInd w:val="0"/>
        <w:spacing w:after="0" w:line="360" w:lineRule="auto"/>
        <w:ind w:left="720"/>
        <w:jc w:val="both"/>
        <w:rPr>
          <w:rFonts w:ascii="Times New Roman" w:hAnsi="Times New Roman" w:cs="Times New Roman"/>
          <w:sz w:val="24"/>
          <w:szCs w:val="24"/>
          <w:lang w:val="en-IN"/>
        </w:rPr>
      </w:pPr>
      <w:r w:rsidRPr="00584678">
        <w:rPr>
          <w:rFonts w:ascii="Times New Roman" w:hAnsi="Times New Roman" w:cs="Times New Roman"/>
          <w:sz w:val="24"/>
          <w:szCs w:val="24"/>
          <w:lang w:val="en-IN"/>
        </w:rPr>
        <w:t xml:space="preserve">A </w:t>
      </w:r>
      <w:r w:rsidRPr="00584678">
        <w:rPr>
          <w:rFonts w:ascii="Times New Roman" w:hAnsi="Times New Roman" w:cs="Times New Roman"/>
          <w:b/>
          <w:bCs/>
          <w:sz w:val="24"/>
          <w:szCs w:val="24"/>
          <w:lang w:val="en-IN"/>
        </w:rPr>
        <w:t>second objective</w:t>
      </w:r>
      <w:r w:rsidRPr="00584678">
        <w:rPr>
          <w:rFonts w:ascii="Times New Roman" w:hAnsi="Times New Roman" w:cs="Times New Roman"/>
          <w:sz w:val="24"/>
          <w:szCs w:val="24"/>
          <w:lang w:val="en-IN"/>
        </w:rPr>
        <w:t xml:space="preserve"> is to evaluate the performance of different restaurants and cuisines based on frequency of orders and total spending. Using bar charts, pie charts, and detailed order breakdowns, this analysis will highlight preferred dining options, least-used restaurants, and the variety of cuisines consumed. These insights can guide future food choices, helping users discover reliable options and avoid low-rated or unsatisfactory experiences.</w:t>
      </w:r>
    </w:p>
    <w:p w14:paraId="611F770E" w14:textId="77777777" w:rsidR="00584678" w:rsidRPr="00584678" w:rsidRDefault="00584678" w:rsidP="00584678">
      <w:pPr>
        <w:suppressAutoHyphens w:val="0"/>
        <w:autoSpaceDE w:val="0"/>
        <w:autoSpaceDN w:val="0"/>
        <w:adjustRightInd w:val="0"/>
        <w:spacing w:after="0" w:line="360" w:lineRule="auto"/>
        <w:ind w:left="720"/>
        <w:jc w:val="both"/>
        <w:rPr>
          <w:rFonts w:ascii="Times New Roman" w:hAnsi="Times New Roman" w:cs="Times New Roman"/>
          <w:sz w:val="24"/>
          <w:szCs w:val="24"/>
          <w:lang w:val="en-IN"/>
        </w:rPr>
      </w:pPr>
      <w:r w:rsidRPr="00584678">
        <w:rPr>
          <w:rFonts w:ascii="Times New Roman" w:hAnsi="Times New Roman" w:cs="Times New Roman"/>
          <w:sz w:val="24"/>
          <w:szCs w:val="24"/>
          <w:lang w:val="en-IN"/>
        </w:rPr>
        <w:t xml:space="preserve">The </w:t>
      </w:r>
      <w:r w:rsidRPr="00584678">
        <w:rPr>
          <w:rFonts w:ascii="Times New Roman" w:hAnsi="Times New Roman" w:cs="Times New Roman"/>
          <w:b/>
          <w:bCs/>
          <w:sz w:val="24"/>
          <w:szCs w:val="24"/>
          <w:lang w:val="en-IN"/>
        </w:rPr>
        <w:t>third objective</w:t>
      </w:r>
      <w:r w:rsidRPr="00584678">
        <w:rPr>
          <w:rFonts w:ascii="Times New Roman" w:hAnsi="Times New Roman" w:cs="Times New Roman"/>
          <w:sz w:val="24"/>
          <w:szCs w:val="24"/>
          <w:lang w:val="en-IN"/>
        </w:rPr>
        <w:t xml:space="preserve"> is to </w:t>
      </w:r>
      <w:proofErr w:type="spellStart"/>
      <w:r w:rsidRPr="00584678">
        <w:rPr>
          <w:rFonts w:ascii="Times New Roman" w:hAnsi="Times New Roman" w:cs="Times New Roman"/>
          <w:sz w:val="24"/>
          <w:szCs w:val="24"/>
          <w:lang w:val="en-IN"/>
        </w:rPr>
        <w:t>analyze</w:t>
      </w:r>
      <w:proofErr w:type="spellEnd"/>
      <w:r w:rsidRPr="00584678">
        <w:rPr>
          <w:rFonts w:ascii="Times New Roman" w:hAnsi="Times New Roman" w:cs="Times New Roman"/>
          <w:sz w:val="24"/>
          <w:szCs w:val="24"/>
          <w:lang w:val="en-IN"/>
        </w:rPr>
        <w:t xml:space="preserve"> expenditure distribution across various payment methods and order types. By studying payment preferences — such as UPI, cards, wallets, or cash on delivery — the study aims to reveal </w:t>
      </w:r>
      <w:proofErr w:type="spellStart"/>
      <w:r w:rsidRPr="00584678">
        <w:rPr>
          <w:rFonts w:ascii="Times New Roman" w:hAnsi="Times New Roman" w:cs="Times New Roman"/>
          <w:sz w:val="24"/>
          <w:szCs w:val="24"/>
          <w:lang w:val="en-IN"/>
        </w:rPr>
        <w:t>behavioral</w:t>
      </w:r>
      <w:proofErr w:type="spellEnd"/>
      <w:r w:rsidRPr="00584678">
        <w:rPr>
          <w:rFonts w:ascii="Times New Roman" w:hAnsi="Times New Roman" w:cs="Times New Roman"/>
          <w:sz w:val="24"/>
          <w:szCs w:val="24"/>
          <w:lang w:val="en-IN"/>
        </w:rPr>
        <w:t xml:space="preserve"> trends and suggest optimizations like cashback opportunities or budgeting strategies. It also considers delivery-related expenses such as delivery fees and tips to assess the full financial impact of food delivery.</w:t>
      </w:r>
    </w:p>
    <w:p w14:paraId="0F272D2E" w14:textId="77777777" w:rsidR="00584678" w:rsidRPr="00584678" w:rsidRDefault="00584678" w:rsidP="00584678">
      <w:pPr>
        <w:suppressAutoHyphens w:val="0"/>
        <w:autoSpaceDE w:val="0"/>
        <w:autoSpaceDN w:val="0"/>
        <w:adjustRightInd w:val="0"/>
        <w:spacing w:after="0" w:line="360" w:lineRule="auto"/>
        <w:ind w:left="720"/>
        <w:jc w:val="both"/>
        <w:rPr>
          <w:rFonts w:ascii="Times New Roman" w:hAnsi="Times New Roman" w:cs="Times New Roman"/>
          <w:sz w:val="24"/>
          <w:szCs w:val="24"/>
          <w:lang w:val="en-IN"/>
        </w:rPr>
      </w:pPr>
      <w:r w:rsidRPr="00584678">
        <w:rPr>
          <w:rFonts w:ascii="Times New Roman" w:hAnsi="Times New Roman" w:cs="Times New Roman"/>
          <w:sz w:val="24"/>
          <w:szCs w:val="24"/>
          <w:lang w:val="en-IN"/>
        </w:rPr>
        <w:lastRenderedPageBreak/>
        <w:t>Additionally, the study seeks to understand order composition by examining individual items, quantities, and their contribution to the overall bill. This can help identify commonly ordered items, spending patterns per cuisine, and opportunities to reduce unnecessary spending or optimize orders for better value.</w:t>
      </w:r>
    </w:p>
    <w:p w14:paraId="6CFCF00F" w14:textId="77777777" w:rsidR="00584678" w:rsidRPr="00584678" w:rsidRDefault="00584678" w:rsidP="00584678">
      <w:pPr>
        <w:suppressAutoHyphens w:val="0"/>
        <w:autoSpaceDE w:val="0"/>
        <w:autoSpaceDN w:val="0"/>
        <w:adjustRightInd w:val="0"/>
        <w:spacing w:after="0" w:line="360" w:lineRule="auto"/>
        <w:ind w:left="720"/>
        <w:jc w:val="both"/>
        <w:rPr>
          <w:rFonts w:ascii="Times New Roman" w:hAnsi="Times New Roman" w:cs="Times New Roman"/>
          <w:sz w:val="24"/>
          <w:szCs w:val="24"/>
          <w:lang w:val="en-IN"/>
        </w:rPr>
      </w:pPr>
      <w:r w:rsidRPr="00584678">
        <w:rPr>
          <w:rFonts w:ascii="Times New Roman" w:hAnsi="Times New Roman" w:cs="Times New Roman"/>
          <w:sz w:val="24"/>
          <w:szCs w:val="24"/>
          <w:lang w:val="en-IN"/>
        </w:rPr>
        <w:t xml:space="preserve">Finally, the project aims to consolidate these findings into an interactive and user-friendly Excel dashboard. Using tools like pivot tables, slicers, trend lines, and conditional formatting, the dashboard will provide a visually engaging summary of personal food delivery </w:t>
      </w:r>
      <w:proofErr w:type="spellStart"/>
      <w:r w:rsidRPr="00584678">
        <w:rPr>
          <w:rFonts w:ascii="Times New Roman" w:hAnsi="Times New Roman" w:cs="Times New Roman"/>
          <w:sz w:val="24"/>
          <w:szCs w:val="24"/>
          <w:lang w:val="en-IN"/>
        </w:rPr>
        <w:t>behavior</w:t>
      </w:r>
      <w:proofErr w:type="spellEnd"/>
      <w:r w:rsidRPr="00584678">
        <w:rPr>
          <w:rFonts w:ascii="Times New Roman" w:hAnsi="Times New Roman" w:cs="Times New Roman"/>
          <w:sz w:val="24"/>
          <w:szCs w:val="24"/>
          <w:lang w:val="en-IN"/>
        </w:rPr>
        <w:t>. This will empower users to make data-driven decisions in areas such as meal planning, budgeting, restaurant selection, and overall lifestyle management.</w:t>
      </w:r>
    </w:p>
    <w:p w14:paraId="3E92720D" w14:textId="77777777" w:rsidR="00584678" w:rsidRPr="00584678" w:rsidRDefault="00584678" w:rsidP="00584678">
      <w:pPr>
        <w:suppressAutoHyphens w:val="0"/>
        <w:autoSpaceDE w:val="0"/>
        <w:autoSpaceDN w:val="0"/>
        <w:adjustRightInd w:val="0"/>
        <w:spacing w:after="0" w:line="360" w:lineRule="auto"/>
        <w:ind w:left="720"/>
        <w:jc w:val="both"/>
        <w:rPr>
          <w:rFonts w:ascii="Times New Roman" w:hAnsi="Times New Roman" w:cs="Times New Roman"/>
          <w:sz w:val="24"/>
          <w:szCs w:val="24"/>
          <w:lang w:val="en-IN"/>
        </w:rPr>
      </w:pPr>
      <w:r w:rsidRPr="00584678">
        <w:rPr>
          <w:rFonts w:ascii="Times New Roman" w:hAnsi="Times New Roman" w:cs="Times New Roman"/>
          <w:sz w:val="24"/>
          <w:szCs w:val="24"/>
          <w:lang w:val="en-IN"/>
        </w:rPr>
        <w:t xml:space="preserve">Through these objectives — </w:t>
      </w:r>
      <w:proofErr w:type="spellStart"/>
      <w:r w:rsidRPr="00584678">
        <w:rPr>
          <w:rFonts w:ascii="Times New Roman" w:hAnsi="Times New Roman" w:cs="Times New Roman"/>
          <w:sz w:val="24"/>
          <w:szCs w:val="24"/>
          <w:lang w:val="en-IN"/>
        </w:rPr>
        <w:t>analyzing</w:t>
      </w:r>
      <w:proofErr w:type="spellEnd"/>
      <w:r w:rsidRPr="00584678">
        <w:rPr>
          <w:rFonts w:ascii="Times New Roman" w:hAnsi="Times New Roman" w:cs="Times New Roman"/>
          <w:sz w:val="24"/>
          <w:szCs w:val="24"/>
          <w:lang w:val="en-IN"/>
        </w:rPr>
        <w:t xml:space="preserve"> time-based ordering trends, identifying restaurant and cuisine preferences, understanding payment </w:t>
      </w:r>
      <w:proofErr w:type="spellStart"/>
      <w:r w:rsidRPr="00584678">
        <w:rPr>
          <w:rFonts w:ascii="Times New Roman" w:hAnsi="Times New Roman" w:cs="Times New Roman"/>
          <w:sz w:val="24"/>
          <w:szCs w:val="24"/>
          <w:lang w:val="en-IN"/>
        </w:rPr>
        <w:t>behavior</w:t>
      </w:r>
      <w:proofErr w:type="spellEnd"/>
      <w:r w:rsidRPr="00584678">
        <w:rPr>
          <w:rFonts w:ascii="Times New Roman" w:hAnsi="Times New Roman" w:cs="Times New Roman"/>
          <w:sz w:val="24"/>
          <w:szCs w:val="24"/>
          <w:lang w:val="en-IN"/>
        </w:rPr>
        <w:t>, and presenting clear visual insights — the project seeks to turn everyday order data into a meaningful tool for smarter, more conscious consumption.</w:t>
      </w:r>
    </w:p>
    <w:p w14:paraId="1B4C04FB" w14:textId="132E2748" w:rsidR="00FC7E2E" w:rsidRPr="00FC7E2E" w:rsidRDefault="00FC7E2E" w:rsidP="00584678">
      <w:pPr>
        <w:suppressAutoHyphens w:val="0"/>
        <w:autoSpaceDE w:val="0"/>
        <w:autoSpaceDN w:val="0"/>
        <w:adjustRightInd w:val="0"/>
        <w:spacing w:after="0" w:line="360" w:lineRule="auto"/>
        <w:ind w:left="720"/>
        <w:jc w:val="center"/>
        <w:rPr>
          <w:rFonts w:ascii="Times New Roman" w:hAnsi="Times New Roman" w:cs="Times New Roman"/>
          <w:sz w:val="24"/>
          <w:szCs w:val="24"/>
          <w:lang w:val="en-IN"/>
        </w:rPr>
      </w:pPr>
    </w:p>
    <w:p w14:paraId="34778E2D" w14:textId="77777777" w:rsidR="00314A8C" w:rsidRPr="00314A8C" w:rsidRDefault="00314A8C" w:rsidP="00E2204E">
      <w:pPr>
        <w:suppressAutoHyphens w:val="0"/>
        <w:autoSpaceDE w:val="0"/>
        <w:autoSpaceDN w:val="0"/>
        <w:adjustRightInd w:val="0"/>
        <w:spacing w:after="0" w:line="360" w:lineRule="auto"/>
        <w:ind w:left="720"/>
        <w:jc w:val="center"/>
        <w:rPr>
          <w:rFonts w:ascii="Times New Roman" w:eastAsia="Times New Roman" w:hAnsi="Times New Roman" w:cs="Times New Roman"/>
          <w:b/>
          <w:bCs/>
          <w:sz w:val="24"/>
          <w:szCs w:val="24"/>
          <w:u w:val="single"/>
          <w:lang w:val="en-IN" w:eastAsia="en-IN"/>
        </w:rPr>
      </w:pPr>
    </w:p>
    <w:p w14:paraId="56D0CD36" w14:textId="7E238A24" w:rsidR="00E2204E" w:rsidRDefault="00E2204E" w:rsidP="00E2204E">
      <w:pPr>
        <w:suppressAutoHyphens w:val="0"/>
        <w:autoSpaceDE w:val="0"/>
        <w:autoSpaceDN w:val="0"/>
        <w:adjustRightInd w:val="0"/>
        <w:spacing w:after="0" w:line="360" w:lineRule="auto"/>
        <w:ind w:left="720"/>
        <w:jc w:val="center"/>
        <w:rPr>
          <w:rFonts w:ascii="Times New Roman" w:eastAsia="Times New Roman" w:hAnsi="Times New Roman" w:cs="Times New Roman"/>
          <w:b/>
          <w:bCs/>
          <w:sz w:val="32"/>
          <w:szCs w:val="32"/>
          <w:u w:val="single"/>
          <w:lang w:val="en-IN" w:eastAsia="en-IN"/>
        </w:rPr>
      </w:pPr>
      <w:r>
        <w:rPr>
          <w:rFonts w:ascii="Times New Roman" w:eastAsia="Times New Roman" w:hAnsi="Times New Roman" w:cs="Times New Roman"/>
          <w:b/>
          <w:bCs/>
          <w:sz w:val="32"/>
          <w:szCs w:val="32"/>
          <w:u w:val="single"/>
          <w:lang w:val="en-IN" w:eastAsia="en-IN"/>
        </w:rPr>
        <w:t>Source of Dataset</w:t>
      </w:r>
    </w:p>
    <w:p w14:paraId="0F48207E" w14:textId="77777777" w:rsidR="00E2204E" w:rsidRPr="00E868B0" w:rsidRDefault="00E2204E" w:rsidP="00E2204E">
      <w:pPr>
        <w:suppressAutoHyphens w:val="0"/>
        <w:autoSpaceDE w:val="0"/>
        <w:autoSpaceDN w:val="0"/>
        <w:adjustRightInd w:val="0"/>
        <w:spacing w:after="0" w:line="360" w:lineRule="auto"/>
        <w:ind w:left="720"/>
        <w:jc w:val="center"/>
        <w:rPr>
          <w:rFonts w:ascii="Times New Roman" w:eastAsia="Times New Roman" w:hAnsi="Times New Roman" w:cs="Times New Roman"/>
          <w:b/>
          <w:bCs/>
          <w:sz w:val="24"/>
          <w:szCs w:val="24"/>
          <w:u w:val="single"/>
          <w:lang w:val="en-IN" w:eastAsia="en-IN"/>
        </w:rPr>
      </w:pPr>
    </w:p>
    <w:p w14:paraId="6039FC32" w14:textId="1A7303D1" w:rsidR="00006593" w:rsidRPr="00006593" w:rsidRDefault="00006593" w:rsidP="00006593">
      <w:pPr>
        <w:suppressAutoHyphens w:val="0"/>
        <w:autoSpaceDE w:val="0"/>
        <w:autoSpaceDN w:val="0"/>
        <w:adjustRightInd w:val="0"/>
        <w:spacing w:after="0" w:line="360" w:lineRule="auto"/>
        <w:ind w:left="720"/>
        <w:jc w:val="both"/>
        <w:rPr>
          <w:rFonts w:ascii="Times New Roman" w:eastAsia="Times New Roman" w:hAnsi="Times New Roman" w:cs="Times New Roman"/>
          <w:sz w:val="24"/>
          <w:szCs w:val="24"/>
          <w:lang w:val="en-IN" w:eastAsia="en-IN"/>
        </w:rPr>
      </w:pPr>
      <w:r w:rsidRPr="00006593">
        <w:rPr>
          <w:rFonts w:ascii="Times New Roman" w:eastAsia="Times New Roman" w:hAnsi="Times New Roman" w:cs="Times New Roman"/>
          <w:sz w:val="24"/>
          <w:szCs w:val="24"/>
          <w:lang w:val="en-IN" w:eastAsia="en-IN"/>
        </w:rPr>
        <w:t xml:space="preserve">There is </w:t>
      </w:r>
      <w:r w:rsidRPr="00006593">
        <w:rPr>
          <w:rFonts w:ascii="Times New Roman" w:eastAsia="Times New Roman" w:hAnsi="Times New Roman" w:cs="Times New Roman"/>
          <w:b/>
          <w:bCs/>
          <w:sz w:val="24"/>
          <w:szCs w:val="24"/>
          <w:lang w:val="en-IN" w:eastAsia="en-IN"/>
        </w:rPr>
        <w:t>no official source</w:t>
      </w:r>
      <w:r w:rsidRPr="00006593">
        <w:rPr>
          <w:rFonts w:ascii="Times New Roman" w:eastAsia="Times New Roman" w:hAnsi="Times New Roman" w:cs="Times New Roman"/>
          <w:sz w:val="24"/>
          <w:szCs w:val="24"/>
          <w:lang w:val="en-IN" w:eastAsia="en-IN"/>
        </w:rPr>
        <w:t xml:space="preserve"> </w:t>
      </w:r>
      <w:r>
        <w:rPr>
          <w:rFonts w:ascii="Times New Roman" w:eastAsia="Times New Roman" w:hAnsi="Times New Roman" w:cs="Times New Roman"/>
          <w:sz w:val="24"/>
          <w:szCs w:val="24"/>
          <w:lang w:val="en-IN" w:eastAsia="en-IN"/>
        </w:rPr>
        <w:t>of the dataset</w:t>
      </w:r>
      <w:r w:rsidRPr="00006593">
        <w:rPr>
          <w:rFonts w:ascii="Times New Roman" w:eastAsia="Times New Roman" w:hAnsi="Times New Roman" w:cs="Times New Roman"/>
          <w:sz w:val="24"/>
          <w:szCs w:val="24"/>
          <w:lang w:val="en-IN" w:eastAsia="en-IN"/>
        </w:rPr>
        <w:t xml:space="preserve">. </w:t>
      </w:r>
      <w:proofErr w:type="gramStart"/>
      <w:r w:rsidRPr="00006593">
        <w:rPr>
          <w:rFonts w:ascii="Times New Roman" w:eastAsia="Times New Roman" w:hAnsi="Times New Roman" w:cs="Times New Roman"/>
          <w:sz w:val="24"/>
          <w:szCs w:val="24"/>
          <w:lang w:val="en-IN" w:eastAsia="en-IN"/>
        </w:rPr>
        <w:t>It  a</w:t>
      </w:r>
      <w:proofErr w:type="gramEnd"/>
      <w:r w:rsidRPr="00006593">
        <w:rPr>
          <w:rFonts w:ascii="Times New Roman" w:eastAsia="Times New Roman" w:hAnsi="Times New Roman" w:cs="Times New Roman"/>
          <w:sz w:val="24"/>
          <w:szCs w:val="24"/>
          <w:lang w:val="en-IN" w:eastAsia="en-IN"/>
        </w:rPr>
        <w:t xml:space="preserve"> </w:t>
      </w:r>
      <w:r w:rsidRPr="00006593">
        <w:rPr>
          <w:rFonts w:ascii="Times New Roman" w:eastAsia="Times New Roman" w:hAnsi="Times New Roman" w:cs="Times New Roman"/>
          <w:b/>
          <w:bCs/>
          <w:sz w:val="24"/>
          <w:szCs w:val="24"/>
          <w:lang w:val="en-IN" w:eastAsia="en-IN"/>
        </w:rPr>
        <w:t>sample or practice dataset</w:t>
      </w:r>
      <w:r w:rsidRPr="00006593">
        <w:rPr>
          <w:rFonts w:ascii="Times New Roman" w:eastAsia="Times New Roman" w:hAnsi="Times New Roman" w:cs="Times New Roman"/>
          <w:sz w:val="24"/>
          <w:szCs w:val="24"/>
          <w:lang w:val="en-IN" w:eastAsia="en-IN"/>
        </w:rPr>
        <w:t>, either:</w:t>
      </w:r>
    </w:p>
    <w:p w14:paraId="2B8D0054" w14:textId="77777777" w:rsidR="00006593" w:rsidRPr="00006593" w:rsidRDefault="00006593" w:rsidP="00006593">
      <w:pPr>
        <w:numPr>
          <w:ilvl w:val="0"/>
          <w:numId w:val="16"/>
        </w:numPr>
        <w:suppressAutoHyphens w:val="0"/>
        <w:autoSpaceDE w:val="0"/>
        <w:autoSpaceDN w:val="0"/>
        <w:adjustRightInd w:val="0"/>
        <w:spacing w:after="0" w:line="360" w:lineRule="auto"/>
        <w:jc w:val="both"/>
        <w:rPr>
          <w:rFonts w:ascii="Times New Roman" w:eastAsia="Times New Roman" w:hAnsi="Times New Roman" w:cs="Times New Roman"/>
          <w:sz w:val="24"/>
          <w:szCs w:val="24"/>
          <w:lang w:val="en-IN" w:eastAsia="en-IN"/>
        </w:rPr>
      </w:pPr>
      <w:r w:rsidRPr="00006593">
        <w:rPr>
          <w:rFonts w:ascii="Times New Roman" w:eastAsia="Times New Roman" w:hAnsi="Times New Roman" w:cs="Times New Roman"/>
          <w:sz w:val="24"/>
          <w:szCs w:val="24"/>
          <w:lang w:val="en-IN" w:eastAsia="en-IN"/>
        </w:rPr>
        <w:t>Created manually</w:t>
      </w:r>
    </w:p>
    <w:p w14:paraId="5B525B26" w14:textId="77777777" w:rsidR="00006593" w:rsidRPr="00006593" w:rsidRDefault="00006593" w:rsidP="00006593">
      <w:pPr>
        <w:numPr>
          <w:ilvl w:val="0"/>
          <w:numId w:val="16"/>
        </w:numPr>
        <w:suppressAutoHyphens w:val="0"/>
        <w:autoSpaceDE w:val="0"/>
        <w:autoSpaceDN w:val="0"/>
        <w:adjustRightInd w:val="0"/>
        <w:spacing w:after="0" w:line="360" w:lineRule="auto"/>
        <w:jc w:val="both"/>
        <w:rPr>
          <w:rFonts w:ascii="Times New Roman" w:eastAsia="Times New Roman" w:hAnsi="Times New Roman" w:cs="Times New Roman"/>
          <w:sz w:val="24"/>
          <w:szCs w:val="24"/>
          <w:lang w:val="en-IN" w:eastAsia="en-IN"/>
        </w:rPr>
      </w:pPr>
      <w:r w:rsidRPr="00006593">
        <w:rPr>
          <w:rFonts w:ascii="Times New Roman" w:eastAsia="Times New Roman" w:hAnsi="Times New Roman" w:cs="Times New Roman"/>
          <w:sz w:val="24"/>
          <w:szCs w:val="24"/>
          <w:lang w:val="en-IN" w:eastAsia="en-IN"/>
        </w:rPr>
        <w:t>Extracted from a mock API or tutorial</w:t>
      </w:r>
    </w:p>
    <w:p w14:paraId="275CA5D6" w14:textId="201EC1A9" w:rsidR="00E649E6" w:rsidRPr="00006593" w:rsidRDefault="00006593" w:rsidP="00EC78C5">
      <w:pPr>
        <w:numPr>
          <w:ilvl w:val="0"/>
          <w:numId w:val="16"/>
        </w:numPr>
        <w:suppressAutoHyphens w:val="0"/>
        <w:autoSpaceDE w:val="0"/>
        <w:autoSpaceDN w:val="0"/>
        <w:adjustRightInd w:val="0"/>
        <w:spacing w:after="0" w:line="360" w:lineRule="auto"/>
        <w:jc w:val="both"/>
        <w:rPr>
          <w:rFonts w:ascii="Times New Roman" w:eastAsia="Times New Roman" w:hAnsi="Times New Roman" w:cs="Times New Roman"/>
          <w:sz w:val="24"/>
          <w:szCs w:val="24"/>
          <w:lang w:val="en-IN" w:eastAsia="en-IN"/>
        </w:rPr>
      </w:pPr>
      <w:r w:rsidRPr="00006593">
        <w:rPr>
          <w:rFonts w:ascii="Times New Roman" w:eastAsia="Times New Roman" w:hAnsi="Times New Roman" w:cs="Times New Roman"/>
          <w:sz w:val="24"/>
          <w:szCs w:val="24"/>
          <w:lang w:val="en-IN" w:eastAsia="en-IN"/>
        </w:rPr>
        <w:t>Or generated for academic or learning purposes</w:t>
      </w:r>
      <w:r>
        <w:rPr>
          <w:rFonts w:ascii="Times New Roman" w:eastAsia="Times New Roman" w:hAnsi="Times New Roman" w:cs="Times New Roman"/>
          <w:sz w:val="24"/>
          <w:szCs w:val="24"/>
          <w:lang w:val="en-IN" w:eastAsia="en-IN"/>
        </w:rPr>
        <w:t>.</w:t>
      </w:r>
    </w:p>
    <w:p w14:paraId="442852D8" w14:textId="77777777" w:rsidR="00E2204E" w:rsidRDefault="00E2204E" w:rsidP="00E2204E">
      <w:pPr>
        <w:suppressAutoHyphens w:val="0"/>
        <w:autoSpaceDE w:val="0"/>
        <w:autoSpaceDN w:val="0"/>
        <w:adjustRightInd w:val="0"/>
        <w:spacing w:after="0" w:line="360" w:lineRule="auto"/>
        <w:ind w:left="720"/>
        <w:jc w:val="center"/>
        <w:rPr>
          <w:rFonts w:ascii="Times New Roman" w:eastAsia="Times New Roman" w:hAnsi="Times New Roman" w:cs="Times New Roman"/>
          <w:b/>
          <w:bCs/>
          <w:sz w:val="32"/>
          <w:szCs w:val="32"/>
          <w:u w:val="single"/>
          <w:lang w:val="en-IN" w:eastAsia="en-IN"/>
        </w:rPr>
      </w:pPr>
    </w:p>
    <w:p w14:paraId="6C13B96A" w14:textId="145D3541" w:rsidR="008D3500" w:rsidRDefault="008D3500" w:rsidP="00106EB2">
      <w:pPr>
        <w:jc w:val="center"/>
      </w:pPr>
    </w:p>
    <w:p w14:paraId="2E9CE5CD" w14:textId="77777777" w:rsidR="008D3500" w:rsidRDefault="008D3500" w:rsidP="00106EB2">
      <w:pPr>
        <w:jc w:val="center"/>
      </w:pPr>
    </w:p>
    <w:p w14:paraId="3994D459" w14:textId="77777777" w:rsidR="008D3500" w:rsidRDefault="008D3500" w:rsidP="00106EB2">
      <w:pPr>
        <w:jc w:val="center"/>
      </w:pPr>
    </w:p>
    <w:p w14:paraId="0416E2BC" w14:textId="5AEF2CAD" w:rsidR="00B9432A" w:rsidRDefault="00B9432A" w:rsidP="00B9432A">
      <w:pPr>
        <w:suppressAutoHyphens w:val="0"/>
        <w:autoSpaceDE w:val="0"/>
        <w:autoSpaceDN w:val="0"/>
        <w:adjustRightInd w:val="0"/>
        <w:spacing w:after="0" w:line="360" w:lineRule="auto"/>
        <w:ind w:left="720"/>
        <w:jc w:val="center"/>
        <w:rPr>
          <w:rFonts w:ascii="Times New Roman" w:eastAsia="Times New Roman" w:hAnsi="Times New Roman" w:cs="Times New Roman"/>
          <w:b/>
          <w:bCs/>
          <w:sz w:val="32"/>
          <w:szCs w:val="32"/>
          <w:u w:val="single"/>
          <w:lang w:val="en-IN" w:eastAsia="en-IN"/>
        </w:rPr>
      </w:pPr>
      <w:r>
        <w:rPr>
          <w:rFonts w:ascii="Times New Roman" w:eastAsia="Times New Roman" w:hAnsi="Times New Roman" w:cs="Times New Roman"/>
          <w:b/>
          <w:bCs/>
          <w:sz w:val="32"/>
          <w:szCs w:val="32"/>
          <w:u w:val="single"/>
          <w:lang w:val="en-IN" w:eastAsia="en-IN"/>
        </w:rPr>
        <w:t>EDA PROCESS</w:t>
      </w:r>
    </w:p>
    <w:p w14:paraId="5A68723B" w14:textId="77777777" w:rsidR="00EE3BDE" w:rsidRPr="00EE3BDE" w:rsidRDefault="00EE3BDE" w:rsidP="00B9432A">
      <w:pPr>
        <w:suppressAutoHyphens w:val="0"/>
        <w:autoSpaceDE w:val="0"/>
        <w:autoSpaceDN w:val="0"/>
        <w:adjustRightInd w:val="0"/>
        <w:spacing w:after="0" w:line="360" w:lineRule="auto"/>
        <w:ind w:left="720"/>
        <w:jc w:val="center"/>
        <w:rPr>
          <w:rFonts w:ascii="Times New Roman" w:eastAsia="Times New Roman" w:hAnsi="Times New Roman" w:cs="Times New Roman"/>
          <w:sz w:val="24"/>
          <w:szCs w:val="24"/>
          <w:lang w:val="en-IN" w:eastAsia="en-IN"/>
        </w:rPr>
      </w:pPr>
    </w:p>
    <w:p w14:paraId="298F0517" w14:textId="60FC3A8A" w:rsidR="00006593" w:rsidRPr="00006593" w:rsidRDefault="00EE3BDE" w:rsidP="00006593">
      <w:pPr>
        <w:suppressAutoHyphens w:val="0"/>
        <w:autoSpaceDE w:val="0"/>
        <w:autoSpaceDN w:val="0"/>
        <w:adjustRightInd w:val="0"/>
        <w:spacing w:after="0" w:line="360" w:lineRule="auto"/>
        <w:jc w:val="both"/>
        <w:rPr>
          <w:rFonts w:ascii="Times New Roman" w:eastAsia="Times New Roman" w:hAnsi="Times New Roman" w:cs="Times New Roman"/>
          <w:sz w:val="24"/>
          <w:szCs w:val="24"/>
          <w:lang w:val="en-IN" w:eastAsia="en-IN"/>
        </w:rPr>
      </w:pPr>
      <w:r w:rsidRPr="00EE3BDE">
        <w:rPr>
          <w:rFonts w:ascii="Times New Roman" w:eastAsia="Times New Roman" w:hAnsi="Times New Roman" w:cs="Times New Roman"/>
          <w:b/>
          <w:bCs/>
          <w:sz w:val="24"/>
          <w:szCs w:val="24"/>
          <w:lang w:val="en-IN" w:eastAsia="en-IN"/>
        </w:rPr>
        <w:t>Exploratory Data Analysis (EDA)</w:t>
      </w:r>
      <w:r w:rsidR="00E649E6">
        <w:rPr>
          <w:rFonts w:ascii="Times New Roman" w:eastAsia="Times New Roman" w:hAnsi="Times New Roman" w:cs="Times New Roman"/>
          <w:b/>
          <w:bCs/>
          <w:sz w:val="24"/>
          <w:szCs w:val="24"/>
          <w:lang w:val="en-IN" w:eastAsia="en-IN"/>
        </w:rPr>
        <w:t>:</w:t>
      </w:r>
      <w:r w:rsidR="00E649E6" w:rsidRPr="00E649E6">
        <w:rPr>
          <w:rFonts w:ascii="Times New Roman" w:eastAsia="Times New Roman" w:hAnsi="Times New Roman" w:cs="Times New Roman"/>
          <w:sz w:val="24"/>
          <w:szCs w:val="24"/>
          <w:lang w:val="en-IN" w:eastAsia="en-IN"/>
        </w:rPr>
        <w:t xml:space="preserve"> </w:t>
      </w:r>
      <w:r w:rsidR="00006593" w:rsidRPr="00006593">
        <w:rPr>
          <w:rFonts w:ascii="Times New Roman" w:eastAsia="Times New Roman" w:hAnsi="Times New Roman" w:cs="Times New Roman"/>
          <w:sz w:val="24"/>
          <w:szCs w:val="24"/>
          <w:lang w:val="en-IN" w:eastAsia="en-IN"/>
        </w:rPr>
        <w:t xml:space="preserve">is the systematic approach of examining and interpreting a dataset to uncover patterns, identify anomalies, and extract meaningful insights. For this project, we utilized a personal </w:t>
      </w:r>
      <w:r w:rsidR="00006593" w:rsidRPr="00006593">
        <w:rPr>
          <w:rFonts w:ascii="Times New Roman" w:eastAsia="Times New Roman" w:hAnsi="Times New Roman" w:cs="Times New Roman"/>
          <w:b/>
          <w:bCs/>
          <w:sz w:val="24"/>
          <w:szCs w:val="24"/>
          <w:lang w:val="en-IN" w:eastAsia="en-IN"/>
        </w:rPr>
        <w:t>Swiggy Orders Dataset</w:t>
      </w:r>
      <w:r w:rsidR="00006593" w:rsidRPr="00006593">
        <w:rPr>
          <w:rFonts w:ascii="Times New Roman" w:eastAsia="Times New Roman" w:hAnsi="Times New Roman" w:cs="Times New Roman"/>
          <w:sz w:val="24"/>
          <w:szCs w:val="24"/>
          <w:lang w:val="en-IN" w:eastAsia="en-IN"/>
        </w:rPr>
        <w:t xml:space="preserve">, extracted from the user’s Swiggy </w:t>
      </w:r>
      <w:r w:rsidR="00006593" w:rsidRPr="00006593">
        <w:rPr>
          <w:rFonts w:ascii="Times New Roman" w:eastAsia="Times New Roman" w:hAnsi="Times New Roman" w:cs="Times New Roman"/>
          <w:sz w:val="24"/>
          <w:szCs w:val="24"/>
          <w:lang w:val="en-IN" w:eastAsia="en-IN"/>
        </w:rPr>
        <w:lastRenderedPageBreak/>
        <w:t>account, which includes detailed records of food delivery transactions over a specific time period.</w:t>
      </w:r>
    </w:p>
    <w:p w14:paraId="6EC31E51" w14:textId="77777777" w:rsidR="00006593" w:rsidRPr="00006593" w:rsidRDefault="00006593" w:rsidP="00006593">
      <w:pPr>
        <w:suppressAutoHyphens w:val="0"/>
        <w:autoSpaceDE w:val="0"/>
        <w:autoSpaceDN w:val="0"/>
        <w:adjustRightInd w:val="0"/>
        <w:spacing w:after="0" w:line="360" w:lineRule="auto"/>
        <w:jc w:val="both"/>
        <w:rPr>
          <w:rFonts w:ascii="Times New Roman" w:eastAsia="Times New Roman" w:hAnsi="Times New Roman" w:cs="Times New Roman"/>
          <w:sz w:val="24"/>
          <w:szCs w:val="24"/>
          <w:lang w:val="en-IN" w:eastAsia="en-IN"/>
        </w:rPr>
      </w:pPr>
      <w:r w:rsidRPr="00006593">
        <w:rPr>
          <w:rFonts w:ascii="Times New Roman" w:eastAsia="Times New Roman" w:hAnsi="Times New Roman" w:cs="Times New Roman"/>
          <w:sz w:val="24"/>
          <w:szCs w:val="24"/>
          <w:lang w:val="en-IN" w:eastAsia="en-IN"/>
        </w:rPr>
        <w:t xml:space="preserve">Using Microsoft Excel, a series of core EDA techniques were applied, including </w:t>
      </w:r>
      <w:r w:rsidRPr="00006593">
        <w:rPr>
          <w:rFonts w:ascii="Times New Roman" w:eastAsia="Times New Roman" w:hAnsi="Times New Roman" w:cs="Times New Roman"/>
          <w:b/>
          <w:bCs/>
          <w:sz w:val="24"/>
          <w:szCs w:val="24"/>
          <w:lang w:val="en-IN" w:eastAsia="en-IN"/>
        </w:rPr>
        <w:t>Data Cleaning</w:t>
      </w:r>
      <w:r w:rsidRPr="00006593">
        <w:rPr>
          <w:rFonts w:ascii="Times New Roman" w:eastAsia="Times New Roman" w:hAnsi="Times New Roman" w:cs="Times New Roman"/>
          <w:sz w:val="24"/>
          <w:szCs w:val="24"/>
          <w:lang w:val="en-IN" w:eastAsia="en-IN"/>
        </w:rPr>
        <w:t xml:space="preserve">, </w:t>
      </w:r>
      <w:r w:rsidRPr="00006593">
        <w:rPr>
          <w:rFonts w:ascii="Times New Roman" w:eastAsia="Times New Roman" w:hAnsi="Times New Roman" w:cs="Times New Roman"/>
          <w:b/>
          <w:bCs/>
          <w:sz w:val="24"/>
          <w:szCs w:val="24"/>
          <w:lang w:val="en-IN" w:eastAsia="en-IN"/>
        </w:rPr>
        <w:t>Data Preprocessing</w:t>
      </w:r>
      <w:r w:rsidRPr="00006593">
        <w:rPr>
          <w:rFonts w:ascii="Times New Roman" w:eastAsia="Times New Roman" w:hAnsi="Times New Roman" w:cs="Times New Roman"/>
          <w:sz w:val="24"/>
          <w:szCs w:val="24"/>
          <w:lang w:val="en-IN" w:eastAsia="en-IN"/>
        </w:rPr>
        <w:t xml:space="preserve">, </w:t>
      </w:r>
      <w:r w:rsidRPr="00006593">
        <w:rPr>
          <w:rFonts w:ascii="Times New Roman" w:eastAsia="Times New Roman" w:hAnsi="Times New Roman" w:cs="Times New Roman"/>
          <w:b/>
          <w:bCs/>
          <w:sz w:val="24"/>
          <w:szCs w:val="24"/>
          <w:lang w:val="en-IN" w:eastAsia="en-IN"/>
        </w:rPr>
        <w:t>Data Visualization</w:t>
      </w:r>
      <w:r w:rsidRPr="00006593">
        <w:rPr>
          <w:rFonts w:ascii="Times New Roman" w:eastAsia="Times New Roman" w:hAnsi="Times New Roman" w:cs="Times New Roman"/>
          <w:sz w:val="24"/>
          <w:szCs w:val="24"/>
          <w:lang w:val="en-IN" w:eastAsia="en-IN"/>
        </w:rPr>
        <w:t xml:space="preserve">, and </w:t>
      </w:r>
      <w:r w:rsidRPr="00006593">
        <w:rPr>
          <w:rFonts w:ascii="Times New Roman" w:eastAsia="Times New Roman" w:hAnsi="Times New Roman" w:cs="Times New Roman"/>
          <w:b/>
          <w:bCs/>
          <w:sz w:val="24"/>
          <w:szCs w:val="24"/>
          <w:lang w:val="en-IN" w:eastAsia="en-IN"/>
        </w:rPr>
        <w:t>Dashboard Development</w:t>
      </w:r>
      <w:r w:rsidRPr="00006593">
        <w:rPr>
          <w:rFonts w:ascii="Times New Roman" w:eastAsia="Times New Roman" w:hAnsi="Times New Roman" w:cs="Times New Roman"/>
          <w:sz w:val="24"/>
          <w:szCs w:val="24"/>
          <w:lang w:val="en-IN" w:eastAsia="en-IN"/>
        </w:rPr>
        <w:t>. The process began with handling any missing or inconsistent entries, standardizing column formats, and organizing the dataset to ensure accuracy and consistency. This step was crucial for structuring the data in a format suitable for analysis.</w:t>
      </w:r>
    </w:p>
    <w:p w14:paraId="4E6EF6E5" w14:textId="77777777" w:rsidR="00006593" w:rsidRPr="00006593" w:rsidRDefault="00006593" w:rsidP="00006593">
      <w:pPr>
        <w:suppressAutoHyphens w:val="0"/>
        <w:autoSpaceDE w:val="0"/>
        <w:autoSpaceDN w:val="0"/>
        <w:adjustRightInd w:val="0"/>
        <w:spacing w:after="0" w:line="360" w:lineRule="auto"/>
        <w:jc w:val="both"/>
        <w:rPr>
          <w:rFonts w:ascii="Times New Roman" w:eastAsia="Times New Roman" w:hAnsi="Times New Roman" w:cs="Times New Roman"/>
          <w:sz w:val="24"/>
          <w:szCs w:val="24"/>
          <w:lang w:val="en-IN" w:eastAsia="en-IN"/>
        </w:rPr>
      </w:pPr>
      <w:r w:rsidRPr="00006593">
        <w:rPr>
          <w:rFonts w:ascii="Times New Roman" w:eastAsia="Times New Roman" w:hAnsi="Times New Roman" w:cs="Times New Roman"/>
          <w:sz w:val="24"/>
          <w:szCs w:val="24"/>
          <w:lang w:val="en-IN" w:eastAsia="en-IN"/>
        </w:rPr>
        <w:t>Next, key visualizations were developed to explore ordering trends, restaurant performance, cuisine preferences, payment methods, and spending habits. Bar charts, pie charts, and line graphs were employed to highlight insights such as most frequently ordered items, peak ordering times, and monthly spending patterns. Interactive filters and slicers were integrated to enhance the user experience, allowing for dynamic exploration of the dataset by time period, restaurant, or payment mode.</w:t>
      </w:r>
    </w:p>
    <w:p w14:paraId="12029792" w14:textId="77777777" w:rsidR="00006593" w:rsidRPr="00006593" w:rsidRDefault="00006593" w:rsidP="00006593">
      <w:pPr>
        <w:suppressAutoHyphens w:val="0"/>
        <w:autoSpaceDE w:val="0"/>
        <w:autoSpaceDN w:val="0"/>
        <w:adjustRightInd w:val="0"/>
        <w:spacing w:after="0" w:line="360" w:lineRule="auto"/>
        <w:jc w:val="both"/>
        <w:rPr>
          <w:rFonts w:ascii="Times New Roman" w:eastAsia="Times New Roman" w:hAnsi="Times New Roman" w:cs="Times New Roman"/>
          <w:sz w:val="24"/>
          <w:szCs w:val="24"/>
          <w:lang w:val="en-IN" w:eastAsia="en-IN"/>
        </w:rPr>
      </w:pPr>
      <w:r w:rsidRPr="00006593">
        <w:rPr>
          <w:rFonts w:ascii="Times New Roman" w:eastAsia="Times New Roman" w:hAnsi="Times New Roman" w:cs="Times New Roman"/>
          <w:sz w:val="24"/>
          <w:szCs w:val="24"/>
          <w:lang w:val="en-IN" w:eastAsia="en-IN"/>
        </w:rPr>
        <w:t xml:space="preserve">The final outcome of the EDA process was the creation of an </w:t>
      </w:r>
      <w:r w:rsidRPr="00006593">
        <w:rPr>
          <w:rFonts w:ascii="Times New Roman" w:eastAsia="Times New Roman" w:hAnsi="Times New Roman" w:cs="Times New Roman"/>
          <w:b/>
          <w:bCs/>
          <w:sz w:val="24"/>
          <w:szCs w:val="24"/>
          <w:lang w:val="en-IN" w:eastAsia="en-IN"/>
        </w:rPr>
        <w:t>interactive Excel dashboard</w:t>
      </w:r>
      <w:r w:rsidRPr="00006593">
        <w:rPr>
          <w:rFonts w:ascii="Times New Roman" w:eastAsia="Times New Roman" w:hAnsi="Times New Roman" w:cs="Times New Roman"/>
          <w:sz w:val="24"/>
          <w:szCs w:val="24"/>
          <w:lang w:val="en-IN" w:eastAsia="en-IN"/>
        </w:rPr>
        <w:t xml:space="preserve"> that consolidates all major findings into a visually appealing and user-friendly format. This dashboard serves as a powerful analytical tool for understanding personal food ordering </w:t>
      </w:r>
      <w:proofErr w:type="spellStart"/>
      <w:r w:rsidRPr="00006593">
        <w:rPr>
          <w:rFonts w:ascii="Times New Roman" w:eastAsia="Times New Roman" w:hAnsi="Times New Roman" w:cs="Times New Roman"/>
          <w:sz w:val="24"/>
          <w:szCs w:val="24"/>
          <w:lang w:val="en-IN" w:eastAsia="en-IN"/>
        </w:rPr>
        <w:t>behavior</w:t>
      </w:r>
      <w:proofErr w:type="spellEnd"/>
      <w:r w:rsidRPr="00006593">
        <w:rPr>
          <w:rFonts w:ascii="Times New Roman" w:eastAsia="Times New Roman" w:hAnsi="Times New Roman" w:cs="Times New Roman"/>
          <w:sz w:val="24"/>
          <w:szCs w:val="24"/>
          <w:lang w:val="en-IN" w:eastAsia="en-IN"/>
        </w:rPr>
        <w:t>, managing budgets, and identifying long-term trends.</w:t>
      </w:r>
    </w:p>
    <w:p w14:paraId="087D707E" w14:textId="77777777" w:rsidR="00006593" w:rsidRPr="00006593" w:rsidRDefault="00006593" w:rsidP="00006593">
      <w:pPr>
        <w:suppressAutoHyphens w:val="0"/>
        <w:autoSpaceDE w:val="0"/>
        <w:autoSpaceDN w:val="0"/>
        <w:adjustRightInd w:val="0"/>
        <w:spacing w:after="0" w:line="360" w:lineRule="auto"/>
        <w:jc w:val="both"/>
        <w:rPr>
          <w:rFonts w:ascii="Times New Roman" w:eastAsia="Times New Roman" w:hAnsi="Times New Roman" w:cs="Times New Roman"/>
          <w:sz w:val="24"/>
          <w:szCs w:val="24"/>
          <w:lang w:val="en-IN" w:eastAsia="en-IN"/>
        </w:rPr>
      </w:pPr>
      <w:r w:rsidRPr="00006593">
        <w:rPr>
          <w:rFonts w:ascii="Times New Roman" w:eastAsia="Times New Roman" w:hAnsi="Times New Roman" w:cs="Times New Roman"/>
          <w:sz w:val="24"/>
          <w:szCs w:val="24"/>
          <w:lang w:val="en-IN" w:eastAsia="en-IN"/>
        </w:rPr>
        <w:t>The primary goal of this analysis was to turn raw transactional data into actionable insights—helping users monitor their consumption patterns, discover preferred restaurants and cuisines, and make informed, data-driven decisions for healthier and more cost-effective food delivery habits.</w:t>
      </w:r>
    </w:p>
    <w:p w14:paraId="0817399E" w14:textId="4F514AF1" w:rsidR="00E649E6" w:rsidRPr="00E649E6" w:rsidRDefault="00E649E6" w:rsidP="00006593">
      <w:pPr>
        <w:suppressAutoHyphens w:val="0"/>
        <w:autoSpaceDE w:val="0"/>
        <w:autoSpaceDN w:val="0"/>
        <w:adjustRightInd w:val="0"/>
        <w:spacing w:after="0" w:line="360" w:lineRule="auto"/>
        <w:jc w:val="both"/>
        <w:rPr>
          <w:rFonts w:ascii="Times New Roman" w:eastAsia="Times New Roman" w:hAnsi="Times New Roman" w:cs="Times New Roman"/>
          <w:sz w:val="24"/>
          <w:szCs w:val="24"/>
          <w:lang w:val="en-IN" w:eastAsia="en-IN"/>
        </w:rPr>
      </w:pPr>
    </w:p>
    <w:p w14:paraId="335D0EC8" w14:textId="7E0A1439" w:rsidR="00EE3BDE" w:rsidRPr="00FE0227" w:rsidRDefault="00EE3BDE" w:rsidP="00EE3BDE">
      <w:pPr>
        <w:suppressAutoHyphens w:val="0"/>
        <w:autoSpaceDE w:val="0"/>
        <w:autoSpaceDN w:val="0"/>
        <w:adjustRightInd w:val="0"/>
        <w:spacing w:after="0" w:line="360" w:lineRule="auto"/>
        <w:jc w:val="both"/>
        <w:rPr>
          <w:rFonts w:ascii="Times New Roman" w:eastAsia="Times New Roman" w:hAnsi="Times New Roman" w:cs="Times New Roman"/>
          <w:sz w:val="32"/>
          <w:szCs w:val="32"/>
          <w:lang w:val="en-IN" w:eastAsia="en-IN"/>
        </w:rPr>
      </w:pPr>
      <w:r w:rsidRPr="00FE0227">
        <w:rPr>
          <w:rFonts w:ascii="Times New Roman" w:eastAsia="Times New Roman" w:hAnsi="Times New Roman" w:cs="Times New Roman"/>
          <w:sz w:val="32"/>
          <w:szCs w:val="32"/>
          <w:lang w:val="en-IN" w:eastAsia="en-IN"/>
        </w:rPr>
        <w:t xml:space="preserve">Dataset when Downloaded: </w:t>
      </w:r>
    </w:p>
    <w:p w14:paraId="7A8407E4" w14:textId="592E8CA8" w:rsidR="00FE0227" w:rsidRDefault="00FE0227" w:rsidP="00EE3BDE">
      <w:pPr>
        <w:suppressAutoHyphens w:val="0"/>
        <w:autoSpaceDE w:val="0"/>
        <w:autoSpaceDN w:val="0"/>
        <w:adjustRightInd w:val="0"/>
        <w:spacing w:after="0" w:line="360" w:lineRule="auto"/>
        <w:jc w:val="both"/>
        <w:rPr>
          <w:rFonts w:ascii="Times New Roman" w:eastAsia="Times New Roman" w:hAnsi="Times New Roman" w:cs="Times New Roman"/>
          <w:sz w:val="24"/>
          <w:szCs w:val="24"/>
          <w:lang w:val="en-IN" w:eastAsia="en-IN"/>
        </w:rPr>
      </w:pPr>
      <w:r w:rsidRPr="00FE0227">
        <w:rPr>
          <w:rFonts w:ascii="Times New Roman" w:eastAsia="Times New Roman" w:hAnsi="Times New Roman" w:cs="Times New Roman"/>
          <w:sz w:val="24"/>
          <w:szCs w:val="24"/>
          <w:lang w:val="en-IN" w:eastAsia="en-IN"/>
        </w:rPr>
        <w:lastRenderedPageBreak/>
        <w:drawing>
          <wp:inline distT="0" distB="0" distL="0" distR="0" wp14:anchorId="69D6F7FF" wp14:editId="2965DEF6">
            <wp:extent cx="5731510" cy="2815590"/>
            <wp:effectExtent l="0" t="0" r="2540" b="3810"/>
            <wp:docPr id="4845588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558890" name=""/>
                    <pic:cNvPicPr/>
                  </pic:nvPicPr>
                  <pic:blipFill>
                    <a:blip r:embed="rId8"/>
                    <a:stretch>
                      <a:fillRect/>
                    </a:stretch>
                  </pic:blipFill>
                  <pic:spPr>
                    <a:xfrm>
                      <a:off x="0" y="0"/>
                      <a:ext cx="5731510" cy="2815590"/>
                    </a:xfrm>
                    <a:prstGeom prst="rect">
                      <a:avLst/>
                    </a:prstGeom>
                  </pic:spPr>
                </pic:pic>
              </a:graphicData>
            </a:graphic>
          </wp:inline>
        </w:drawing>
      </w:r>
    </w:p>
    <w:p w14:paraId="0389ED65" w14:textId="475EB04D" w:rsidR="00EE3BDE" w:rsidRDefault="00EE3BDE" w:rsidP="00EE3BDE">
      <w:pPr>
        <w:suppressAutoHyphens w:val="0"/>
        <w:autoSpaceDE w:val="0"/>
        <w:autoSpaceDN w:val="0"/>
        <w:adjustRightInd w:val="0"/>
        <w:spacing w:after="0" w:line="360" w:lineRule="auto"/>
        <w:jc w:val="both"/>
        <w:rPr>
          <w:rFonts w:ascii="Times New Roman" w:eastAsia="Times New Roman" w:hAnsi="Times New Roman" w:cs="Times New Roman"/>
          <w:sz w:val="24"/>
          <w:szCs w:val="24"/>
          <w:lang w:val="en-IN" w:eastAsia="en-IN"/>
        </w:rPr>
      </w:pPr>
    </w:p>
    <w:p w14:paraId="1F86D27C" w14:textId="11926AF8" w:rsidR="00B31D01" w:rsidRPr="00E341DC" w:rsidRDefault="00B31D01" w:rsidP="00B31D01">
      <w:pPr>
        <w:suppressAutoHyphens w:val="0"/>
        <w:autoSpaceDE w:val="0"/>
        <w:autoSpaceDN w:val="0"/>
        <w:adjustRightInd w:val="0"/>
        <w:spacing w:after="0" w:line="360" w:lineRule="auto"/>
        <w:jc w:val="center"/>
        <w:rPr>
          <w:rFonts w:ascii="Times New Roman" w:eastAsia="Times New Roman" w:hAnsi="Times New Roman" w:cs="Times New Roman"/>
          <w:b/>
          <w:bCs/>
          <w:i/>
          <w:iCs/>
          <w:sz w:val="24"/>
          <w:szCs w:val="24"/>
          <w:lang w:val="en-IN" w:eastAsia="en-IN"/>
        </w:rPr>
      </w:pPr>
      <w:r w:rsidRPr="00E341DC">
        <w:rPr>
          <w:rFonts w:ascii="Times New Roman" w:eastAsia="Times New Roman" w:hAnsi="Times New Roman" w:cs="Times New Roman"/>
          <w:b/>
          <w:bCs/>
          <w:i/>
          <w:iCs/>
          <w:sz w:val="24"/>
          <w:szCs w:val="24"/>
          <w:lang w:val="en-IN" w:eastAsia="en-IN"/>
        </w:rPr>
        <w:t xml:space="preserve">Image </w:t>
      </w:r>
      <w:proofErr w:type="gramStart"/>
      <w:r w:rsidR="00E341DC" w:rsidRPr="00E341DC">
        <w:rPr>
          <w:rFonts w:ascii="Times New Roman" w:eastAsia="Times New Roman" w:hAnsi="Times New Roman" w:cs="Times New Roman"/>
          <w:b/>
          <w:bCs/>
          <w:i/>
          <w:iCs/>
          <w:sz w:val="24"/>
          <w:szCs w:val="24"/>
          <w:lang w:val="en-IN" w:eastAsia="en-IN"/>
        </w:rPr>
        <w:t>I</w:t>
      </w:r>
      <w:r w:rsidR="00031C5E">
        <w:rPr>
          <w:rFonts w:ascii="Times New Roman" w:eastAsia="Times New Roman" w:hAnsi="Times New Roman" w:cs="Times New Roman"/>
          <w:b/>
          <w:bCs/>
          <w:i/>
          <w:iCs/>
          <w:sz w:val="24"/>
          <w:szCs w:val="24"/>
          <w:lang w:val="en-IN" w:eastAsia="en-IN"/>
        </w:rPr>
        <w:t>(</w:t>
      </w:r>
      <w:proofErr w:type="gramEnd"/>
      <w:r w:rsidR="00031C5E">
        <w:rPr>
          <w:rFonts w:ascii="Times New Roman" w:eastAsia="Times New Roman" w:hAnsi="Times New Roman" w:cs="Times New Roman"/>
          <w:b/>
          <w:bCs/>
          <w:i/>
          <w:iCs/>
          <w:sz w:val="24"/>
          <w:szCs w:val="24"/>
          <w:lang w:val="en-IN" w:eastAsia="en-IN"/>
        </w:rPr>
        <w:t>Before Cleaning)</w:t>
      </w:r>
    </w:p>
    <w:p w14:paraId="3F3C8F0B" w14:textId="77777777" w:rsidR="00EE3BDE" w:rsidRDefault="00EE3BDE" w:rsidP="00EE3BDE">
      <w:pPr>
        <w:suppressAutoHyphens w:val="0"/>
        <w:autoSpaceDE w:val="0"/>
        <w:autoSpaceDN w:val="0"/>
        <w:adjustRightInd w:val="0"/>
        <w:spacing w:after="0" w:line="360" w:lineRule="auto"/>
        <w:jc w:val="both"/>
        <w:rPr>
          <w:rFonts w:ascii="Times New Roman" w:eastAsia="Times New Roman" w:hAnsi="Times New Roman" w:cs="Times New Roman"/>
          <w:sz w:val="24"/>
          <w:szCs w:val="24"/>
          <w:lang w:val="en-IN" w:eastAsia="en-IN"/>
        </w:rPr>
      </w:pPr>
    </w:p>
    <w:p w14:paraId="5AEADD6C" w14:textId="315D43E1" w:rsidR="00EE3BDE" w:rsidRPr="00B73C2B" w:rsidRDefault="00EE3BDE" w:rsidP="00EE3BDE">
      <w:pPr>
        <w:pStyle w:val="ListParagraph"/>
        <w:numPr>
          <w:ilvl w:val="0"/>
          <w:numId w:val="2"/>
        </w:numPr>
        <w:autoSpaceDE w:val="0"/>
        <w:autoSpaceDN w:val="0"/>
        <w:adjustRightInd w:val="0"/>
        <w:spacing w:after="0" w:line="360" w:lineRule="auto"/>
        <w:jc w:val="both"/>
        <w:rPr>
          <w:rFonts w:ascii="Times New Roman" w:eastAsia="Times New Roman" w:hAnsi="Times New Roman" w:cs="Times New Roman"/>
          <w:b/>
          <w:bCs/>
          <w:i/>
          <w:iCs/>
          <w:sz w:val="32"/>
          <w:szCs w:val="32"/>
          <w:lang w:eastAsia="en-IN"/>
        </w:rPr>
      </w:pPr>
      <w:r w:rsidRPr="00B73C2B">
        <w:rPr>
          <w:rFonts w:ascii="Times New Roman" w:eastAsia="Times New Roman" w:hAnsi="Times New Roman" w:cs="Times New Roman"/>
          <w:b/>
          <w:bCs/>
          <w:i/>
          <w:iCs/>
          <w:sz w:val="32"/>
          <w:szCs w:val="32"/>
          <w:lang w:eastAsia="en-IN"/>
        </w:rPr>
        <w:t>Data Cleaning: Making Data Reliable</w:t>
      </w:r>
    </w:p>
    <w:p w14:paraId="36B49F65" w14:textId="77777777" w:rsidR="00B73C2B" w:rsidRPr="00B73C2B" w:rsidRDefault="00B73C2B" w:rsidP="00B73C2B">
      <w:pPr>
        <w:spacing w:before="100" w:beforeAutospacing="1" w:after="100" w:afterAutospacing="1"/>
        <w:rPr>
          <w:sz w:val="28"/>
          <w:szCs w:val="28"/>
        </w:rPr>
      </w:pPr>
      <w:r w:rsidRPr="00B73C2B">
        <w:rPr>
          <w:sz w:val="28"/>
          <w:szCs w:val="28"/>
        </w:rPr>
        <w:t>Data Cleaning is the foundational step to prepare raw data for accurate analysis by addressing issues like inconsistencies, errors, and missing values. Before analysis, our Swiggy orders dataset had several quality issues — inconsistent text formatting, presence of cancelled orders, unstandardized datetime fields, and missing or potentially misleading values. These issues could distort any analysis around customer satisfaction, restaurant performance, or delivery efficiency.</w:t>
      </w:r>
    </w:p>
    <w:p w14:paraId="4A53B351" w14:textId="77777777" w:rsidR="00B73C2B" w:rsidRPr="00B73C2B" w:rsidRDefault="00B73C2B" w:rsidP="00B73C2B">
      <w:pPr>
        <w:spacing w:before="100" w:beforeAutospacing="1" w:after="100" w:afterAutospacing="1"/>
        <w:rPr>
          <w:sz w:val="28"/>
          <w:szCs w:val="28"/>
        </w:rPr>
      </w:pPr>
      <w:r w:rsidRPr="00B73C2B">
        <w:rPr>
          <w:sz w:val="28"/>
          <w:szCs w:val="28"/>
        </w:rPr>
        <w:t xml:space="preserve">Initially, the dataset had mixed casing in text fields (e.g., </w:t>
      </w:r>
      <w:proofErr w:type="spellStart"/>
      <w:r w:rsidRPr="00B73C2B">
        <w:rPr>
          <w:rStyle w:val="Emphasis"/>
          <w:sz w:val="28"/>
          <w:szCs w:val="28"/>
        </w:rPr>
        <w:t>mcdonald's</w:t>
      </w:r>
      <w:proofErr w:type="spellEnd"/>
      <w:r w:rsidRPr="00B73C2B">
        <w:rPr>
          <w:sz w:val="28"/>
          <w:szCs w:val="28"/>
        </w:rPr>
        <w:t xml:space="preserve">, </w:t>
      </w:r>
      <w:proofErr w:type="spellStart"/>
      <w:r w:rsidRPr="00B73C2B">
        <w:rPr>
          <w:rStyle w:val="Emphasis"/>
          <w:sz w:val="28"/>
          <w:szCs w:val="28"/>
        </w:rPr>
        <w:t>McDonald'S</w:t>
      </w:r>
      <w:proofErr w:type="spellEnd"/>
      <w:r w:rsidRPr="00B73C2B">
        <w:rPr>
          <w:sz w:val="28"/>
          <w:szCs w:val="28"/>
        </w:rPr>
        <w:t xml:space="preserve">), ambiguous status entries, and currency fields stored as strings. The “Order Date &amp; Time” column was not standardized, and missing values in essential fields (like </w:t>
      </w:r>
      <w:r w:rsidRPr="00B73C2B">
        <w:rPr>
          <w:rStyle w:val="Emphasis"/>
          <w:sz w:val="28"/>
          <w:szCs w:val="28"/>
        </w:rPr>
        <w:t>Final Bill Amount</w:t>
      </w:r>
      <w:r w:rsidRPr="00B73C2B">
        <w:rPr>
          <w:sz w:val="28"/>
          <w:szCs w:val="28"/>
        </w:rPr>
        <w:t xml:space="preserve"> or </w:t>
      </w:r>
      <w:r w:rsidRPr="00B73C2B">
        <w:rPr>
          <w:rStyle w:val="Emphasis"/>
          <w:sz w:val="28"/>
          <w:szCs w:val="28"/>
        </w:rPr>
        <w:t>Customer Name</w:t>
      </w:r>
      <w:r w:rsidRPr="00B73C2B">
        <w:rPr>
          <w:sz w:val="28"/>
          <w:szCs w:val="28"/>
        </w:rPr>
        <w:t>) made certain records unreliable. Cancelled orders were still present in the dataset, even though they don't contribute to revenue or ratings.</w:t>
      </w:r>
    </w:p>
    <w:p w14:paraId="08130B29" w14:textId="77777777" w:rsidR="00B73C2B" w:rsidRDefault="00B73C2B" w:rsidP="00B73C2B">
      <w:pPr>
        <w:spacing w:before="100" w:beforeAutospacing="1" w:after="100" w:afterAutospacing="1"/>
      </w:pPr>
      <w:r w:rsidRPr="00B73C2B">
        <w:rPr>
          <w:sz w:val="28"/>
          <w:szCs w:val="28"/>
        </w:rPr>
        <w:t>Without cleaning, this data would have resulted in incorrect metrics — for example, skewed delivery times, inaccurate average order values, or misleading customer satisfaction trends</w:t>
      </w:r>
      <w:r>
        <w:t>.</w:t>
      </w:r>
    </w:p>
    <w:p w14:paraId="6CC784CB" w14:textId="25DD79FF" w:rsidR="00031C5E" w:rsidRDefault="00B73C2B" w:rsidP="00BF4EC5">
      <w:pPr>
        <w:pStyle w:val="ListParagraph"/>
        <w:autoSpaceDE w:val="0"/>
        <w:autoSpaceDN w:val="0"/>
        <w:adjustRightInd w:val="0"/>
        <w:spacing w:line="360" w:lineRule="auto"/>
        <w:ind w:left="360"/>
        <w:jc w:val="both"/>
        <w:rPr>
          <w:rFonts w:ascii="Times New Roman" w:eastAsia="Times New Roman" w:hAnsi="Times New Roman" w:cs="Times New Roman"/>
          <w:sz w:val="24"/>
          <w:szCs w:val="24"/>
          <w:lang w:eastAsia="en-IN"/>
        </w:rPr>
      </w:pPr>
      <w:r w:rsidRPr="00B73C2B">
        <w:rPr>
          <w:rFonts w:ascii="Times New Roman" w:eastAsia="Times New Roman" w:hAnsi="Times New Roman" w:cs="Times New Roman"/>
          <w:sz w:val="24"/>
          <w:szCs w:val="24"/>
          <w:lang w:eastAsia="en-IN"/>
        </w:rPr>
        <w:lastRenderedPageBreak/>
        <w:drawing>
          <wp:inline distT="0" distB="0" distL="0" distR="0" wp14:anchorId="3C9DEB07" wp14:editId="6596687A">
            <wp:extent cx="5731510" cy="2910205"/>
            <wp:effectExtent l="0" t="0" r="2540" b="4445"/>
            <wp:docPr id="16084485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8448589" name=""/>
                    <pic:cNvPicPr/>
                  </pic:nvPicPr>
                  <pic:blipFill>
                    <a:blip r:embed="rId9"/>
                    <a:stretch>
                      <a:fillRect/>
                    </a:stretch>
                  </pic:blipFill>
                  <pic:spPr>
                    <a:xfrm>
                      <a:off x="0" y="0"/>
                      <a:ext cx="5731510" cy="2910205"/>
                    </a:xfrm>
                    <a:prstGeom prst="rect">
                      <a:avLst/>
                    </a:prstGeom>
                  </pic:spPr>
                </pic:pic>
              </a:graphicData>
            </a:graphic>
          </wp:inline>
        </w:drawing>
      </w:r>
    </w:p>
    <w:p w14:paraId="4D13660F" w14:textId="2263D5BB" w:rsidR="00EA10F0" w:rsidRDefault="00EA10F0" w:rsidP="00EA10F0">
      <w:pPr>
        <w:pStyle w:val="ListParagraph"/>
        <w:autoSpaceDE w:val="0"/>
        <w:autoSpaceDN w:val="0"/>
        <w:adjustRightInd w:val="0"/>
        <w:spacing w:line="360" w:lineRule="auto"/>
        <w:ind w:left="360"/>
        <w:jc w:val="center"/>
        <w:rPr>
          <w:rFonts w:ascii="Times New Roman" w:eastAsia="Times New Roman" w:hAnsi="Times New Roman" w:cs="Times New Roman"/>
          <w:b/>
          <w:bCs/>
          <w:i/>
          <w:iCs/>
          <w:sz w:val="24"/>
          <w:szCs w:val="24"/>
          <w:lang w:eastAsia="en-IN"/>
        </w:rPr>
      </w:pPr>
      <w:r w:rsidRPr="00740ED7">
        <w:rPr>
          <w:rFonts w:ascii="Times New Roman" w:eastAsia="Times New Roman" w:hAnsi="Times New Roman" w:cs="Times New Roman"/>
          <w:b/>
          <w:bCs/>
          <w:i/>
          <w:iCs/>
          <w:sz w:val="24"/>
          <w:szCs w:val="24"/>
          <w:lang w:eastAsia="en-IN"/>
        </w:rPr>
        <w:t>Image II</w:t>
      </w:r>
      <w:r w:rsidR="00740ED7" w:rsidRPr="00740ED7">
        <w:rPr>
          <w:rFonts w:ascii="Times New Roman" w:eastAsia="Times New Roman" w:hAnsi="Times New Roman" w:cs="Times New Roman"/>
          <w:b/>
          <w:bCs/>
          <w:i/>
          <w:iCs/>
          <w:sz w:val="24"/>
          <w:szCs w:val="24"/>
          <w:lang w:eastAsia="en-IN"/>
        </w:rPr>
        <w:t xml:space="preserve"> (after cleaning)</w:t>
      </w:r>
    </w:p>
    <w:p w14:paraId="0DA0D476" w14:textId="77777777" w:rsidR="005A7497" w:rsidRDefault="005A7497" w:rsidP="00EA10F0">
      <w:pPr>
        <w:pStyle w:val="ListParagraph"/>
        <w:autoSpaceDE w:val="0"/>
        <w:autoSpaceDN w:val="0"/>
        <w:adjustRightInd w:val="0"/>
        <w:spacing w:line="360" w:lineRule="auto"/>
        <w:ind w:left="360"/>
        <w:jc w:val="center"/>
        <w:rPr>
          <w:rFonts w:ascii="Times New Roman" w:eastAsia="Times New Roman" w:hAnsi="Times New Roman" w:cs="Times New Roman"/>
          <w:b/>
          <w:bCs/>
          <w:i/>
          <w:iCs/>
          <w:sz w:val="24"/>
          <w:szCs w:val="24"/>
          <w:lang w:eastAsia="en-IN"/>
        </w:rPr>
      </w:pPr>
    </w:p>
    <w:p w14:paraId="71CBC73F" w14:textId="77777777" w:rsidR="00DD1DF1" w:rsidRDefault="00DD1DF1" w:rsidP="00DD1DF1">
      <w:pPr>
        <w:autoSpaceDE w:val="0"/>
        <w:autoSpaceDN w:val="0"/>
        <w:adjustRightInd w:val="0"/>
        <w:spacing w:line="360" w:lineRule="auto"/>
        <w:rPr>
          <w:rFonts w:ascii="Times New Roman" w:eastAsia="Times New Roman" w:hAnsi="Times New Roman" w:cs="Times New Roman"/>
          <w:b/>
          <w:bCs/>
          <w:i/>
          <w:iCs/>
          <w:sz w:val="26"/>
          <w:szCs w:val="26"/>
          <w:lang w:eastAsia="en-IN"/>
        </w:rPr>
      </w:pPr>
    </w:p>
    <w:p w14:paraId="6B1B240F" w14:textId="44596980" w:rsidR="005A7497" w:rsidRPr="00DD1DF1" w:rsidRDefault="00DD1DF1" w:rsidP="00DD1DF1">
      <w:pPr>
        <w:autoSpaceDE w:val="0"/>
        <w:autoSpaceDN w:val="0"/>
        <w:adjustRightInd w:val="0"/>
        <w:spacing w:line="360" w:lineRule="auto"/>
        <w:rPr>
          <w:rFonts w:ascii="Times New Roman" w:eastAsia="Times New Roman" w:hAnsi="Times New Roman" w:cs="Times New Roman"/>
          <w:b/>
          <w:bCs/>
          <w:i/>
          <w:iCs/>
          <w:sz w:val="26"/>
          <w:szCs w:val="26"/>
          <w:lang w:eastAsia="en-IN"/>
        </w:rPr>
      </w:pPr>
      <w:r>
        <w:rPr>
          <w:rFonts w:ascii="Times New Roman" w:eastAsia="Times New Roman" w:hAnsi="Times New Roman" w:cs="Times New Roman"/>
          <w:b/>
          <w:bCs/>
          <w:i/>
          <w:iCs/>
          <w:sz w:val="26"/>
          <w:szCs w:val="26"/>
          <w:lang w:eastAsia="en-IN"/>
        </w:rPr>
        <w:t>2.</w:t>
      </w:r>
      <w:r w:rsidR="005A7497" w:rsidRPr="00DD1DF1">
        <w:rPr>
          <w:rFonts w:ascii="Times New Roman" w:eastAsia="Times New Roman" w:hAnsi="Times New Roman" w:cs="Times New Roman"/>
          <w:b/>
          <w:bCs/>
          <w:i/>
          <w:iCs/>
          <w:sz w:val="26"/>
          <w:szCs w:val="26"/>
          <w:lang w:eastAsia="en-IN"/>
        </w:rPr>
        <w:t>Data Preprocessing: Organizing for Analysis</w:t>
      </w:r>
    </w:p>
    <w:p w14:paraId="5A96C5A2" w14:textId="77777777" w:rsidR="007D5801" w:rsidRDefault="007D5801" w:rsidP="007D5801">
      <w:pPr>
        <w:pStyle w:val="ListParagraph"/>
        <w:autoSpaceDE w:val="0"/>
        <w:autoSpaceDN w:val="0"/>
        <w:adjustRightInd w:val="0"/>
        <w:spacing w:line="360" w:lineRule="auto"/>
        <w:ind w:left="360"/>
        <w:rPr>
          <w:rFonts w:ascii="Times New Roman" w:eastAsia="Times New Roman" w:hAnsi="Times New Roman" w:cs="Times New Roman"/>
          <w:b/>
          <w:bCs/>
          <w:i/>
          <w:iCs/>
          <w:sz w:val="26"/>
          <w:szCs w:val="26"/>
          <w:lang w:eastAsia="en-IN"/>
        </w:rPr>
      </w:pPr>
    </w:p>
    <w:p w14:paraId="25E2E266" w14:textId="37869C08" w:rsidR="00B73C2B" w:rsidRPr="00B73C2B" w:rsidRDefault="00B73C2B" w:rsidP="00B73C2B">
      <w:pPr>
        <w:pStyle w:val="ListParagraph"/>
        <w:autoSpaceDE w:val="0"/>
        <w:autoSpaceDN w:val="0"/>
        <w:adjustRightInd w:val="0"/>
        <w:spacing w:line="360" w:lineRule="auto"/>
        <w:ind w:left="360"/>
        <w:jc w:val="both"/>
        <w:rPr>
          <w:rFonts w:ascii="Times New Roman" w:eastAsia="Times New Roman" w:hAnsi="Times New Roman" w:cs="Times New Roman"/>
          <w:b/>
          <w:bCs/>
          <w:sz w:val="24"/>
          <w:szCs w:val="24"/>
          <w:lang w:eastAsia="en-IN"/>
        </w:rPr>
      </w:pPr>
      <w:r w:rsidRPr="00B73C2B">
        <w:rPr>
          <w:rFonts w:ascii="Times New Roman" w:eastAsia="Times New Roman" w:hAnsi="Times New Roman" w:cs="Times New Roman"/>
          <w:b/>
          <w:bCs/>
          <w:sz w:val="24"/>
          <w:szCs w:val="24"/>
          <w:lang w:eastAsia="en-IN"/>
        </w:rPr>
        <w:t>2. Cleaning Actions Performed for Reliable Insights</w:t>
      </w:r>
    </w:p>
    <w:p w14:paraId="0C143208" w14:textId="77777777" w:rsidR="00B73C2B" w:rsidRPr="00B73C2B" w:rsidRDefault="00B73C2B" w:rsidP="00B73C2B">
      <w:pPr>
        <w:pStyle w:val="ListParagraph"/>
        <w:autoSpaceDE w:val="0"/>
        <w:autoSpaceDN w:val="0"/>
        <w:adjustRightInd w:val="0"/>
        <w:spacing w:line="360" w:lineRule="auto"/>
        <w:ind w:left="360"/>
        <w:jc w:val="both"/>
        <w:rPr>
          <w:rFonts w:ascii="Times New Roman" w:eastAsia="Times New Roman" w:hAnsi="Times New Roman" w:cs="Times New Roman"/>
          <w:sz w:val="24"/>
          <w:szCs w:val="24"/>
          <w:lang w:eastAsia="en-IN"/>
        </w:rPr>
      </w:pPr>
      <w:r w:rsidRPr="00B73C2B">
        <w:rPr>
          <w:rFonts w:ascii="Times New Roman" w:eastAsia="Times New Roman" w:hAnsi="Times New Roman" w:cs="Times New Roman"/>
          <w:sz w:val="24"/>
          <w:szCs w:val="24"/>
          <w:lang w:eastAsia="en-IN"/>
        </w:rPr>
        <w:t>To ensure the data was consistent and ready for meaningful analysis, we carried out the following cleaning steps:</w:t>
      </w:r>
    </w:p>
    <w:p w14:paraId="7DD0219D" w14:textId="77777777" w:rsidR="00B73C2B" w:rsidRPr="00B73C2B" w:rsidRDefault="00B73C2B" w:rsidP="00B73C2B">
      <w:pPr>
        <w:pStyle w:val="ListParagraph"/>
        <w:numPr>
          <w:ilvl w:val="0"/>
          <w:numId w:val="17"/>
        </w:numPr>
        <w:autoSpaceDE w:val="0"/>
        <w:autoSpaceDN w:val="0"/>
        <w:adjustRightInd w:val="0"/>
        <w:spacing w:line="360" w:lineRule="auto"/>
        <w:jc w:val="both"/>
        <w:rPr>
          <w:rFonts w:ascii="Times New Roman" w:eastAsia="Times New Roman" w:hAnsi="Times New Roman" w:cs="Times New Roman"/>
          <w:sz w:val="24"/>
          <w:szCs w:val="24"/>
          <w:lang w:eastAsia="en-IN"/>
        </w:rPr>
      </w:pPr>
      <w:r w:rsidRPr="00B73C2B">
        <w:rPr>
          <w:rFonts w:ascii="Times New Roman" w:eastAsia="Times New Roman" w:hAnsi="Times New Roman" w:cs="Times New Roman"/>
          <w:b/>
          <w:bCs/>
          <w:sz w:val="24"/>
          <w:szCs w:val="24"/>
          <w:lang w:eastAsia="en-IN"/>
        </w:rPr>
        <w:t>Duplicates Removed</w:t>
      </w:r>
      <w:r w:rsidRPr="00B73C2B">
        <w:rPr>
          <w:rFonts w:ascii="Times New Roman" w:eastAsia="Times New Roman" w:hAnsi="Times New Roman" w:cs="Times New Roman"/>
          <w:sz w:val="24"/>
          <w:szCs w:val="24"/>
          <w:lang w:eastAsia="en-IN"/>
        </w:rPr>
        <w:t>: Any repeated entries were removed to avoid inflating metrics.</w:t>
      </w:r>
    </w:p>
    <w:p w14:paraId="34A67388" w14:textId="77777777" w:rsidR="00B73C2B" w:rsidRPr="00B73C2B" w:rsidRDefault="00B73C2B" w:rsidP="00B73C2B">
      <w:pPr>
        <w:pStyle w:val="ListParagraph"/>
        <w:numPr>
          <w:ilvl w:val="0"/>
          <w:numId w:val="17"/>
        </w:numPr>
        <w:autoSpaceDE w:val="0"/>
        <w:autoSpaceDN w:val="0"/>
        <w:adjustRightInd w:val="0"/>
        <w:spacing w:line="360" w:lineRule="auto"/>
        <w:jc w:val="both"/>
        <w:rPr>
          <w:rFonts w:ascii="Times New Roman" w:eastAsia="Times New Roman" w:hAnsi="Times New Roman" w:cs="Times New Roman"/>
          <w:sz w:val="24"/>
          <w:szCs w:val="24"/>
          <w:lang w:eastAsia="en-IN"/>
        </w:rPr>
      </w:pPr>
      <w:r w:rsidRPr="00B73C2B">
        <w:rPr>
          <w:rFonts w:ascii="Times New Roman" w:eastAsia="Times New Roman" w:hAnsi="Times New Roman" w:cs="Times New Roman"/>
          <w:b/>
          <w:bCs/>
          <w:sz w:val="24"/>
          <w:szCs w:val="24"/>
          <w:lang w:eastAsia="en-IN"/>
        </w:rPr>
        <w:t>Missing Values Handled</w:t>
      </w:r>
      <w:r w:rsidRPr="00B73C2B">
        <w:rPr>
          <w:rFonts w:ascii="Times New Roman" w:eastAsia="Times New Roman" w:hAnsi="Times New Roman" w:cs="Times New Roman"/>
          <w:sz w:val="24"/>
          <w:szCs w:val="24"/>
          <w:lang w:eastAsia="en-IN"/>
        </w:rPr>
        <w:t xml:space="preserve">: Rows missing critical information like </w:t>
      </w:r>
      <w:r w:rsidRPr="00B73C2B">
        <w:rPr>
          <w:rFonts w:ascii="Times New Roman" w:eastAsia="Times New Roman" w:hAnsi="Times New Roman" w:cs="Times New Roman"/>
          <w:i/>
          <w:iCs/>
          <w:sz w:val="24"/>
          <w:szCs w:val="24"/>
          <w:lang w:eastAsia="en-IN"/>
        </w:rPr>
        <w:t>Order ID</w:t>
      </w:r>
      <w:r w:rsidRPr="00B73C2B">
        <w:rPr>
          <w:rFonts w:ascii="Times New Roman" w:eastAsia="Times New Roman" w:hAnsi="Times New Roman" w:cs="Times New Roman"/>
          <w:sz w:val="24"/>
          <w:szCs w:val="24"/>
          <w:lang w:eastAsia="en-IN"/>
        </w:rPr>
        <w:t xml:space="preserve">, </w:t>
      </w:r>
      <w:r w:rsidRPr="00B73C2B">
        <w:rPr>
          <w:rFonts w:ascii="Times New Roman" w:eastAsia="Times New Roman" w:hAnsi="Times New Roman" w:cs="Times New Roman"/>
          <w:i/>
          <w:iCs/>
          <w:sz w:val="24"/>
          <w:szCs w:val="24"/>
          <w:lang w:eastAsia="en-IN"/>
        </w:rPr>
        <w:t>Customer Name</w:t>
      </w:r>
      <w:r w:rsidRPr="00B73C2B">
        <w:rPr>
          <w:rFonts w:ascii="Times New Roman" w:eastAsia="Times New Roman" w:hAnsi="Times New Roman" w:cs="Times New Roman"/>
          <w:sz w:val="24"/>
          <w:szCs w:val="24"/>
          <w:lang w:eastAsia="en-IN"/>
        </w:rPr>
        <w:t xml:space="preserve">, or </w:t>
      </w:r>
      <w:r w:rsidRPr="00B73C2B">
        <w:rPr>
          <w:rFonts w:ascii="Times New Roman" w:eastAsia="Times New Roman" w:hAnsi="Times New Roman" w:cs="Times New Roman"/>
          <w:i/>
          <w:iCs/>
          <w:sz w:val="24"/>
          <w:szCs w:val="24"/>
          <w:lang w:eastAsia="en-IN"/>
        </w:rPr>
        <w:t>Order Date &amp; Time</w:t>
      </w:r>
      <w:r w:rsidRPr="00B73C2B">
        <w:rPr>
          <w:rFonts w:ascii="Times New Roman" w:eastAsia="Times New Roman" w:hAnsi="Times New Roman" w:cs="Times New Roman"/>
          <w:sz w:val="24"/>
          <w:szCs w:val="24"/>
          <w:lang w:eastAsia="en-IN"/>
        </w:rPr>
        <w:t xml:space="preserve"> were dropped to maintain reliability.</w:t>
      </w:r>
    </w:p>
    <w:p w14:paraId="70AAE6AB" w14:textId="77777777" w:rsidR="00B73C2B" w:rsidRPr="00B73C2B" w:rsidRDefault="00B73C2B" w:rsidP="00B73C2B">
      <w:pPr>
        <w:pStyle w:val="ListParagraph"/>
        <w:numPr>
          <w:ilvl w:val="0"/>
          <w:numId w:val="17"/>
        </w:numPr>
        <w:autoSpaceDE w:val="0"/>
        <w:autoSpaceDN w:val="0"/>
        <w:adjustRightInd w:val="0"/>
        <w:spacing w:line="360" w:lineRule="auto"/>
        <w:jc w:val="both"/>
        <w:rPr>
          <w:rFonts w:ascii="Times New Roman" w:eastAsia="Times New Roman" w:hAnsi="Times New Roman" w:cs="Times New Roman"/>
          <w:sz w:val="24"/>
          <w:szCs w:val="24"/>
          <w:lang w:eastAsia="en-IN"/>
        </w:rPr>
      </w:pPr>
      <w:r w:rsidRPr="00B73C2B">
        <w:rPr>
          <w:rFonts w:ascii="Times New Roman" w:eastAsia="Times New Roman" w:hAnsi="Times New Roman" w:cs="Times New Roman"/>
          <w:b/>
          <w:bCs/>
          <w:sz w:val="24"/>
          <w:szCs w:val="24"/>
          <w:lang w:eastAsia="en-IN"/>
        </w:rPr>
        <w:t>Datetime Standardization</w:t>
      </w:r>
      <w:r w:rsidRPr="00B73C2B">
        <w:rPr>
          <w:rFonts w:ascii="Times New Roman" w:eastAsia="Times New Roman" w:hAnsi="Times New Roman" w:cs="Times New Roman"/>
          <w:sz w:val="24"/>
          <w:szCs w:val="24"/>
          <w:lang w:eastAsia="en-IN"/>
        </w:rPr>
        <w:t>: The "Order Date &amp; Time" field was converted into a standard datetime format using pandas, allowing for proper time-series analysis.</w:t>
      </w:r>
    </w:p>
    <w:p w14:paraId="67602C26" w14:textId="77777777" w:rsidR="00B73C2B" w:rsidRPr="00B73C2B" w:rsidRDefault="00B73C2B" w:rsidP="00B73C2B">
      <w:pPr>
        <w:pStyle w:val="ListParagraph"/>
        <w:numPr>
          <w:ilvl w:val="0"/>
          <w:numId w:val="17"/>
        </w:numPr>
        <w:autoSpaceDE w:val="0"/>
        <w:autoSpaceDN w:val="0"/>
        <w:adjustRightInd w:val="0"/>
        <w:spacing w:line="360" w:lineRule="auto"/>
        <w:jc w:val="both"/>
        <w:rPr>
          <w:rFonts w:ascii="Times New Roman" w:eastAsia="Times New Roman" w:hAnsi="Times New Roman" w:cs="Times New Roman"/>
          <w:sz w:val="24"/>
          <w:szCs w:val="24"/>
          <w:lang w:eastAsia="en-IN"/>
        </w:rPr>
      </w:pPr>
      <w:r w:rsidRPr="00B73C2B">
        <w:rPr>
          <w:rFonts w:ascii="Times New Roman" w:eastAsia="Times New Roman" w:hAnsi="Times New Roman" w:cs="Times New Roman"/>
          <w:b/>
          <w:bCs/>
          <w:sz w:val="24"/>
          <w:szCs w:val="24"/>
          <w:lang w:eastAsia="en-IN"/>
        </w:rPr>
        <w:t>Text Normalization</w:t>
      </w:r>
      <w:r w:rsidRPr="00B73C2B">
        <w:rPr>
          <w:rFonts w:ascii="Times New Roman" w:eastAsia="Times New Roman" w:hAnsi="Times New Roman" w:cs="Times New Roman"/>
          <w:sz w:val="24"/>
          <w:szCs w:val="24"/>
          <w:lang w:eastAsia="en-IN"/>
        </w:rPr>
        <w:t xml:space="preserve">: Casing and whitespace inconsistencies in columns such as </w:t>
      </w:r>
      <w:r w:rsidRPr="00B73C2B">
        <w:rPr>
          <w:rFonts w:ascii="Times New Roman" w:eastAsia="Times New Roman" w:hAnsi="Times New Roman" w:cs="Times New Roman"/>
          <w:i/>
          <w:iCs/>
          <w:sz w:val="24"/>
          <w:szCs w:val="24"/>
          <w:lang w:eastAsia="en-IN"/>
        </w:rPr>
        <w:t>Restaurant Name</w:t>
      </w:r>
      <w:r w:rsidRPr="00B73C2B">
        <w:rPr>
          <w:rFonts w:ascii="Times New Roman" w:eastAsia="Times New Roman" w:hAnsi="Times New Roman" w:cs="Times New Roman"/>
          <w:sz w:val="24"/>
          <w:szCs w:val="24"/>
          <w:lang w:eastAsia="en-IN"/>
        </w:rPr>
        <w:t xml:space="preserve">, </w:t>
      </w:r>
      <w:r w:rsidRPr="00B73C2B">
        <w:rPr>
          <w:rFonts w:ascii="Times New Roman" w:eastAsia="Times New Roman" w:hAnsi="Times New Roman" w:cs="Times New Roman"/>
          <w:i/>
          <w:iCs/>
          <w:sz w:val="24"/>
          <w:szCs w:val="24"/>
          <w:lang w:eastAsia="en-IN"/>
        </w:rPr>
        <w:t>Customer Name</w:t>
      </w:r>
      <w:r w:rsidRPr="00B73C2B">
        <w:rPr>
          <w:rFonts w:ascii="Times New Roman" w:eastAsia="Times New Roman" w:hAnsi="Times New Roman" w:cs="Times New Roman"/>
          <w:sz w:val="24"/>
          <w:szCs w:val="24"/>
          <w:lang w:eastAsia="en-IN"/>
        </w:rPr>
        <w:t xml:space="preserve">, and </w:t>
      </w:r>
      <w:r w:rsidRPr="00B73C2B">
        <w:rPr>
          <w:rFonts w:ascii="Times New Roman" w:eastAsia="Times New Roman" w:hAnsi="Times New Roman" w:cs="Times New Roman"/>
          <w:i/>
          <w:iCs/>
          <w:sz w:val="24"/>
          <w:szCs w:val="24"/>
          <w:lang w:eastAsia="en-IN"/>
        </w:rPr>
        <w:t>Order Status</w:t>
      </w:r>
      <w:r w:rsidRPr="00B73C2B">
        <w:rPr>
          <w:rFonts w:ascii="Times New Roman" w:eastAsia="Times New Roman" w:hAnsi="Times New Roman" w:cs="Times New Roman"/>
          <w:sz w:val="24"/>
          <w:szCs w:val="24"/>
          <w:lang w:eastAsia="en-IN"/>
        </w:rPr>
        <w:t xml:space="preserve"> were fixed by converting all values to title case and trimming extra spaces.</w:t>
      </w:r>
    </w:p>
    <w:p w14:paraId="6F8A9BB9" w14:textId="77777777" w:rsidR="00B73C2B" w:rsidRPr="00B73C2B" w:rsidRDefault="00B73C2B" w:rsidP="00B73C2B">
      <w:pPr>
        <w:pStyle w:val="ListParagraph"/>
        <w:numPr>
          <w:ilvl w:val="0"/>
          <w:numId w:val="17"/>
        </w:numPr>
        <w:autoSpaceDE w:val="0"/>
        <w:autoSpaceDN w:val="0"/>
        <w:adjustRightInd w:val="0"/>
        <w:spacing w:line="360" w:lineRule="auto"/>
        <w:jc w:val="both"/>
        <w:rPr>
          <w:rFonts w:ascii="Times New Roman" w:eastAsia="Times New Roman" w:hAnsi="Times New Roman" w:cs="Times New Roman"/>
          <w:sz w:val="24"/>
          <w:szCs w:val="24"/>
          <w:lang w:eastAsia="en-IN"/>
        </w:rPr>
      </w:pPr>
      <w:r w:rsidRPr="00B73C2B">
        <w:rPr>
          <w:rFonts w:ascii="Times New Roman" w:eastAsia="Times New Roman" w:hAnsi="Times New Roman" w:cs="Times New Roman"/>
          <w:b/>
          <w:bCs/>
          <w:sz w:val="24"/>
          <w:szCs w:val="24"/>
          <w:lang w:eastAsia="en-IN"/>
        </w:rPr>
        <w:t>Cancelled Orders Filtered</w:t>
      </w:r>
      <w:r w:rsidRPr="00B73C2B">
        <w:rPr>
          <w:rFonts w:ascii="Times New Roman" w:eastAsia="Times New Roman" w:hAnsi="Times New Roman" w:cs="Times New Roman"/>
          <w:sz w:val="24"/>
          <w:szCs w:val="24"/>
          <w:lang w:eastAsia="en-IN"/>
        </w:rPr>
        <w:t xml:space="preserve">: All rows where </w:t>
      </w:r>
      <w:r w:rsidRPr="00B73C2B">
        <w:rPr>
          <w:rFonts w:ascii="Times New Roman" w:eastAsia="Times New Roman" w:hAnsi="Times New Roman" w:cs="Times New Roman"/>
          <w:i/>
          <w:iCs/>
          <w:sz w:val="24"/>
          <w:szCs w:val="24"/>
          <w:lang w:eastAsia="en-IN"/>
        </w:rPr>
        <w:t>Order Status</w:t>
      </w:r>
      <w:r w:rsidRPr="00B73C2B">
        <w:rPr>
          <w:rFonts w:ascii="Times New Roman" w:eastAsia="Times New Roman" w:hAnsi="Times New Roman" w:cs="Times New Roman"/>
          <w:sz w:val="24"/>
          <w:szCs w:val="24"/>
          <w:lang w:eastAsia="en-IN"/>
        </w:rPr>
        <w:t xml:space="preserve"> was “Cancelled” were removed, since they don't contribute to revenue or service quality analysis.</w:t>
      </w:r>
    </w:p>
    <w:p w14:paraId="3384F3F4" w14:textId="77777777" w:rsidR="00B73C2B" w:rsidRPr="00B73C2B" w:rsidRDefault="00B73C2B" w:rsidP="00B73C2B">
      <w:pPr>
        <w:pStyle w:val="ListParagraph"/>
        <w:numPr>
          <w:ilvl w:val="0"/>
          <w:numId w:val="17"/>
        </w:numPr>
        <w:autoSpaceDE w:val="0"/>
        <w:autoSpaceDN w:val="0"/>
        <w:adjustRightInd w:val="0"/>
        <w:spacing w:line="360" w:lineRule="auto"/>
        <w:jc w:val="both"/>
        <w:rPr>
          <w:rFonts w:ascii="Times New Roman" w:eastAsia="Times New Roman" w:hAnsi="Times New Roman" w:cs="Times New Roman"/>
          <w:sz w:val="24"/>
          <w:szCs w:val="24"/>
          <w:lang w:eastAsia="en-IN"/>
        </w:rPr>
      </w:pPr>
      <w:r w:rsidRPr="00B73C2B">
        <w:rPr>
          <w:rFonts w:ascii="Times New Roman" w:eastAsia="Times New Roman" w:hAnsi="Times New Roman" w:cs="Times New Roman"/>
          <w:b/>
          <w:bCs/>
          <w:sz w:val="24"/>
          <w:szCs w:val="24"/>
          <w:lang w:eastAsia="en-IN"/>
        </w:rPr>
        <w:t>Currency Columns Converted</w:t>
      </w:r>
      <w:r w:rsidRPr="00B73C2B">
        <w:rPr>
          <w:rFonts w:ascii="Times New Roman" w:eastAsia="Times New Roman" w:hAnsi="Times New Roman" w:cs="Times New Roman"/>
          <w:sz w:val="24"/>
          <w:szCs w:val="24"/>
          <w:lang w:eastAsia="en-IN"/>
        </w:rPr>
        <w:t xml:space="preserve">: Columns like </w:t>
      </w:r>
      <w:r w:rsidRPr="00B73C2B">
        <w:rPr>
          <w:rFonts w:ascii="Times New Roman" w:eastAsia="Times New Roman" w:hAnsi="Times New Roman" w:cs="Times New Roman"/>
          <w:i/>
          <w:iCs/>
          <w:sz w:val="24"/>
          <w:szCs w:val="24"/>
          <w:lang w:eastAsia="en-IN"/>
        </w:rPr>
        <w:t>Order Amount (₹)</w:t>
      </w:r>
      <w:r w:rsidRPr="00B73C2B">
        <w:rPr>
          <w:rFonts w:ascii="Times New Roman" w:eastAsia="Times New Roman" w:hAnsi="Times New Roman" w:cs="Times New Roman"/>
          <w:sz w:val="24"/>
          <w:szCs w:val="24"/>
          <w:lang w:eastAsia="en-IN"/>
        </w:rPr>
        <w:t xml:space="preserve">, </w:t>
      </w:r>
      <w:r w:rsidRPr="00B73C2B">
        <w:rPr>
          <w:rFonts w:ascii="Times New Roman" w:eastAsia="Times New Roman" w:hAnsi="Times New Roman" w:cs="Times New Roman"/>
          <w:i/>
          <w:iCs/>
          <w:sz w:val="24"/>
          <w:szCs w:val="24"/>
          <w:lang w:eastAsia="en-IN"/>
        </w:rPr>
        <w:t>Discount Applied (₹)</w:t>
      </w:r>
      <w:r w:rsidRPr="00B73C2B">
        <w:rPr>
          <w:rFonts w:ascii="Times New Roman" w:eastAsia="Times New Roman" w:hAnsi="Times New Roman" w:cs="Times New Roman"/>
          <w:sz w:val="24"/>
          <w:szCs w:val="24"/>
          <w:lang w:eastAsia="en-IN"/>
        </w:rPr>
        <w:t xml:space="preserve">, and </w:t>
      </w:r>
      <w:r w:rsidRPr="00B73C2B">
        <w:rPr>
          <w:rFonts w:ascii="Times New Roman" w:eastAsia="Times New Roman" w:hAnsi="Times New Roman" w:cs="Times New Roman"/>
          <w:i/>
          <w:iCs/>
          <w:sz w:val="24"/>
          <w:szCs w:val="24"/>
          <w:lang w:eastAsia="en-IN"/>
        </w:rPr>
        <w:t>Final Bill Amount (₹)</w:t>
      </w:r>
      <w:r w:rsidRPr="00B73C2B">
        <w:rPr>
          <w:rFonts w:ascii="Times New Roman" w:eastAsia="Times New Roman" w:hAnsi="Times New Roman" w:cs="Times New Roman"/>
          <w:sz w:val="24"/>
          <w:szCs w:val="24"/>
          <w:lang w:eastAsia="en-IN"/>
        </w:rPr>
        <w:t xml:space="preserve"> were verified and converted to numeric format for accurate aggregation and computation.</w:t>
      </w:r>
    </w:p>
    <w:p w14:paraId="0E8FB947" w14:textId="77777777" w:rsidR="00B73C2B" w:rsidRDefault="00B73C2B" w:rsidP="00B73C2B">
      <w:pPr>
        <w:pStyle w:val="ListParagraph"/>
        <w:autoSpaceDE w:val="0"/>
        <w:autoSpaceDN w:val="0"/>
        <w:adjustRightInd w:val="0"/>
        <w:spacing w:line="360" w:lineRule="auto"/>
        <w:ind w:left="360"/>
        <w:jc w:val="both"/>
        <w:rPr>
          <w:rFonts w:ascii="Times New Roman" w:eastAsia="Times New Roman" w:hAnsi="Times New Roman" w:cs="Times New Roman"/>
          <w:sz w:val="24"/>
          <w:szCs w:val="24"/>
          <w:lang w:eastAsia="en-IN"/>
        </w:rPr>
      </w:pPr>
      <w:r w:rsidRPr="00B73C2B">
        <w:rPr>
          <w:rFonts w:ascii="Times New Roman" w:eastAsia="Times New Roman" w:hAnsi="Times New Roman" w:cs="Times New Roman"/>
          <w:sz w:val="24"/>
          <w:szCs w:val="24"/>
          <w:lang w:eastAsia="en-IN"/>
        </w:rPr>
        <w:lastRenderedPageBreak/>
        <w:t xml:space="preserve">This thorough cleaning ensured that we now have a reliable dataset that can be confidently used for further analysis such as evaluating customer preferences, tracking top-performing restaurants, </w:t>
      </w:r>
      <w:proofErr w:type="spellStart"/>
      <w:r w:rsidRPr="00B73C2B">
        <w:rPr>
          <w:rFonts w:ascii="Times New Roman" w:eastAsia="Times New Roman" w:hAnsi="Times New Roman" w:cs="Times New Roman"/>
          <w:sz w:val="24"/>
          <w:szCs w:val="24"/>
          <w:lang w:eastAsia="en-IN"/>
        </w:rPr>
        <w:t>analyzing</w:t>
      </w:r>
      <w:proofErr w:type="spellEnd"/>
      <w:r w:rsidRPr="00B73C2B">
        <w:rPr>
          <w:rFonts w:ascii="Times New Roman" w:eastAsia="Times New Roman" w:hAnsi="Times New Roman" w:cs="Times New Roman"/>
          <w:sz w:val="24"/>
          <w:szCs w:val="24"/>
          <w:lang w:eastAsia="en-IN"/>
        </w:rPr>
        <w:t xml:space="preserve"> delivery efficiency, or building dashboards.</w:t>
      </w:r>
    </w:p>
    <w:p w14:paraId="217FA46C" w14:textId="30E67478" w:rsidR="00B73C2B" w:rsidRPr="00B73C2B" w:rsidRDefault="005E3835" w:rsidP="00B73C2B">
      <w:pPr>
        <w:pStyle w:val="ListParagraph"/>
        <w:autoSpaceDE w:val="0"/>
        <w:autoSpaceDN w:val="0"/>
        <w:adjustRightInd w:val="0"/>
        <w:spacing w:line="360" w:lineRule="auto"/>
        <w:ind w:left="360"/>
        <w:jc w:val="both"/>
        <w:rPr>
          <w:rFonts w:ascii="Times New Roman" w:eastAsia="Times New Roman" w:hAnsi="Times New Roman" w:cs="Times New Roman"/>
          <w:sz w:val="24"/>
          <w:szCs w:val="24"/>
          <w:lang w:eastAsia="en-IN"/>
        </w:rPr>
      </w:pPr>
      <w:r w:rsidRPr="005E3835">
        <w:rPr>
          <w:rFonts w:ascii="Times New Roman" w:eastAsia="Times New Roman" w:hAnsi="Times New Roman" w:cs="Times New Roman"/>
          <w:sz w:val="24"/>
          <w:szCs w:val="24"/>
          <w:lang w:eastAsia="en-IN"/>
        </w:rPr>
        <w:drawing>
          <wp:anchor distT="0" distB="0" distL="114300" distR="114300" simplePos="0" relativeHeight="251658240" behindDoc="0" locked="0" layoutInCell="1" allowOverlap="1" wp14:anchorId="5977F7F2" wp14:editId="68D34189">
            <wp:simplePos x="0" y="0"/>
            <wp:positionH relativeFrom="column">
              <wp:posOffset>228600</wp:posOffset>
            </wp:positionH>
            <wp:positionV relativeFrom="page">
              <wp:posOffset>4337050</wp:posOffset>
            </wp:positionV>
            <wp:extent cx="5731510" cy="2787650"/>
            <wp:effectExtent l="0" t="0" r="2540" b="0"/>
            <wp:wrapSquare wrapText="bothSides"/>
            <wp:docPr id="1204996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499677"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2787650"/>
                    </a:xfrm>
                    <a:prstGeom prst="rect">
                      <a:avLst/>
                    </a:prstGeom>
                  </pic:spPr>
                </pic:pic>
              </a:graphicData>
            </a:graphic>
          </wp:anchor>
        </w:drawing>
      </w:r>
      <w:r w:rsidRPr="005E3835">
        <w:rPr>
          <w:rFonts w:ascii="Times New Roman" w:eastAsia="Times New Roman" w:hAnsi="Times New Roman" w:cs="Times New Roman"/>
          <w:sz w:val="24"/>
          <w:szCs w:val="24"/>
          <w:lang w:eastAsia="en-IN"/>
        </w:rPr>
        <w:drawing>
          <wp:inline distT="0" distB="0" distL="0" distR="0" wp14:anchorId="65508E6A" wp14:editId="79E14038">
            <wp:extent cx="5731510" cy="2597150"/>
            <wp:effectExtent l="0" t="0" r="2540" b="0"/>
            <wp:docPr id="18892371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9237101" name=""/>
                    <pic:cNvPicPr/>
                  </pic:nvPicPr>
                  <pic:blipFill>
                    <a:blip r:embed="rId11"/>
                    <a:stretch>
                      <a:fillRect/>
                    </a:stretch>
                  </pic:blipFill>
                  <pic:spPr>
                    <a:xfrm>
                      <a:off x="0" y="0"/>
                      <a:ext cx="5731510" cy="2597150"/>
                    </a:xfrm>
                    <a:prstGeom prst="rect">
                      <a:avLst/>
                    </a:prstGeom>
                  </pic:spPr>
                </pic:pic>
              </a:graphicData>
            </a:graphic>
          </wp:inline>
        </w:drawing>
      </w:r>
    </w:p>
    <w:p w14:paraId="4DD4D9E2" w14:textId="39525AFB" w:rsidR="00DD1DF1" w:rsidRPr="00DD1DF1" w:rsidRDefault="00DD1DF1" w:rsidP="00B73C2B">
      <w:pPr>
        <w:pStyle w:val="ListParagraph"/>
        <w:autoSpaceDE w:val="0"/>
        <w:autoSpaceDN w:val="0"/>
        <w:adjustRightInd w:val="0"/>
        <w:spacing w:line="360" w:lineRule="auto"/>
        <w:ind w:left="360"/>
        <w:jc w:val="both"/>
        <w:rPr>
          <w:rFonts w:ascii="Times New Roman" w:eastAsia="Times New Roman" w:hAnsi="Times New Roman" w:cs="Times New Roman"/>
          <w:sz w:val="24"/>
          <w:szCs w:val="24"/>
          <w:lang w:eastAsia="en-IN"/>
        </w:rPr>
      </w:pPr>
    </w:p>
    <w:p w14:paraId="1AF5AEC9" w14:textId="547BEAAB" w:rsidR="00DE759F" w:rsidRDefault="00DE759F" w:rsidP="0003633D">
      <w:pPr>
        <w:pStyle w:val="ListParagraph"/>
        <w:autoSpaceDE w:val="0"/>
        <w:autoSpaceDN w:val="0"/>
        <w:adjustRightInd w:val="0"/>
        <w:spacing w:line="360" w:lineRule="auto"/>
        <w:ind w:left="360"/>
        <w:jc w:val="center"/>
        <w:rPr>
          <w:rFonts w:ascii="Times New Roman" w:eastAsia="Times New Roman" w:hAnsi="Times New Roman" w:cs="Times New Roman"/>
          <w:sz w:val="24"/>
          <w:szCs w:val="24"/>
          <w:lang w:eastAsia="en-IN"/>
        </w:rPr>
      </w:pPr>
    </w:p>
    <w:p w14:paraId="2A4B3A19" w14:textId="68C46FFC" w:rsidR="00233528" w:rsidRDefault="00233528" w:rsidP="00233528">
      <w:pPr>
        <w:pStyle w:val="ListParagraph"/>
        <w:autoSpaceDE w:val="0"/>
        <w:autoSpaceDN w:val="0"/>
        <w:adjustRightInd w:val="0"/>
        <w:spacing w:line="360" w:lineRule="auto"/>
        <w:ind w:left="360"/>
        <w:jc w:val="center"/>
        <w:rPr>
          <w:rFonts w:ascii="Times New Roman" w:eastAsia="Times New Roman" w:hAnsi="Times New Roman" w:cs="Times New Roman"/>
          <w:b/>
          <w:bCs/>
          <w:iCs/>
          <w:sz w:val="24"/>
          <w:szCs w:val="24"/>
          <w:lang w:eastAsia="en-IN"/>
        </w:rPr>
      </w:pPr>
      <w:r>
        <w:rPr>
          <w:rFonts w:ascii="Times New Roman" w:eastAsia="Times New Roman" w:hAnsi="Times New Roman" w:cs="Times New Roman"/>
          <w:b/>
          <w:bCs/>
          <w:iCs/>
          <w:sz w:val="24"/>
          <w:szCs w:val="24"/>
          <w:lang w:eastAsia="en-IN"/>
        </w:rPr>
        <w:t>Image III</w:t>
      </w:r>
    </w:p>
    <w:p w14:paraId="1D47C61B" w14:textId="055CC9C2" w:rsidR="00233528" w:rsidRDefault="00233528" w:rsidP="0003633D">
      <w:pPr>
        <w:pStyle w:val="ListParagraph"/>
        <w:autoSpaceDE w:val="0"/>
        <w:autoSpaceDN w:val="0"/>
        <w:adjustRightInd w:val="0"/>
        <w:spacing w:line="360" w:lineRule="auto"/>
        <w:ind w:left="360"/>
        <w:jc w:val="center"/>
        <w:rPr>
          <w:rFonts w:ascii="Times New Roman" w:eastAsia="Times New Roman" w:hAnsi="Times New Roman" w:cs="Times New Roman"/>
          <w:b/>
          <w:bCs/>
          <w:iCs/>
          <w:sz w:val="24"/>
          <w:szCs w:val="24"/>
          <w:lang w:eastAsia="en-IN"/>
        </w:rPr>
      </w:pPr>
    </w:p>
    <w:p w14:paraId="7804F7CA" w14:textId="53B4DAD6" w:rsidR="00415A09" w:rsidRDefault="00415A09" w:rsidP="0003633D">
      <w:pPr>
        <w:pStyle w:val="ListParagraph"/>
        <w:autoSpaceDE w:val="0"/>
        <w:autoSpaceDN w:val="0"/>
        <w:adjustRightInd w:val="0"/>
        <w:spacing w:line="360" w:lineRule="auto"/>
        <w:ind w:left="360"/>
        <w:jc w:val="center"/>
        <w:rPr>
          <w:rFonts w:ascii="Times New Roman" w:eastAsia="Times New Roman" w:hAnsi="Times New Roman" w:cs="Times New Roman"/>
          <w:b/>
          <w:bCs/>
          <w:iCs/>
          <w:sz w:val="24"/>
          <w:szCs w:val="24"/>
          <w:lang w:eastAsia="en-IN"/>
        </w:rPr>
      </w:pPr>
    </w:p>
    <w:p w14:paraId="21209E11" w14:textId="77777777" w:rsidR="0040149D" w:rsidRPr="00DD1DF1" w:rsidRDefault="0040149D" w:rsidP="00DD1DF1">
      <w:pPr>
        <w:autoSpaceDE w:val="0"/>
        <w:autoSpaceDN w:val="0"/>
        <w:adjustRightInd w:val="0"/>
        <w:spacing w:line="360" w:lineRule="auto"/>
        <w:rPr>
          <w:rFonts w:ascii="Times New Roman" w:eastAsia="Times New Roman" w:hAnsi="Times New Roman" w:cs="Times New Roman"/>
          <w:b/>
          <w:bCs/>
          <w:iCs/>
          <w:sz w:val="24"/>
          <w:szCs w:val="24"/>
          <w:lang w:eastAsia="en-IN"/>
        </w:rPr>
      </w:pPr>
    </w:p>
    <w:p w14:paraId="4B4370E6" w14:textId="1A953FA0" w:rsidR="00DE759F" w:rsidRPr="00DD1DF1" w:rsidRDefault="00DD1DF1" w:rsidP="00DD1DF1">
      <w:pPr>
        <w:autoSpaceDE w:val="0"/>
        <w:autoSpaceDN w:val="0"/>
        <w:adjustRightInd w:val="0"/>
        <w:spacing w:line="360" w:lineRule="auto"/>
        <w:jc w:val="both"/>
        <w:rPr>
          <w:rFonts w:ascii="Times New Roman" w:eastAsia="Times New Roman" w:hAnsi="Times New Roman" w:cs="Times New Roman"/>
          <w:b/>
          <w:bCs/>
          <w:i/>
          <w:iCs/>
          <w:sz w:val="26"/>
          <w:szCs w:val="26"/>
          <w:lang w:eastAsia="en-IN"/>
        </w:rPr>
      </w:pPr>
      <w:r>
        <w:rPr>
          <w:rFonts w:ascii="Times New Roman" w:eastAsia="Times New Roman" w:hAnsi="Times New Roman" w:cs="Times New Roman"/>
          <w:b/>
          <w:bCs/>
          <w:i/>
          <w:iCs/>
          <w:sz w:val="26"/>
          <w:szCs w:val="26"/>
          <w:lang w:eastAsia="en-IN"/>
        </w:rPr>
        <w:t>3.</w:t>
      </w:r>
      <w:r w:rsidR="00DE759F" w:rsidRPr="00DD1DF1">
        <w:rPr>
          <w:rFonts w:ascii="Times New Roman" w:eastAsia="Times New Roman" w:hAnsi="Times New Roman" w:cs="Times New Roman"/>
          <w:b/>
          <w:bCs/>
          <w:i/>
          <w:iCs/>
          <w:sz w:val="26"/>
          <w:szCs w:val="26"/>
          <w:lang w:eastAsia="en-IN"/>
        </w:rPr>
        <w:t>Data Visualization: Turning Data into Stories</w:t>
      </w:r>
    </w:p>
    <w:p w14:paraId="0F94B6EE" w14:textId="77777777" w:rsidR="005E3835" w:rsidRPr="005E3835" w:rsidRDefault="004069BF" w:rsidP="005E3835">
      <w:pPr>
        <w:autoSpaceDE w:val="0"/>
        <w:autoSpaceDN w:val="0"/>
        <w:adjustRightInd w:val="0"/>
        <w:spacing w:line="360" w:lineRule="auto"/>
        <w:ind w:left="360"/>
        <w:jc w:val="both"/>
        <w:rPr>
          <w:rFonts w:ascii="Times New Roman" w:eastAsia="Times New Roman" w:hAnsi="Times New Roman" w:cs="Times New Roman"/>
          <w:sz w:val="24"/>
          <w:szCs w:val="24"/>
          <w:lang w:val="en-IN" w:eastAsia="en-IN"/>
        </w:rPr>
      </w:pPr>
      <w:r w:rsidRPr="004069BF">
        <w:rPr>
          <w:rFonts w:ascii="Times New Roman" w:eastAsia="Times New Roman" w:hAnsi="Times New Roman" w:cs="Times New Roman"/>
          <w:sz w:val="24"/>
          <w:szCs w:val="24"/>
          <w:lang w:eastAsia="en-IN"/>
        </w:rPr>
        <w:lastRenderedPageBreak/>
        <w:t xml:space="preserve">Definition: </w:t>
      </w:r>
      <w:r w:rsidR="005E3835" w:rsidRPr="005E3835">
        <w:rPr>
          <w:rFonts w:ascii="Times New Roman" w:eastAsia="Times New Roman" w:hAnsi="Times New Roman" w:cs="Times New Roman"/>
          <w:b/>
          <w:bCs/>
          <w:sz w:val="24"/>
          <w:szCs w:val="24"/>
          <w:lang w:val="en-IN" w:eastAsia="en-IN"/>
        </w:rPr>
        <w:t>Data Visualization</w:t>
      </w:r>
      <w:r w:rsidR="005E3835" w:rsidRPr="005E3835">
        <w:rPr>
          <w:rFonts w:ascii="Times New Roman" w:eastAsia="Times New Roman" w:hAnsi="Times New Roman" w:cs="Times New Roman"/>
          <w:sz w:val="24"/>
          <w:szCs w:val="24"/>
          <w:lang w:val="en-IN" w:eastAsia="en-IN"/>
        </w:rPr>
        <w:t xml:space="preserve"> is the process of converting structured data into visual formats like charts and graphs to uncover patterns, trends, and actionable insights. With the Swiggy Orders dataset, visualizations allowed us to explore customer </w:t>
      </w:r>
      <w:proofErr w:type="spellStart"/>
      <w:r w:rsidR="005E3835" w:rsidRPr="005E3835">
        <w:rPr>
          <w:rFonts w:ascii="Times New Roman" w:eastAsia="Times New Roman" w:hAnsi="Times New Roman" w:cs="Times New Roman"/>
          <w:sz w:val="24"/>
          <w:szCs w:val="24"/>
          <w:lang w:val="en-IN" w:eastAsia="en-IN"/>
        </w:rPr>
        <w:t>behavior</w:t>
      </w:r>
      <w:proofErr w:type="spellEnd"/>
      <w:r w:rsidR="005E3835" w:rsidRPr="005E3835">
        <w:rPr>
          <w:rFonts w:ascii="Times New Roman" w:eastAsia="Times New Roman" w:hAnsi="Times New Roman" w:cs="Times New Roman"/>
          <w:sz w:val="24"/>
          <w:szCs w:val="24"/>
          <w:lang w:val="en-IN" w:eastAsia="en-IN"/>
        </w:rPr>
        <w:t>, restaurant performance, and delivery efficiency in a clear and engaging way.</w:t>
      </w:r>
    </w:p>
    <w:p w14:paraId="573A82AE" w14:textId="77777777" w:rsidR="005E3835" w:rsidRPr="005E3835" w:rsidRDefault="005E3835" w:rsidP="005E3835">
      <w:pPr>
        <w:autoSpaceDE w:val="0"/>
        <w:autoSpaceDN w:val="0"/>
        <w:adjustRightInd w:val="0"/>
        <w:spacing w:line="360" w:lineRule="auto"/>
        <w:ind w:left="360"/>
        <w:jc w:val="both"/>
        <w:rPr>
          <w:rFonts w:ascii="Times New Roman" w:eastAsia="Times New Roman" w:hAnsi="Times New Roman" w:cs="Times New Roman"/>
          <w:sz w:val="24"/>
          <w:szCs w:val="24"/>
          <w:lang w:val="en-IN" w:eastAsia="en-IN"/>
        </w:rPr>
      </w:pPr>
      <w:r w:rsidRPr="005E3835">
        <w:rPr>
          <w:rFonts w:ascii="Times New Roman" w:eastAsia="Times New Roman" w:hAnsi="Times New Roman" w:cs="Times New Roman"/>
          <w:sz w:val="24"/>
          <w:szCs w:val="24"/>
          <w:lang w:val="en-IN" w:eastAsia="en-IN"/>
        </w:rPr>
        <w:t>After cleaning and preprocessing the dataset, we used Excel and Python visualization tools to present the data meaningfully across several dimensions:</w:t>
      </w:r>
    </w:p>
    <w:p w14:paraId="7AB42C37" w14:textId="77777777" w:rsidR="005E3835" w:rsidRPr="005E3835" w:rsidRDefault="005E3835" w:rsidP="005E3835">
      <w:pPr>
        <w:autoSpaceDE w:val="0"/>
        <w:autoSpaceDN w:val="0"/>
        <w:adjustRightInd w:val="0"/>
        <w:spacing w:line="360" w:lineRule="auto"/>
        <w:ind w:left="360"/>
        <w:jc w:val="both"/>
        <w:rPr>
          <w:rFonts w:ascii="Times New Roman" w:eastAsia="Times New Roman" w:hAnsi="Times New Roman" w:cs="Times New Roman"/>
          <w:sz w:val="24"/>
          <w:szCs w:val="24"/>
          <w:lang w:val="en-IN" w:eastAsia="en-IN"/>
        </w:rPr>
      </w:pPr>
      <w:r w:rsidRPr="005E3835">
        <w:rPr>
          <w:rFonts w:ascii="Times New Roman" w:eastAsia="Times New Roman" w:hAnsi="Times New Roman" w:cs="Times New Roman"/>
          <w:sz w:val="24"/>
          <w:szCs w:val="24"/>
          <w:lang w:val="en-IN" w:eastAsia="en-IN"/>
        </w:rPr>
        <w:pict w14:anchorId="03364DE1">
          <v:rect id="_x0000_i1049" style="width:0;height:1.5pt" o:hralign="center" o:hrstd="t" o:hr="t" fillcolor="#a0a0a0" stroked="f"/>
        </w:pict>
      </w:r>
    </w:p>
    <w:p w14:paraId="6D114678" w14:textId="1F907493" w:rsidR="005E3835" w:rsidRPr="005E3835" w:rsidRDefault="005E3835" w:rsidP="005E3835">
      <w:pPr>
        <w:autoSpaceDE w:val="0"/>
        <w:autoSpaceDN w:val="0"/>
        <w:adjustRightInd w:val="0"/>
        <w:spacing w:line="360" w:lineRule="auto"/>
        <w:ind w:left="360"/>
        <w:jc w:val="both"/>
        <w:rPr>
          <w:rFonts w:ascii="Times New Roman" w:eastAsia="Times New Roman" w:hAnsi="Times New Roman" w:cs="Times New Roman"/>
          <w:sz w:val="24"/>
          <w:szCs w:val="24"/>
          <w:lang w:val="en-IN" w:eastAsia="en-IN"/>
        </w:rPr>
      </w:pPr>
      <w:r w:rsidRPr="005E3835">
        <w:rPr>
          <w:rFonts w:ascii="Times New Roman" w:eastAsia="Times New Roman" w:hAnsi="Times New Roman" w:cs="Times New Roman"/>
          <w:sz w:val="24"/>
          <w:szCs w:val="24"/>
          <w:lang w:val="en-IN" w:eastAsia="en-IN"/>
        </w:rPr>
        <w:t xml:space="preserve"> </w:t>
      </w:r>
      <w:r w:rsidRPr="005E3835">
        <w:rPr>
          <w:rFonts w:ascii="Times New Roman" w:eastAsia="Times New Roman" w:hAnsi="Times New Roman" w:cs="Times New Roman"/>
          <w:b/>
          <w:bCs/>
          <w:sz w:val="24"/>
          <w:szCs w:val="24"/>
          <w:lang w:val="en-IN" w:eastAsia="en-IN"/>
        </w:rPr>
        <w:t>Line Charts</w:t>
      </w:r>
    </w:p>
    <w:p w14:paraId="4AC9599C" w14:textId="77777777" w:rsidR="005E3835" w:rsidRPr="005E3835" w:rsidRDefault="005E3835" w:rsidP="005E3835">
      <w:pPr>
        <w:numPr>
          <w:ilvl w:val="0"/>
          <w:numId w:val="18"/>
        </w:numPr>
        <w:autoSpaceDE w:val="0"/>
        <w:autoSpaceDN w:val="0"/>
        <w:adjustRightInd w:val="0"/>
        <w:spacing w:line="360" w:lineRule="auto"/>
        <w:jc w:val="both"/>
        <w:rPr>
          <w:rFonts w:ascii="Times New Roman" w:eastAsia="Times New Roman" w:hAnsi="Times New Roman" w:cs="Times New Roman"/>
          <w:sz w:val="24"/>
          <w:szCs w:val="24"/>
          <w:lang w:val="en-IN" w:eastAsia="en-IN"/>
        </w:rPr>
      </w:pPr>
      <w:r w:rsidRPr="005E3835">
        <w:rPr>
          <w:rFonts w:ascii="Times New Roman" w:eastAsia="Times New Roman" w:hAnsi="Times New Roman" w:cs="Times New Roman"/>
          <w:b/>
          <w:bCs/>
          <w:sz w:val="24"/>
          <w:szCs w:val="24"/>
          <w:lang w:val="en-IN" w:eastAsia="en-IN"/>
        </w:rPr>
        <w:t>Monthly Order Volume</w:t>
      </w:r>
      <w:r w:rsidRPr="005E3835">
        <w:rPr>
          <w:rFonts w:ascii="Times New Roman" w:eastAsia="Times New Roman" w:hAnsi="Times New Roman" w:cs="Times New Roman"/>
          <w:sz w:val="24"/>
          <w:szCs w:val="24"/>
          <w:lang w:val="en-IN" w:eastAsia="en-IN"/>
        </w:rPr>
        <w:t>: A line chart was created to track the number of orders month by month, identifying spikes in customer activity and seasonality in food delivery trends.</w:t>
      </w:r>
    </w:p>
    <w:p w14:paraId="297FA4CB" w14:textId="77777777" w:rsidR="005E3835" w:rsidRPr="005E3835" w:rsidRDefault="005E3835" w:rsidP="005E3835">
      <w:pPr>
        <w:numPr>
          <w:ilvl w:val="0"/>
          <w:numId w:val="18"/>
        </w:numPr>
        <w:autoSpaceDE w:val="0"/>
        <w:autoSpaceDN w:val="0"/>
        <w:adjustRightInd w:val="0"/>
        <w:spacing w:line="360" w:lineRule="auto"/>
        <w:jc w:val="both"/>
        <w:rPr>
          <w:rFonts w:ascii="Times New Roman" w:eastAsia="Times New Roman" w:hAnsi="Times New Roman" w:cs="Times New Roman"/>
          <w:sz w:val="24"/>
          <w:szCs w:val="24"/>
          <w:lang w:val="en-IN" w:eastAsia="en-IN"/>
        </w:rPr>
      </w:pPr>
      <w:r w:rsidRPr="005E3835">
        <w:rPr>
          <w:rFonts w:ascii="Times New Roman" w:eastAsia="Times New Roman" w:hAnsi="Times New Roman" w:cs="Times New Roman"/>
          <w:b/>
          <w:bCs/>
          <w:sz w:val="24"/>
          <w:szCs w:val="24"/>
          <w:lang w:val="en-IN" w:eastAsia="en-IN"/>
        </w:rPr>
        <w:t>Average Delivery Time Over Time</w:t>
      </w:r>
      <w:r w:rsidRPr="005E3835">
        <w:rPr>
          <w:rFonts w:ascii="Times New Roman" w:eastAsia="Times New Roman" w:hAnsi="Times New Roman" w:cs="Times New Roman"/>
          <w:sz w:val="24"/>
          <w:szCs w:val="24"/>
          <w:lang w:val="en-IN" w:eastAsia="en-IN"/>
        </w:rPr>
        <w:t>: This chart visualized how delivery efficiency changed over time, revealing trends in operational performance.</w:t>
      </w:r>
    </w:p>
    <w:p w14:paraId="20E1C189" w14:textId="77777777" w:rsidR="005E3835" w:rsidRPr="005E3835" w:rsidRDefault="005E3835" w:rsidP="005E3835">
      <w:pPr>
        <w:numPr>
          <w:ilvl w:val="0"/>
          <w:numId w:val="18"/>
        </w:numPr>
        <w:autoSpaceDE w:val="0"/>
        <w:autoSpaceDN w:val="0"/>
        <w:adjustRightInd w:val="0"/>
        <w:spacing w:line="360" w:lineRule="auto"/>
        <w:jc w:val="both"/>
        <w:rPr>
          <w:rFonts w:ascii="Times New Roman" w:eastAsia="Times New Roman" w:hAnsi="Times New Roman" w:cs="Times New Roman"/>
          <w:sz w:val="24"/>
          <w:szCs w:val="24"/>
          <w:lang w:val="en-IN" w:eastAsia="en-IN"/>
        </w:rPr>
      </w:pPr>
      <w:r w:rsidRPr="005E3835">
        <w:rPr>
          <w:rFonts w:ascii="Times New Roman" w:eastAsia="Times New Roman" w:hAnsi="Times New Roman" w:cs="Times New Roman"/>
          <w:b/>
          <w:bCs/>
          <w:sz w:val="24"/>
          <w:szCs w:val="24"/>
          <w:lang w:val="en-IN" w:eastAsia="en-IN"/>
        </w:rPr>
        <w:t>Order Value Over Time</w:t>
      </w:r>
      <w:r w:rsidRPr="005E3835">
        <w:rPr>
          <w:rFonts w:ascii="Times New Roman" w:eastAsia="Times New Roman" w:hAnsi="Times New Roman" w:cs="Times New Roman"/>
          <w:sz w:val="24"/>
          <w:szCs w:val="24"/>
          <w:lang w:val="en-IN" w:eastAsia="en-IN"/>
        </w:rPr>
        <w:t>: Showed fluctuations in total order amount, helping assess whether high-value orders increased or decreased across the year.</w:t>
      </w:r>
    </w:p>
    <w:p w14:paraId="0FCA6AAE" w14:textId="77777777" w:rsidR="005E3835" w:rsidRPr="005E3835" w:rsidRDefault="005E3835" w:rsidP="005E3835">
      <w:pPr>
        <w:autoSpaceDE w:val="0"/>
        <w:autoSpaceDN w:val="0"/>
        <w:adjustRightInd w:val="0"/>
        <w:spacing w:line="360" w:lineRule="auto"/>
        <w:ind w:left="360"/>
        <w:jc w:val="both"/>
        <w:rPr>
          <w:rFonts w:ascii="Times New Roman" w:eastAsia="Times New Roman" w:hAnsi="Times New Roman" w:cs="Times New Roman"/>
          <w:sz w:val="24"/>
          <w:szCs w:val="24"/>
          <w:lang w:val="en-IN" w:eastAsia="en-IN"/>
        </w:rPr>
      </w:pPr>
      <w:r w:rsidRPr="005E3835">
        <w:rPr>
          <w:rFonts w:ascii="Times New Roman" w:eastAsia="Times New Roman" w:hAnsi="Times New Roman" w:cs="Times New Roman"/>
          <w:sz w:val="24"/>
          <w:szCs w:val="24"/>
          <w:lang w:val="en-IN" w:eastAsia="en-IN"/>
        </w:rPr>
        <w:pict w14:anchorId="55566663">
          <v:rect id="_x0000_i1050" style="width:0;height:1.5pt" o:hralign="center" o:hrstd="t" o:hr="t" fillcolor="#a0a0a0" stroked="f"/>
        </w:pict>
      </w:r>
    </w:p>
    <w:p w14:paraId="636B5ABE" w14:textId="1FAF34FC" w:rsidR="005E3835" w:rsidRPr="005E3835" w:rsidRDefault="005E3835" w:rsidP="005E3835">
      <w:pPr>
        <w:autoSpaceDE w:val="0"/>
        <w:autoSpaceDN w:val="0"/>
        <w:adjustRightInd w:val="0"/>
        <w:spacing w:line="360" w:lineRule="auto"/>
        <w:ind w:left="360"/>
        <w:jc w:val="both"/>
        <w:rPr>
          <w:rFonts w:ascii="Times New Roman" w:eastAsia="Times New Roman" w:hAnsi="Times New Roman" w:cs="Times New Roman"/>
          <w:sz w:val="24"/>
          <w:szCs w:val="24"/>
          <w:lang w:val="en-IN" w:eastAsia="en-IN"/>
        </w:rPr>
      </w:pPr>
      <w:r w:rsidRPr="005E3835">
        <w:rPr>
          <w:rFonts w:ascii="Times New Roman" w:eastAsia="Times New Roman" w:hAnsi="Times New Roman" w:cs="Times New Roman"/>
          <w:sz w:val="24"/>
          <w:szCs w:val="24"/>
          <w:lang w:val="en-IN" w:eastAsia="en-IN"/>
        </w:rPr>
        <w:t xml:space="preserve"> </w:t>
      </w:r>
      <w:r w:rsidRPr="005E3835">
        <w:rPr>
          <w:rFonts w:ascii="Times New Roman" w:eastAsia="Times New Roman" w:hAnsi="Times New Roman" w:cs="Times New Roman"/>
          <w:b/>
          <w:bCs/>
          <w:sz w:val="24"/>
          <w:szCs w:val="24"/>
          <w:lang w:val="en-IN" w:eastAsia="en-IN"/>
        </w:rPr>
        <w:t>Pie Charts</w:t>
      </w:r>
    </w:p>
    <w:p w14:paraId="28851A72" w14:textId="77777777" w:rsidR="005E3835" w:rsidRPr="005E3835" w:rsidRDefault="005E3835" w:rsidP="005E3835">
      <w:pPr>
        <w:numPr>
          <w:ilvl w:val="0"/>
          <w:numId w:val="19"/>
        </w:numPr>
        <w:autoSpaceDE w:val="0"/>
        <w:autoSpaceDN w:val="0"/>
        <w:adjustRightInd w:val="0"/>
        <w:spacing w:line="360" w:lineRule="auto"/>
        <w:jc w:val="both"/>
        <w:rPr>
          <w:rFonts w:ascii="Times New Roman" w:eastAsia="Times New Roman" w:hAnsi="Times New Roman" w:cs="Times New Roman"/>
          <w:sz w:val="24"/>
          <w:szCs w:val="24"/>
          <w:lang w:val="en-IN" w:eastAsia="en-IN"/>
        </w:rPr>
      </w:pPr>
      <w:r w:rsidRPr="005E3835">
        <w:rPr>
          <w:rFonts w:ascii="Times New Roman" w:eastAsia="Times New Roman" w:hAnsi="Times New Roman" w:cs="Times New Roman"/>
          <w:b/>
          <w:bCs/>
          <w:sz w:val="24"/>
          <w:szCs w:val="24"/>
          <w:lang w:val="en-IN" w:eastAsia="en-IN"/>
        </w:rPr>
        <w:t>Order Status Distribution</w:t>
      </w:r>
      <w:r w:rsidRPr="005E3835">
        <w:rPr>
          <w:rFonts w:ascii="Times New Roman" w:eastAsia="Times New Roman" w:hAnsi="Times New Roman" w:cs="Times New Roman"/>
          <w:sz w:val="24"/>
          <w:szCs w:val="24"/>
          <w:lang w:val="en-IN" w:eastAsia="en-IN"/>
        </w:rPr>
        <w:t xml:space="preserve">: A pie chart illustrated the proportion of </w:t>
      </w:r>
      <w:r w:rsidRPr="005E3835">
        <w:rPr>
          <w:rFonts w:ascii="Times New Roman" w:eastAsia="Times New Roman" w:hAnsi="Times New Roman" w:cs="Times New Roman"/>
          <w:i/>
          <w:iCs/>
          <w:sz w:val="24"/>
          <w:szCs w:val="24"/>
          <w:lang w:val="en-IN" w:eastAsia="en-IN"/>
        </w:rPr>
        <w:t>Delivered</w:t>
      </w:r>
      <w:r w:rsidRPr="005E3835">
        <w:rPr>
          <w:rFonts w:ascii="Times New Roman" w:eastAsia="Times New Roman" w:hAnsi="Times New Roman" w:cs="Times New Roman"/>
          <w:sz w:val="24"/>
          <w:szCs w:val="24"/>
          <w:lang w:val="en-IN" w:eastAsia="en-IN"/>
        </w:rPr>
        <w:t xml:space="preserve">, </w:t>
      </w:r>
      <w:r w:rsidRPr="005E3835">
        <w:rPr>
          <w:rFonts w:ascii="Times New Roman" w:eastAsia="Times New Roman" w:hAnsi="Times New Roman" w:cs="Times New Roman"/>
          <w:i/>
          <w:iCs/>
          <w:sz w:val="24"/>
          <w:szCs w:val="24"/>
          <w:lang w:val="en-IN" w:eastAsia="en-IN"/>
        </w:rPr>
        <w:t>In Progress</w:t>
      </w:r>
      <w:r w:rsidRPr="005E3835">
        <w:rPr>
          <w:rFonts w:ascii="Times New Roman" w:eastAsia="Times New Roman" w:hAnsi="Times New Roman" w:cs="Times New Roman"/>
          <w:sz w:val="24"/>
          <w:szCs w:val="24"/>
          <w:lang w:val="en-IN" w:eastAsia="en-IN"/>
        </w:rPr>
        <w:t xml:space="preserve">, and </w:t>
      </w:r>
      <w:r w:rsidRPr="005E3835">
        <w:rPr>
          <w:rFonts w:ascii="Times New Roman" w:eastAsia="Times New Roman" w:hAnsi="Times New Roman" w:cs="Times New Roman"/>
          <w:i/>
          <w:iCs/>
          <w:sz w:val="24"/>
          <w:szCs w:val="24"/>
          <w:lang w:val="en-IN" w:eastAsia="en-IN"/>
        </w:rPr>
        <w:t>Cancelled</w:t>
      </w:r>
      <w:r w:rsidRPr="005E3835">
        <w:rPr>
          <w:rFonts w:ascii="Times New Roman" w:eastAsia="Times New Roman" w:hAnsi="Times New Roman" w:cs="Times New Roman"/>
          <w:sz w:val="24"/>
          <w:szCs w:val="24"/>
          <w:lang w:val="en-IN" w:eastAsia="en-IN"/>
        </w:rPr>
        <w:t xml:space="preserve"> orders (before filtering), highlighting service reliability.</w:t>
      </w:r>
    </w:p>
    <w:p w14:paraId="15543EB7" w14:textId="77777777" w:rsidR="005E3835" w:rsidRPr="005E3835" w:rsidRDefault="005E3835" w:rsidP="005E3835">
      <w:pPr>
        <w:numPr>
          <w:ilvl w:val="0"/>
          <w:numId w:val="19"/>
        </w:numPr>
        <w:autoSpaceDE w:val="0"/>
        <w:autoSpaceDN w:val="0"/>
        <w:adjustRightInd w:val="0"/>
        <w:spacing w:line="360" w:lineRule="auto"/>
        <w:jc w:val="both"/>
        <w:rPr>
          <w:rFonts w:ascii="Times New Roman" w:eastAsia="Times New Roman" w:hAnsi="Times New Roman" w:cs="Times New Roman"/>
          <w:sz w:val="24"/>
          <w:szCs w:val="24"/>
          <w:lang w:val="en-IN" w:eastAsia="en-IN"/>
        </w:rPr>
      </w:pPr>
      <w:r w:rsidRPr="005E3835">
        <w:rPr>
          <w:rFonts w:ascii="Times New Roman" w:eastAsia="Times New Roman" w:hAnsi="Times New Roman" w:cs="Times New Roman"/>
          <w:b/>
          <w:bCs/>
          <w:sz w:val="24"/>
          <w:szCs w:val="24"/>
          <w:lang w:val="en-IN" w:eastAsia="en-IN"/>
        </w:rPr>
        <w:t>Payment Method Breakdown</w:t>
      </w:r>
      <w:r w:rsidRPr="005E3835">
        <w:rPr>
          <w:rFonts w:ascii="Times New Roman" w:eastAsia="Times New Roman" w:hAnsi="Times New Roman" w:cs="Times New Roman"/>
          <w:sz w:val="24"/>
          <w:szCs w:val="24"/>
          <w:lang w:val="en-IN" w:eastAsia="en-IN"/>
        </w:rPr>
        <w:t>: This pie chart showed the distribution of payment types (e.g., Card, UPI), offering insights into customer preferences and transaction habits.</w:t>
      </w:r>
    </w:p>
    <w:p w14:paraId="5BF6A7E7" w14:textId="77777777" w:rsidR="005E3835" w:rsidRPr="005E3835" w:rsidRDefault="005E3835" w:rsidP="005E3835">
      <w:pPr>
        <w:autoSpaceDE w:val="0"/>
        <w:autoSpaceDN w:val="0"/>
        <w:adjustRightInd w:val="0"/>
        <w:spacing w:line="360" w:lineRule="auto"/>
        <w:ind w:left="360"/>
        <w:jc w:val="both"/>
        <w:rPr>
          <w:rFonts w:ascii="Times New Roman" w:eastAsia="Times New Roman" w:hAnsi="Times New Roman" w:cs="Times New Roman"/>
          <w:sz w:val="24"/>
          <w:szCs w:val="24"/>
          <w:lang w:val="en-IN" w:eastAsia="en-IN"/>
        </w:rPr>
      </w:pPr>
      <w:r w:rsidRPr="005E3835">
        <w:rPr>
          <w:rFonts w:ascii="Times New Roman" w:eastAsia="Times New Roman" w:hAnsi="Times New Roman" w:cs="Times New Roman"/>
          <w:sz w:val="24"/>
          <w:szCs w:val="24"/>
          <w:lang w:val="en-IN" w:eastAsia="en-IN"/>
        </w:rPr>
        <w:pict w14:anchorId="6EA2BFE7">
          <v:rect id="_x0000_i1051" style="width:0;height:1.5pt" o:hralign="center" o:hrstd="t" o:hr="t" fillcolor="#a0a0a0" stroked="f"/>
        </w:pict>
      </w:r>
    </w:p>
    <w:p w14:paraId="20943651" w14:textId="1CA47F4E" w:rsidR="005E3835" w:rsidRPr="005E3835" w:rsidRDefault="005E3835" w:rsidP="005E3835">
      <w:pPr>
        <w:autoSpaceDE w:val="0"/>
        <w:autoSpaceDN w:val="0"/>
        <w:adjustRightInd w:val="0"/>
        <w:spacing w:line="360" w:lineRule="auto"/>
        <w:ind w:left="360"/>
        <w:jc w:val="both"/>
        <w:rPr>
          <w:rFonts w:ascii="Times New Roman" w:eastAsia="Times New Roman" w:hAnsi="Times New Roman" w:cs="Times New Roman"/>
          <w:sz w:val="24"/>
          <w:szCs w:val="24"/>
          <w:lang w:val="en-IN" w:eastAsia="en-IN"/>
        </w:rPr>
      </w:pPr>
      <w:r w:rsidRPr="005E3835">
        <w:rPr>
          <w:rFonts w:ascii="Times New Roman" w:eastAsia="Times New Roman" w:hAnsi="Times New Roman" w:cs="Times New Roman"/>
          <w:b/>
          <w:bCs/>
          <w:sz w:val="24"/>
          <w:szCs w:val="24"/>
          <w:lang w:val="en-IN" w:eastAsia="en-IN"/>
        </w:rPr>
        <w:t>Bar Charts</w:t>
      </w:r>
    </w:p>
    <w:p w14:paraId="70F47C64" w14:textId="77777777" w:rsidR="005E3835" w:rsidRPr="005E3835" w:rsidRDefault="005E3835" w:rsidP="005E3835">
      <w:pPr>
        <w:numPr>
          <w:ilvl w:val="0"/>
          <w:numId w:val="20"/>
        </w:numPr>
        <w:autoSpaceDE w:val="0"/>
        <w:autoSpaceDN w:val="0"/>
        <w:adjustRightInd w:val="0"/>
        <w:spacing w:line="360" w:lineRule="auto"/>
        <w:jc w:val="both"/>
        <w:rPr>
          <w:rFonts w:ascii="Times New Roman" w:eastAsia="Times New Roman" w:hAnsi="Times New Roman" w:cs="Times New Roman"/>
          <w:sz w:val="24"/>
          <w:szCs w:val="24"/>
          <w:lang w:val="en-IN" w:eastAsia="en-IN"/>
        </w:rPr>
      </w:pPr>
      <w:r w:rsidRPr="005E3835">
        <w:rPr>
          <w:rFonts w:ascii="Times New Roman" w:eastAsia="Times New Roman" w:hAnsi="Times New Roman" w:cs="Times New Roman"/>
          <w:b/>
          <w:bCs/>
          <w:sz w:val="24"/>
          <w:szCs w:val="24"/>
          <w:lang w:val="en-IN" w:eastAsia="en-IN"/>
        </w:rPr>
        <w:t>Top Restaurants by Revenue</w:t>
      </w:r>
      <w:r w:rsidRPr="005E3835">
        <w:rPr>
          <w:rFonts w:ascii="Times New Roman" w:eastAsia="Times New Roman" w:hAnsi="Times New Roman" w:cs="Times New Roman"/>
          <w:sz w:val="24"/>
          <w:szCs w:val="24"/>
          <w:lang w:val="en-IN" w:eastAsia="en-IN"/>
        </w:rPr>
        <w:t>: Ranked restaurants based on total revenue, showing the most profitable food outlets on Swiggy.</w:t>
      </w:r>
    </w:p>
    <w:p w14:paraId="6E5506A8" w14:textId="77777777" w:rsidR="005E3835" w:rsidRPr="005E3835" w:rsidRDefault="005E3835" w:rsidP="005E3835">
      <w:pPr>
        <w:numPr>
          <w:ilvl w:val="0"/>
          <w:numId w:val="20"/>
        </w:numPr>
        <w:autoSpaceDE w:val="0"/>
        <w:autoSpaceDN w:val="0"/>
        <w:adjustRightInd w:val="0"/>
        <w:spacing w:line="360" w:lineRule="auto"/>
        <w:jc w:val="both"/>
        <w:rPr>
          <w:rFonts w:ascii="Times New Roman" w:eastAsia="Times New Roman" w:hAnsi="Times New Roman" w:cs="Times New Roman"/>
          <w:sz w:val="24"/>
          <w:szCs w:val="24"/>
          <w:lang w:val="en-IN" w:eastAsia="en-IN"/>
        </w:rPr>
      </w:pPr>
      <w:r w:rsidRPr="005E3835">
        <w:rPr>
          <w:rFonts w:ascii="Times New Roman" w:eastAsia="Times New Roman" w:hAnsi="Times New Roman" w:cs="Times New Roman"/>
          <w:b/>
          <w:bCs/>
          <w:sz w:val="24"/>
          <w:szCs w:val="24"/>
          <w:lang w:val="en-IN" w:eastAsia="en-IN"/>
        </w:rPr>
        <w:lastRenderedPageBreak/>
        <w:t>Most Ordered Food Items</w:t>
      </w:r>
      <w:r w:rsidRPr="005E3835">
        <w:rPr>
          <w:rFonts w:ascii="Times New Roman" w:eastAsia="Times New Roman" w:hAnsi="Times New Roman" w:cs="Times New Roman"/>
          <w:sz w:val="24"/>
          <w:szCs w:val="24"/>
          <w:lang w:val="en-IN" w:eastAsia="en-IN"/>
        </w:rPr>
        <w:t xml:space="preserve">: Helped highlight customer </w:t>
      </w:r>
      <w:proofErr w:type="spellStart"/>
      <w:r w:rsidRPr="005E3835">
        <w:rPr>
          <w:rFonts w:ascii="Times New Roman" w:eastAsia="Times New Roman" w:hAnsi="Times New Roman" w:cs="Times New Roman"/>
          <w:sz w:val="24"/>
          <w:szCs w:val="24"/>
          <w:lang w:val="en-IN" w:eastAsia="en-IN"/>
        </w:rPr>
        <w:t>favorites</w:t>
      </w:r>
      <w:proofErr w:type="spellEnd"/>
      <w:r w:rsidRPr="005E3835">
        <w:rPr>
          <w:rFonts w:ascii="Times New Roman" w:eastAsia="Times New Roman" w:hAnsi="Times New Roman" w:cs="Times New Roman"/>
          <w:sz w:val="24"/>
          <w:szCs w:val="24"/>
          <w:lang w:val="en-IN" w:eastAsia="en-IN"/>
        </w:rPr>
        <w:t xml:space="preserve"> like </w:t>
      </w:r>
      <w:r w:rsidRPr="005E3835">
        <w:rPr>
          <w:rFonts w:ascii="Times New Roman" w:eastAsia="Times New Roman" w:hAnsi="Times New Roman" w:cs="Times New Roman"/>
          <w:i/>
          <w:iCs/>
          <w:sz w:val="24"/>
          <w:szCs w:val="24"/>
          <w:lang w:val="en-IN" w:eastAsia="en-IN"/>
        </w:rPr>
        <w:t>Sandwich</w:t>
      </w:r>
      <w:r w:rsidRPr="005E3835">
        <w:rPr>
          <w:rFonts w:ascii="Times New Roman" w:eastAsia="Times New Roman" w:hAnsi="Times New Roman" w:cs="Times New Roman"/>
          <w:sz w:val="24"/>
          <w:szCs w:val="24"/>
          <w:lang w:val="en-IN" w:eastAsia="en-IN"/>
        </w:rPr>
        <w:t xml:space="preserve">, </w:t>
      </w:r>
      <w:r w:rsidRPr="005E3835">
        <w:rPr>
          <w:rFonts w:ascii="Times New Roman" w:eastAsia="Times New Roman" w:hAnsi="Times New Roman" w:cs="Times New Roman"/>
          <w:i/>
          <w:iCs/>
          <w:sz w:val="24"/>
          <w:szCs w:val="24"/>
          <w:lang w:val="en-IN" w:eastAsia="en-IN"/>
        </w:rPr>
        <w:t>Dosa</w:t>
      </w:r>
      <w:r w:rsidRPr="005E3835">
        <w:rPr>
          <w:rFonts w:ascii="Times New Roman" w:eastAsia="Times New Roman" w:hAnsi="Times New Roman" w:cs="Times New Roman"/>
          <w:sz w:val="24"/>
          <w:szCs w:val="24"/>
          <w:lang w:val="en-IN" w:eastAsia="en-IN"/>
        </w:rPr>
        <w:t xml:space="preserve">, or </w:t>
      </w:r>
      <w:r w:rsidRPr="005E3835">
        <w:rPr>
          <w:rFonts w:ascii="Times New Roman" w:eastAsia="Times New Roman" w:hAnsi="Times New Roman" w:cs="Times New Roman"/>
          <w:i/>
          <w:iCs/>
          <w:sz w:val="24"/>
          <w:szCs w:val="24"/>
          <w:lang w:val="en-IN" w:eastAsia="en-IN"/>
        </w:rPr>
        <w:t>Chicken Wings</w:t>
      </w:r>
      <w:r w:rsidRPr="005E3835">
        <w:rPr>
          <w:rFonts w:ascii="Times New Roman" w:eastAsia="Times New Roman" w:hAnsi="Times New Roman" w:cs="Times New Roman"/>
          <w:sz w:val="24"/>
          <w:szCs w:val="24"/>
          <w:lang w:val="en-IN" w:eastAsia="en-IN"/>
        </w:rPr>
        <w:t>, enabling product-level analysis.</w:t>
      </w:r>
    </w:p>
    <w:p w14:paraId="4EED3E76" w14:textId="77777777" w:rsidR="005E3835" w:rsidRPr="005E3835" w:rsidRDefault="005E3835" w:rsidP="005E3835">
      <w:pPr>
        <w:numPr>
          <w:ilvl w:val="0"/>
          <w:numId w:val="20"/>
        </w:numPr>
        <w:autoSpaceDE w:val="0"/>
        <w:autoSpaceDN w:val="0"/>
        <w:adjustRightInd w:val="0"/>
        <w:spacing w:line="360" w:lineRule="auto"/>
        <w:jc w:val="both"/>
        <w:rPr>
          <w:rFonts w:ascii="Times New Roman" w:eastAsia="Times New Roman" w:hAnsi="Times New Roman" w:cs="Times New Roman"/>
          <w:sz w:val="24"/>
          <w:szCs w:val="24"/>
          <w:lang w:val="en-IN" w:eastAsia="en-IN"/>
        </w:rPr>
      </w:pPr>
      <w:r w:rsidRPr="005E3835">
        <w:rPr>
          <w:rFonts w:ascii="Times New Roman" w:eastAsia="Times New Roman" w:hAnsi="Times New Roman" w:cs="Times New Roman"/>
          <w:b/>
          <w:bCs/>
          <w:sz w:val="24"/>
          <w:szCs w:val="24"/>
          <w:lang w:val="en-IN" w:eastAsia="en-IN"/>
        </w:rPr>
        <w:t>Average Customer Rating by Restaurant</w:t>
      </w:r>
      <w:r w:rsidRPr="005E3835">
        <w:rPr>
          <w:rFonts w:ascii="Times New Roman" w:eastAsia="Times New Roman" w:hAnsi="Times New Roman" w:cs="Times New Roman"/>
          <w:sz w:val="24"/>
          <w:szCs w:val="24"/>
          <w:lang w:val="en-IN" w:eastAsia="en-IN"/>
        </w:rPr>
        <w:t>: Displayed customer satisfaction trends and helped benchmark restaurant service quality.</w:t>
      </w:r>
    </w:p>
    <w:p w14:paraId="7E821034" w14:textId="77777777" w:rsidR="005E3835" w:rsidRPr="005E3835" w:rsidRDefault="005E3835" w:rsidP="005E3835">
      <w:pPr>
        <w:autoSpaceDE w:val="0"/>
        <w:autoSpaceDN w:val="0"/>
        <w:adjustRightInd w:val="0"/>
        <w:spacing w:line="360" w:lineRule="auto"/>
        <w:ind w:left="360"/>
        <w:jc w:val="both"/>
        <w:rPr>
          <w:rFonts w:ascii="Times New Roman" w:eastAsia="Times New Roman" w:hAnsi="Times New Roman" w:cs="Times New Roman"/>
          <w:sz w:val="24"/>
          <w:szCs w:val="24"/>
          <w:lang w:val="en-IN" w:eastAsia="en-IN"/>
        </w:rPr>
      </w:pPr>
      <w:r w:rsidRPr="005E3835">
        <w:rPr>
          <w:rFonts w:ascii="Times New Roman" w:eastAsia="Times New Roman" w:hAnsi="Times New Roman" w:cs="Times New Roman"/>
          <w:sz w:val="24"/>
          <w:szCs w:val="24"/>
          <w:lang w:val="en-IN" w:eastAsia="en-IN"/>
        </w:rPr>
        <w:pict w14:anchorId="74A8ECE3">
          <v:rect id="_x0000_i1052" style="width:0;height:1.5pt" o:hralign="center" o:hrstd="t" o:hr="t" fillcolor="#a0a0a0" stroked="f"/>
        </w:pict>
      </w:r>
    </w:p>
    <w:p w14:paraId="5EB484D6" w14:textId="77777777" w:rsidR="005E3835" w:rsidRPr="005E3835" w:rsidRDefault="005E3835" w:rsidP="005E3835">
      <w:pPr>
        <w:autoSpaceDE w:val="0"/>
        <w:autoSpaceDN w:val="0"/>
        <w:adjustRightInd w:val="0"/>
        <w:spacing w:line="360" w:lineRule="auto"/>
        <w:ind w:left="360"/>
        <w:jc w:val="both"/>
        <w:rPr>
          <w:rFonts w:ascii="Times New Roman" w:eastAsia="Times New Roman" w:hAnsi="Times New Roman" w:cs="Times New Roman"/>
          <w:sz w:val="24"/>
          <w:szCs w:val="24"/>
          <w:lang w:val="en-IN" w:eastAsia="en-IN"/>
        </w:rPr>
      </w:pPr>
      <w:r w:rsidRPr="005E3835">
        <w:rPr>
          <w:rFonts w:ascii="Times New Roman" w:eastAsia="Times New Roman" w:hAnsi="Times New Roman" w:cs="Times New Roman"/>
          <w:sz w:val="24"/>
          <w:szCs w:val="24"/>
          <w:lang w:val="en-IN" w:eastAsia="en-IN"/>
        </w:rPr>
        <w:t>These visualizations turned raw Swiggy transaction data into easy-to-understand stories about how customers order, when they order the most, what they prefer to eat, and how restaurants perform over time. They also formed the foundation for building dashboards and data-driven decisions in areas such as marketing strategy, delivery optimization, and menu planning.</w:t>
      </w:r>
    </w:p>
    <w:p w14:paraId="3C91BBB2" w14:textId="4E58FFF3" w:rsidR="00DD1DF1" w:rsidRPr="00DD1DF1" w:rsidRDefault="00DD1DF1" w:rsidP="005E3835">
      <w:pPr>
        <w:autoSpaceDE w:val="0"/>
        <w:autoSpaceDN w:val="0"/>
        <w:adjustRightInd w:val="0"/>
        <w:spacing w:line="360" w:lineRule="auto"/>
        <w:ind w:left="360"/>
        <w:jc w:val="both"/>
        <w:rPr>
          <w:rFonts w:ascii="Times New Roman" w:eastAsia="Times New Roman" w:hAnsi="Times New Roman" w:cs="Times New Roman"/>
          <w:b/>
          <w:bCs/>
          <w:i/>
          <w:iCs/>
          <w:sz w:val="26"/>
          <w:szCs w:val="26"/>
          <w:lang w:eastAsia="en-IN"/>
        </w:rPr>
      </w:pPr>
    </w:p>
    <w:p w14:paraId="7F39DA49" w14:textId="77777777" w:rsidR="00DD1DF1" w:rsidRDefault="00DD1DF1" w:rsidP="00DD1DF1">
      <w:pPr>
        <w:pStyle w:val="ListParagraph"/>
        <w:autoSpaceDE w:val="0"/>
        <w:autoSpaceDN w:val="0"/>
        <w:adjustRightInd w:val="0"/>
        <w:spacing w:line="360" w:lineRule="auto"/>
        <w:jc w:val="both"/>
        <w:rPr>
          <w:rFonts w:ascii="Times New Roman" w:eastAsia="Times New Roman" w:hAnsi="Times New Roman" w:cs="Times New Roman"/>
          <w:sz w:val="24"/>
          <w:szCs w:val="24"/>
          <w:lang w:val="en-US" w:eastAsia="en-IN"/>
        </w:rPr>
      </w:pPr>
    </w:p>
    <w:p w14:paraId="3E57E1B8" w14:textId="77777777" w:rsidR="00DD1DF1" w:rsidRDefault="00DD1DF1" w:rsidP="00DD1DF1">
      <w:pPr>
        <w:pStyle w:val="ListParagraph"/>
        <w:autoSpaceDE w:val="0"/>
        <w:autoSpaceDN w:val="0"/>
        <w:adjustRightInd w:val="0"/>
        <w:spacing w:line="360" w:lineRule="auto"/>
        <w:jc w:val="both"/>
        <w:rPr>
          <w:rFonts w:ascii="Times New Roman" w:eastAsia="Times New Roman" w:hAnsi="Times New Roman" w:cs="Times New Roman"/>
          <w:sz w:val="24"/>
          <w:szCs w:val="24"/>
          <w:lang w:val="en-US" w:eastAsia="en-IN"/>
        </w:rPr>
      </w:pPr>
    </w:p>
    <w:p w14:paraId="2BA79400" w14:textId="77777777" w:rsidR="00DD1DF1" w:rsidRDefault="00DD1DF1" w:rsidP="00DD1DF1">
      <w:pPr>
        <w:pStyle w:val="ListParagraph"/>
        <w:autoSpaceDE w:val="0"/>
        <w:autoSpaceDN w:val="0"/>
        <w:adjustRightInd w:val="0"/>
        <w:spacing w:line="360" w:lineRule="auto"/>
        <w:jc w:val="both"/>
        <w:rPr>
          <w:rFonts w:ascii="Times New Roman" w:eastAsia="Times New Roman" w:hAnsi="Times New Roman" w:cs="Times New Roman"/>
          <w:sz w:val="24"/>
          <w:szCs w:val="24"/>
          <w:lang w:val="en-US" w:eastAsia="en-IN"/>
        </w:rPr>
      </w:pPr>
    </w:p>
    <w:p w14:paraId="0DBA86B9" w14:textId="4C7B2782" w:rsidR="00DF4AE8" w:rsidRPr="00DD1DF1" w:rsidRDefault="00DF4AE8" w:rsidP="00DD1DF1">
      <w:pPr>
        <w:pStyle w:val="ListParagraph"/>
        <w:autoSpaceDE w:val="0"/>
        <w:autoSpaceDN w:val="0"/>
        <w:adjustRightInd w:val="0"/>
        <w:spacing w:line="360" w:lineRule="auto"/>
        <w:jc w:val="both"/>
        <w:rPr>
          <w:rFonts w:ascii="Times New Roman" w:eastAsia="Times New Roman" w:hAnsi="Times New Roman" w:cs="Times New Roman"/>
          <w:b/>
          <w:bCs/>
          <w:i/>
          <w:iCs/>
          <w:sz w:val="26"/>
          <w:szCs w:val="26"/>
          <w:lang w:eastAsia="en-IN"/>
        </w:rPr>
      </w:pPr>
      <w:r w:rsidRPr="00DD1DF1">
        <w:rPr>
          <w:rFonts w:ascii="Times New Roman" w:eastAsia="Times New Roman" w:hAnsi="Times New Roman" w:cs="Times New Roman"/>
          <w:b/>
          <w:bCs/>
          <w:i/>
          <w:iCs/>
          <w:sz w:val="26"/>
          <w:szCs w:val="26"/>
          <w:lang w:eastAsia="en-IN"/>
        </w:rPr>
        <w:t>4. Dashboard Development: Bringing It All Together</w:t>
      </w:r>
    </w:p>
    <w:p w14:paraId="61246321" w14:textId="77777777" w:rsidR="00024A51" w:rsidRPr="00024A51" w:rsidRDefault="001A2C68" w:rsidP="00024A51">
      <w:pPr>
        <w:autoSpaceDE w:val="0"/>
        <w:autoSpaceDN w:val="0"/>
        <w:adjustRightInd w:val="0"/>
        <w:spacing w:line="360" w:lineRule="auto"/>
        <w:ind w:left="360"/>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eastAsia="en-IN"/>
        </w:rPr>
        <w:t xml:space="preserve">Definition: </w:t>
      </w:r>
      <w:r w:rsidR="00024A51" w:rsidRPr="00024A51">
        <w:rPr>
          <w:rFonts w:ascii="Times New Roman" w:eastAsia="Times New Roman" w:hAnsi="Times New Roman" w:cs="Times New Roman"/>
          <w:sz w:val="24"/>
          <w:szCs w:val="24"/>
          <w:lang w:val="en-IN" w:eastAsia="en-IN"/>
        </w:rPr>
        <w:t>Dashboard Development is the process of combining key metrics and interactive visualizations into an accessible, visually appealing interface. It allows stakeholders to quickly understand performance and make data-driven decisions.</w:t>
      </w:r>
    </w:p>
    <w:p w14:paraId="4BFBCB38" w14:textId="77777777" w:rsidR="00024A51" w:rsidRPr="00024A51" w:rsidRDefault="00024A51" w:rsidP="00024A51">
      <w:pPr>
        <w:autoSpaceDE w:val="0"/>
        <w:autoSpaceDN w:val="0"/>
        <w:adjustRightInd w:val="0"/>
        <w:spacing w:line="360" w:lineRule="auto"/>
        <w:ind w:left="360"/>
        <w:jc w:val="both"/>
        <w:rPr>
          <w:rFonts w:ascii="Times New Roman" w:eastAsia="Times New Roman" w:hAnsi="Times New Roman" w:cs="Times New Roman"/>
          <w:sz w:val="24"/>
          <w:szCs w:val="24"/>
          <w:lang w:val="en-IN" w:eastAsia="en-IN"/>
        </w:rPr>
      </w:pPr>
      <w:r w:rsidRPr="00024A51">
        <w:rPr>
          <w:rFonts w:ascii="Times New Roman" w:eastAsia="Times New Roman" w:hAnsi="Times New Roman" w:cs="Times New Roman"/>
          <w:b/>
          <w:bCs/>
          <w:sz w:val="24"/>
          <w:szCs w:val="24"/>
          <w:lang w:val="en-IN" w:eastAsia="en-IN"/>
        </w:rPr>
        <w:t>Objective</w:t>
      </w:r>
      <w:r w:rsidRPr="00024A51">
        <w:rPr>
          <w:rFonts w:ascii="Times New Roman" w:eastAsia="Times New Roman" w:hAnsi="Times New Roman" w:cs="Times New Roman"/>
          <w:sz w:val="24"/>
          <w:szCs w:val="24"/>
          <w:lang w:val="en-IN" w:eastAsia="en-IN"/>
        </w:rPr>
        <w:t>:</w:t>
      </w:r>
      <w:r w:rsidRPr="00024A51">
        <w:rPr>
          <w:rFonts w:ascii="Times New Roman" w:eastAsia="Times New Roman" w:hAnsi="Times New Roman" w:cs="Times New Roman"/>
          <w:sz w:val="24"/>
          <w:szCs w:val="24"/>
          <w:lang w:val="en-IN" w:eastAsia="en-IN"/>
        </w:rPr>
        <w:br/>
        <w:t xml:space="preserve">This dashboard was built to </w:t>
      </w:r>
      <w:proofErr w:type="spellStart"/>
      <w:r w:rsidRPr="00024A51">
        <w:rPr>
          <w:rFonts w:ascii="Times New Roman" w:eastAsia="Times New Roman" w:hAnsi="Times New Roman" w:cs="Times New Roman"/>
          <w:sz w:val="24"/>
          <w:szCs w:val="24"/>
          <w:lang w:val="en-IN" w:eastAsia="en-IN"/>
        </w:rPr>
        <w:t>analyze</w:t>
      </w:r>
      <w:proofErr w:type="spellEnd"/>
      <w:r w:rsidRPr="00024A51">
        <w:rPr>
          <w:rFonts w:ascii="Times New Roman" w:eastAsia="Times New Roman" w:hAnsi="Times New Roman" w:cs="Times New Roman"/>
          <w:sz w:val="24"/>
          <w:szCs w:val="24"/>
          <w:lang w:val="en-IN" w:eastAsia="en-IN"/>
        </w:rPr>
        <w:t xml:space="preserve"> and present insights from food delivery order data across restaurants and locations. It offers stakeholders a clear overview of sales performance, customer satisfaction, and operational metrics, all within an interactive and intuitive interface.</w:t>
      </w:r>
    </w:p>
    <w:p w14:paraId="15B00235" w14:textId="77777777" w:rsidR="00024A51" w:rsidRPr="00024A51" w:rsidRDefault="00024A51" w:rsidP="00024A51">
      <w:pPr>
        <w:autoSpaceDE w:val="0"/>
        <w:autoSpaceDN w:val="0"/>
        <w:adjustRightInd w:val="0"/>
        <w:spacing w:line="360" w:lineRule="auto"/>
        <w:ind w:left="360"/>
        <w:jc w:val="both"/>
        <w:rPr>
          <w:rFonts w:ascii="Times New Roman" w:eastAsia="Times New Roman" w:hAnsi="Times New Roman" w:cs="Times New Roman"/>
          <w:sz w:val="24"/>
          <w:szCs w:val="24"/>
          <w:lang w:val="en-IN" w:eastAsia="en-IN"/>
        </w:rPr>
      </w:pPr>
      <w:r w:rsidRPr="00024A51">
        <w:rPr>
          <w:rFonts w:ascii="Times New Roman" w:eastAsia="Times New Roman" w:hAnsi="Times New Roman" w:cs="Times New Roman"/>
          <w:b/>
          <w:bCs/>
          <w:sz w:val="24"/>
          <w:szCs w:val="24"/>
          <w:lang w:val="en-IN" w:eastAsia="en-IN"/>
        </w:rPr>
        <w:t>Dashboard Highlights</w:t>
      </w:r>
      <w:r w:rsidRPr="00024A51">
        <w:rPr>
          <w:rFonts w:ascii="Times New Roman" w:eastAsia="Times New Roman" w:hAnsi="Times New Roman" w:cs="Times New Roman"/>
          <w:sz w:val="24"/>
          <w:szCs w:val="24"/>
          <w:lang w:val="en-IN" w:eastAsia="en-IN"/>
        </w:rPr>
        <w:t>:</w:t>
      </w:r>
    </w:p>
    <w:p w14:paraId="1C515D15" w14:textId="77777777" w:rsidR="00024A51" w:rsidRPr="00024A51" w:rsidRDefault="00024A51" w:rsidP="00024A51">
      <w:pPr>
        <w:numPr>
          <w:ilvl w:val="0"/>
          <w:numId w:val="21"/>
        </w:numPr>
        <w:autoSpaceDE w:val="0"/>
        <w:autoSpaceDN w:val="0"/>
        <w:adjustRightInd w:val="0"/>
        <w:spacing w:line="360" w:lineRule="auto"/>
        <w:jc w:val="both"/>
        <w:rPr>
          <w:rFonts w:ascii="Times New Roman" w:eastAsia="Times New Roman" w:hAnsi="Times New Roman" w:cs="Times New Roman"/>
          <w:sz w:val="24"/>
          <w:szCs w:val="24"/>
          <w:lang w:val="en-IN" w:eastAsia="en-IN"/>
        </w:rPr>
      </w:pPr>
      <w:r w:rsidRPr="00024A51">
        <w:rPr>
          <w:rFonts w:ascii="Times New Roman" w:eastAsia="Times New Roman" w:hAnsi="Times New Roman" w:cs="Times New Roman"/>
          <w:b/>
          <w:bCs/>
          <w:sz w:val="24"/>
          <w:szCs w:val="24"/>
          <w:lang w:val="en-IN" w:eastAsia="en-IN"/>
        </w:rPr>
        <w:t>Theme &amp; Design</w:t>
      </w:r>
      <w:r w:rsidRPr="00024A51">
        <w:rPr>
          <w:rFonts w:ascii="Times New Roman" w:eastAsia="Times New Roman" w:hAnsi="Times New Roman" w:cs="Times New Roman"/>
          <w:sz w:val="24"/>
          <w:szCs w:val="24"/>
          <w:lang w:val="en-IN" w:eastAsia="en-IN"/>
        </w:rPr>
        <w:t>:</w:t>
      </w:r>
      <w:r w:rsidRPr="00024A51">
        <w:rPr>
          <w:rFonts w:ascii="Times New Roman" w:eastAsia="Times New Roman" w:hAnsi="Times New Roman" w:cs="Times New Roman"/>
          <w:sz w:val="24"/>
          <w:szCs w:val="24"/>
          <w:lang w:val="en-IN" w:eastAsia="en-IN"/>
        </w:rPr>
        <w:br/>
        <w:t xml:space="preserve">A clean, food-themed layout was chosen with warm, appetizing </w:t>
      </w:r>
      <w:proofErr w:type="spellStart"/>
      <w:r w:rsidRPr="00024A51">
        <w:rPr>
          <w:rFonts w:ascii="Times New Roman" w:eastAsia="Times New Roman" w:hAnsi="Times New Roman" w:cs="Times New Roman"/>
          <w:sz w:val="24"/>
          <w:szCs w:val="24"/>
          <w:lang w:val="en-IN" w:eastAsia="en-IN"/>
        </w:rPr>
        <w:t>color</w:t>
      </w:r>
      <w:proofErr w:type="spellEnd"/>
      <w:r w:rsidRPr="00024A51">
        <w:rPr>
          <w:rFonts w:ascii="Times New Roman" w:eastAsia="Times New Roman" w:hAnsi="Times New Roman" w:cs="Times New Roman"/>
          <w:sz w:val="24"/>
          <w:szCs w:val="24"/>
          <w:lang w:val="en-IN" w:eastAsia="en-IN"/>
        </w:rPr>
        <w:t xml:space="preserve"> tones (e.g., beige, maroon, soft red). A subtle background image of food delivery or restaurant ambiance adds aesthetic appeal without distracting from the data. The dashboard header </w:t>
      </w:r>
      <w:r w:rsidRPr="00024A51">
        <w:rPr>
          <w:rFonts w:ascii="Times New Roman" w:eastAsia="Times New Roman" w:hAnsi="Times New Roman" w:cs="Times New Roman"/>
          <w:b/>
          <w:bCs/>
          <w:sz w:val="24"/>
          <w:szCs w:val="24"/>
          <w:lang w:val="en-IN" w:eastAsia="en-IN"/>
        </w:rPr>
        <w:t xml:space="preserve">"Food </w:t>
      </w:r>
      <w:r w:rsidRPr="00024A51">
        <w:rPr>
          <w:rFonts w:ascii="Times New Roman" w:eastAsia="Times New Roman" w:hAnsi="Times New Roman" w:cs="Times New Roman"/>
          <w:b/>
          <w:bCs/>
          <w:sz w:val="24"/>
          <w:szCs w:val="24"/>
          <w:lang w:val="en-IN" w:eastAsia="en-IN"/>
        </w:rPr>
        <w:lastRenderedPageBreak/>
        <w:t>Delivery Analysis Dashboard"</w:t>
      </w:r>
      <w:r w:rsidRPr="00024A51">
        <w:rPr>
          <w:rFonts w:ascii="Times New Roman" w:eastAsia="Times New Roman" w:hAnsi="Times New Roman" w:cs="Times New Roman"/>
          <w:sz w:val="24"/>
          <w:szCs w:val="24"/>
          <w:lang w:val="en-IN" w:eastAsia="en-IN"/>
        </w:rPr>
        <w:t xml:space="preserve"> was added using Insert → Shape → Text Box for visual impact.</w:t>
      </w:r>
    </w:p>
    <w:p w14:paraId="786CC073" w14:textId="77777777" w:rsidR="00024A51" w:rsidRPr="00024A51" w:rsidRDefault="00024A51" w:rsidP="00024A51">
      <w:pPr>
        <w:numPr>
          <w:ilvl w:val="0"/>
          <w:numId w:val="21"/>
        </w:numPr>
        <w:autoSpaceDE w:val="0"/>
        <w:autoSpaceDN w:val="0"/>
        <w:adjustRightInd w:val="0"/>
        <w:spacing w:line="360" w:lineRule="auto"/>
        <w:jc w:val="both"/>
        <w:rPr>
          <w:rFonts w:ascii="Times New Roman" w:eastAsia="Times New Roman" w:hAnsi="Times New Roman" w:cs="Times New Roman"/>
          <w:sz w:val="24"/>
          <w:szCs w:val="24"/>
          <w:lang w:val="en-IN" w:eastAsia="en-IN"/>
        </w:rPr>
      </w:pPr>
      <w:r w:rsidRPr="00024A51">
        <w:rPr>
          <w:rFonts w:ascii="Times New Roman" w:eastAsia="Times New Roman" w:hAnsi="Times New Roman" w:cs="Times New Roman"/>
          <w:b/>
          <w:bCs/>
          <w:sz w:val="24"/>
          <w:szCs w:val="24"/>
          <w:lang w:val="en-IN" w:eastAsia="en-IN"/>
        </w:rPr>
        <w:t>Key Performance Indicators (KPIs)</w:t>
      </w:r>
      <w:r w:rsidRPr="00024A51">
        <w:rPr>
          <w:rFonts w:ascii="Times New Roman" w:eastAsia="Times New Roman" w:hAnsi="Times New Roman" w:cs="Times New Roman"/>
          <w:sz w:val="24"/>
          <w:szCs w:val="24"/>
          <w:lang w:val="en-IN" w:eastAsia="en-IN"/>
        </w:rPr>
        <w:t>:</w:t>
      </w:r>
    </w:p>
    <w:p w14:paraId="7F1FE31A" w14:textId="77777777" w:rsidR="00024A51" w:rsidRPr="00024A51" w:rsidRDefault="00024A51" w:rsidP="00024A51">
      <w:pPr>
        <w:numPr>
          <w:ilvl w:val="1"/>
          <w:numId w:val="21"/>
        </w:numPr>
        <w:autoSpaceDE w:val="0"/>
        <w:autoSpaceDN w:val="0"/>
        <w:adjustRightInd w:val="0"/>
        <w:spacing w:line="360" w:lineRule="auto"/>
        <w:jc w:val="both"/>
        <w:rPr>
          <w:rFonts w:ascii="Times New Roman" w:eastAsia="Times New Roman" w:hAnsi="Times New Roman" w:cs="Times New Roman"/>
          <w:sz w:val="24"/>
          <w:szCs w:val="24"/>
          <w:lang w:val="en-IN" w:eastAsia="en-IN"/>
        </w:rPr>
      </w:pPr>
      <w:r w:rsidRPr="00024A51">
        <w:rPr>
          <w:rFonts w:ascii="Times New Roman" w:eastAsia="Times New Roman" w:hAnsi="Times New Roman" w:cs="Times New Roman"/>
          <w:b/>
          <w:bCs/>
          <w:sz w:val="24"/>
          <w:szCs w:val="24"/>
          <w:lang w:val="en-IN" w:eastAsia="en-IN"/>
        </w:rPr>
        <w:t>Total Revenue</w:t>
      </w:r>
      <w:r w:rsidRPr="00024A51">
        <w:rPr>
          <w:rFonts w:ascii="Times New Roman" w:eastAsia="Times New Roman" w:hAnsi="Times New Roman" w:cs="Times New Roman"/>
          <w:sz w:val="24"/>
          <w:szCs w:val="24"/>
          <w:lang w:val="en-IN" w:eastAsia="en-IN"/>
        </w:rPr>
        <w:t xml:space="preserve">: </w:t>
      </w:r>
      <w:proofErr w:type="gramStart"/>
      <w:r w:rsidRPr="00024A51">
        <w:rPr>
          <w:rFonts w:ascii="Times New Roman" w:eastAsia="Times New Roman" w:hAnsi="Times New Roman" w:cs="Times New Roman"/>
          <w:sz w:val="24"/>
          <w:szCs w:val="24"/>
          <w:lang w:val="en-IN" w:eastAsia="en-IN"/>
        </w:rPr>
        <w:t>₹[</w:t>
      </w:r>
      <w:proofErr w:type="gramEnd"/>
      <w:r w:rsidRPr="00024A51">
        <w:rPr>
          <w:rFonts w:ascii="Times New Roman" w:eastAsia="Times New Roman" w:hAnsi="Times New Roman" w:cs="Times New Roman"/>
          <w:sz w:val="24"/>
          <w:szCs w:val="24"/>
          <w:lang w:val="en-IN" w:eastAsia="en-IN"/>
        </w:rPr>
        <w:t>calculated from dataset]</w:t>
      </w:r>
    </w:p>
    <w:p w14:paraId="055848DF" w14:textId="77777777" w:rsidR="00024A51" w:rsidRPr="00024A51" w:rsidRDefault="00024A51" w:rsidP="00024A51">
      <w:pPr>
        <w:numPr>
          <w:ilvl w:val="1"/>
          <w:numId w:val="21"/>
        </w:numPr>
        <w:autoSpaceDE w:val="0"/>
        <w:autoSpaceDN w:val="0"/>
        <w:adjustRightInd w:val="0"/>
        <w:spacing w:line="360" w:lineRule="auto"/>
        <w:jc w:val="both"/>
        <w:rPr>
          <w:rFonts w:ascii="Times New Roman" w:eastAsia="Times New Roman" w:hAnsi="Times New Roman" w:cs="Times New Roman"/>
          <w:sz w:val="24"/>
          <w:szCs w:val="24"/>
          <w:lang w:val="en-IN" w:eastAsia="en-IN"/>
        </w:rPr>
      </w:pPr>
      <w:r w:rsidRPr="00024A51">
        <w:rPr>
          <w:rFonts w:ascii="Times New Roman" w:eastAsia="Times New Roman" w:hAnsi="Times New Roman" w:cs="Times New Roman"/>
          <w:b/>
          <w:bCs/>
          <w:sz w:val="24"/>
          <w:szCs w:val="24"/>
          <w:lang w:val="en-IN" w:eastAsia="en-IN"/>
        </w:rPr>
        <w:t>Total Orders</w:t>
      </w:r>
      <w:r w:rsidRPr="00024A51">
        <w:rPr>
          <w:rFonts w:ascii="Times New Roman" w:eastAsia="Times New Roman" w:hAnsi="Times New Roman" w:cs="Times New Roman"/>
          <w:sz w:val="24"/>
          <w:szCs w:val="24"/>
          <w:lang w:val="en-IN" w:eastAsia="en-IN"/>
        </w:rPr>
        <w:t>: [count of orders]</w:t>
      </w:r>
    </w:p>
    <w:p w14:paraId="26F04032" w14:textId="77777777" w:rsidR="00024A51" w:rsidRPr="00024A51" w:rsidRDefault="00024A51" w:rsidP="00024A51">
      <w:pPr>
        <w:numPr>
          <w:ilvl w:val="1"/>
          <w:numId w:val="21"/>
        </w:numPr>
        <w:autoSpaceDE w:val="0"/>
        <w:autoSpaceDN w:val="0"/>
        <w:adjustRightInd w:val="0"/>
        <w:spacing w:line="360" w:lineRule="auto"/>
        <w:jc w:val="both"/>
        <w:rPr>
          <w:rFonts w:ascii="Times New Roman" w:eastAsia="Times New Roman" w:hAnsi="Times New Roman" w:cs="Times New Roman"/>
          <w:sz w:val="24"/>
          <w:szCs w:val="24"/>
          <w:lang w:val="en-IN" w:eastAsia="en-IN"/>
        </w:rPr>
      </w:pPr>
      <w:r w:rsidRPr="00024A51">
        <w:rPr>
          <w:rFonts w:ascii="Times New Roman" w:eastAsia="Times New Roman" w:hAnsi="Times New Roman" w:cs="Times New Roman"/>
          <w:b/>
          <w:bCs/>
          <w:sz w:val="24"/>
          <w:szCs w:val="24"/>
          <w:lang w:val="en-IN" w:eastAsia="en-IN"/>
        </w:rPr>
        <w:t>Top Restaurant</w:t>
      </w:r>
      <w:r w:rsidRPr="00024A51">
        <w:rPr>
          <w:rFonts w:ascii="Times New Roman" w:eastAsia="Times New Roman" w:hAnsi="Times New Roman" w:cs="Times New Roman"/>
          <w:sz w:val="24"/>
          <w:szCs w:val="24"/>
          <w:lang w:val="en-IN" w:eastAsia="en-IN"/>
        </w:rPr>
        <w:t>: [restaurant with highest revenue]</w:t>
      </w:r>
    </w:p>
    <w:p w14:paraId="69DB85F1" w14:textId="77777777" w:rsidR="00024A51" w:rsidRPr="00024A51" w:rsidRDefault="00024A51" w:rsidP="00024A51">
      <w:pPr>
        <w:numPr>
          <w:ilvl w:val="1"/>
          <w:numId w:val="21"/>
        </w:numPr>
        <w:autoSpaceDE w:val="0"/>
        <w:autoSpaceDN w:val="0"/>
        <w:adjustRightInd w:val="0"/>
        <w:spacing w:line="360" w:lineRule="auto"/>
        <w:jc w:val="both"/>
        <w:rPr>
          <w:rFonts w:ascii="Times New Roman" w:eastAsia="Times New Roman" w:hAnsi="Times New Roman" w:cs="Times New Roman"/>
          <w:sz w:val="24"/>
          <w:szCs w:val="24"/>
          <w:lang w:val="en-IN" w:eastAsia="en-IN"/>
        </w:rPr>
      </w:pPr>
      <w:r w:rsidRPr="00024A51">
        <w:rPr>
          <w:rFonts w:ascii="Times New Roman" w:eastAsia="Times New Roman" w:hAnsi="Times New Roman" w:cs="Times New Roman"/>
          <w:b/>
          <w:bCs/>
          <w:sz w:val="24"/>
          <w:szCs w:val="24"/>
          <w:lang w:val="en-IN" w:eastAsia="en-IN"/>
        </w:rPr>
        <w:t>Best-Selling Item</w:t>
      </w:r>
      <w:r w:rsidRPr="00024A51">
        <w:rPr>
          <w:rFonts w:ascii="Times New Roman" w:eastAsia="Times New Roman" w:hAnsi="Times New Roman" w:cs="Times New Roman"/>
          <w:sz w:val="24"/>
          <w:szCs w:val="24"/>
          <w:lang w:val="en-IN" w:eastAsia="en-IN"/>
        </w:rPr>
        <w:t>: [most frequently ordered item]</w:t>
      </w:r>
    </w:p>
    <w:p w14:paraId="25AE6F34" w14:textId="77777777" w:rsidR="00024A51" w:rsidRPr="00024A51" w:rsidRDefault="00024A51" w:rsidP="00024A51">
      <w:pPr>
        <w:numPr>
          <w:ilvl w:val="1"/>
          <w:numId w:val="21"/>
        </w:numPr>
        <w:autoSpaceDE w:val="0"/>
        <w:autoSpaceDN w:val="0"/>
        <w:adjustRightInd w:val="0"/>
        <w:spacing w:line="360" w:lineRule="auto"/>
        <w:jc w:val="both"/>
        <w:rPr>
          <w:rFonts w:ascii="Times New Roman" w:eastAsia="Times New Roman" w:hAnsi="Times New Roman" w:cs="Times New Roman"/>
          <w:sz w:val="24"/>
          <w:szCs w:val="24"/>
          <w:lang w:val="en-IN" w:eastAsia="en-IN"/>
        </w:rPr>
      </w:pPr>
      <w:r w:rsidRPr="00024A51">
        <w:rPr>
          <w:rFonts w:ascii="Times New Roman" w:eastAsia="Times New Roman" w:hAnsi="Times New Roman" w:cs="Times New Roman"/>
          <w:b/>
          <w:bCs/>
          <w:sz w:val="24"/>
          <w:szCs w:val="24"/>
          <w:lang w:val="en-IN" w:eastAsia="en-IN"/>
        </w:rPr>
        <w:t>Average Customer Rating</w:t>
      </w:r>
      <w:r w:rsidRPr="00024A51">
        <w:rPr>
          <w:rFonts w:ascii="Times New Roman" w:eastAsia="Times New Roman" w:hAnsi="Times New Roman" w:cs="Times New Roman"/>
          <w:sz w:val="24"/>
          <w:szCs w:val="24"/>
          <w:lang w:val="en-IN" w:eastAsia="en-IN"/>
        </w:rPr>
        <w:t>: [mean of ratings]</w:t>
      </w:r>
    </w:p>
    <w:p w14:paraId="2FECF303" w14:textId="77777777" w:rsidR="00024A51" w:rsidRPr="00024A51" w:rsidRDefault="00024A51" w:rsidP="00024A51">
      <w:pPr>
        <w:numPr>
          <w:ilvl w:val="1"/>
          <w:numId w:val="21"/>
        </w:numPr>
        <w:autoSpaceDE w:val="0"/>
        <w:autoSpaceDN w:val="0"/>
        <w:adjustRightInd w:val="0"/>
        <w:spacing w:line="360" w:lineRule="auto"/>
        <w:jc w:val="both"/>
        <w:rPr>
          <w:rFonts w:ascii="Times New Roman" w:eastAsia="Times New Roman" w:hAnsi="Times New Roman" w:cs="Times New Roman"/>
          <w:sz w:val="24"/>
          <w:szCs w:val="24"/>
          <w:lang w:val="en-IN" w:eastAsia="en-IN"/>
        </w:rPr>
      </w:pPr>
      <w:r w:rsidRPr="00024A51">
        <w:rPr>
          <w:rFonts w:ascii="Times New Roman" w:eastAsia="Times New Roman" w:hAnsi="Times New Roman" w:cs="Times New Roman"/>
          <w:b/>
          <w:bCs/>
          <w:sz w:val="24"/>
          <w:szCs w:val="24"/>
          <w:lang w:val="en-IN" w:eastAsia="en-IN"/>
        </w:rPr>
        <w:t>Fastest Delivery Time</w:t>
      </w:r>
      <w:r w:rsidRPr="00024A51">
        <w:rPr>
          <w:rFonts w:ascii="Times New Roman" w:eastAsia="Times New Roman" w:hAnsi="Times New Roman" w:cs="Times New Roman"/>
          <w:sz w:val="24"/>
          <w:szCs w:val="24"/>
          <w:lang w:val="en-IN" w:eastAsia="en-IN"/>
        </w:rPr>
        <w:t>: [minimum delivery time]</w:t>
      </w:r>
    </w:p>
    <w:p w14:paraId="30337AC1" w14:textId="77777777" w:rsidR="00024A51" w:rsidRPr="00024A51" w:rsidRDefault="00024A51" w:rsidP="00024A51">
      <w:pPr>
        <w:numPr>
          <w:ilvl w:val="0"/>
          <w:numId w:val="21"/>
        </w:numPr>
        <w:autoSpaceDE w:val="0"/>
        <w:autoSpaceDN w:val="0"/>
        <w:adjustRightInd w:val="0"/>
        <w:spacing w:line="360" w:lineRule="auto"/>
        <w:jc w:val="both"/>
        <w:rPr>
          <w:rFonts w:ascii="Times New Roman" w:eastAsia="Times New Roman" w:hAnsi="Times New Roman" w:cs="Times New Roman"/>
          <w:sz w:val="24"/>
          <w:szCs w:val="24"/>
          <w:lang w:val="en-IN" w:eastAsia="en-IN"/>
        </w:rPr>
      </w:pPr>
      <w:r w:rsidRPr="00024A51">
        <w:rPr>
          <w:rFonts w:ascii="Times New Roman" w:eastAsia="Times New Roman" w:hAnsi="Times New Roman" w:cs="Times New Roman"/>
          <w:b/>
          <w:bCs/>
          <w:sz w:val="24"/>
          <w:szCs w:val="24"/>
          <w:lang w:val="en-IN" w:eastAsia="en-IN"/>
        </w:rPr>
        <w:t>Visualizations Included</w:t>
      </w:r>
      <w:r w:rsidRPr="00024A51">
        <w:rPr>
          <w:rFonts w:ascii="Times New Roman" w:eastAsia="Times New Roman" w:hAnsi="Times New Roman" w:cs="Times New Roman"/>
          <w:sz w:val="24"/>
          <w:szCs w:val="24"/>
          <w:lang w:val="en-IN" w:eastAsia="en-IN"/>
        </w:rPr>
        <w:t>:</w:t>
      </w:r>
    </w:p>
    <w:p w14:paraId="41F90E96" w14:textId="77777777" w:rsidR="00024A51" w:rsidRPr="00024A51" w:rsidRDefault="00024A51" w:rsidP="00024A51">
      <w:pPr>
        <w:numPr>
          <w:ilvl w:val="1"/>
          <w:numId w:val="21"/>
        </w:numPr>
        <w:autoSpaceDE w:val="0"/>
        <w:autoSpaceDN w:val="0"/>
        <w:adjustRightInd w:val="0"/>
        <w:spacing w:line="360" w:lineRule="auto"/>
        <w:jc w:val="both"/>
        <w:rPr>
          <w:rFonts w:ascii="Times New Roman" w:eastAsia="Times New Roman" w:hAnsi="Times New Roman" w:cs="Times New Roman"/>
          <w:sz w:val="24"/>
          <w:szCs w:val="24"/>
          <w:lang w:val="en-IN" w:eastAsia="en-IN"/>
        </w:rPr>
      </w:pPr>
      <w:r w:rsidRPr="00024A51">
        <w:rPr>
          <w:rFonts w:ascii="Times New Roman" w:eastAsia="Times New Roman" w:hAnsi="Times New Roman" w:cs="Times New Roman"/>
          <w:b/>
          <w:bCs/>
          <w:sz w:val="24"/>
          <w:szCs w:val="24"/>
          <w:lang w:val="en-IN" w:eastAsia="en-IN"/>
        </w:rPr>
        <w:t>Line Chart</w:t>
      </w:r>
      <w:r w:rsidRPr="00024A51">
        <w:rPr>
          <w:rFonts w:ascii="Times New Roman" w:eastAsia="Times New Roman" w:hAnsi="Times New Roman" w:cs="Times New Roman"/>
          <w:sz w:val="24"/>
          <w:szCs w:val="24"/>
          <w:lang w:val="en-IN" w:eastAsia="en-IN"/>
        </w:rPr>
        <w:t>: Monthly Revenue Trend</w:t>
      </w:r>
    </w:p>
    <w:p w14:paraId="0AB16D7B" w14:textId="77777777" w:rsidR="00024A51" w:rsidRPr="00024A51" w:rsidRDefault="00024A51" w:rsidP="00024A51">
      <w:pPr>
        <w:numPr>
          <w:ilvl w:val="1"/>
          <w:numId w:val="21"/>
        </w:numPr>
        <w:autoSpaceDE w:val="0"/>
        <w:autoSpaceDN w:val="0"/>
        <w:adjustRightInd w:val="0"/>
        <w:spacing w:line="360" w:lineRule="auto"/>
        <w:jc w:val="both"/>
        <w:rPr>
          <w:rFonts w:ascii="Times New Roman" w:eastAsia="Times New Roman" w:hAnsi="Times New Roman" w:cs="Times New Roman"/>
          <w:sz w:val="24"/>
          <w:szCs w:val="24"/>
          <w:lang w:val="en-IN" w:eastAsia="en-IN"/>
        </w:rPr>
      </w:pPr>
      <w:r w:rsidRPr="00024A51">
        <w:rPr>
          <w:rFonts w:ascii="Times New Roman" w:eastAsia="Times New Roman" w:hAnsi="Times New Roman" w:cs="Times New Roman"/>
          <w:b/>
          <w:bCs/>
          <w:sz w:val="24"/>
          <w:szCs w:val="24"/>
          <w:lang w:val="en-IN" w:eastAsia="en-IN"/>
        </w:rPr>
        <w:t>Pie Chart</w:t>
      </w:r>
      <w:r w:rsidRPr="00024A51">
        <w:rPr>
          <w:rFonts w:ascii="Times New Roman" w:eastAsia="Times New Roman" w:hAnsi="Times New Roman" w:cs="Times New Roman"/>
          <w:sz w:val="24"/>
          <w:szCs w:val="24"/>
          <w:lang w:val="en-IN" w:eastAsia="en-IN"/>
        </w:rPr>
        <w:t>: Order Distribution by Food Item</w:t>
      </w:r>
    </w:p>
    <w:p w14:paraId="53C1CB1E" w14:textId="77777777" w:rsidR="00024A51" w:rsidRPr="00024A51" w:rsidRDefault="00024A51" w:rsidP="00024A51">
      <w:pPr>
        <w:numPr>
          <w:ilvl w:val="1"/>
          <w:numId w:val="21"/>
        </w:numPr>
        <w:autoSpaceDE w:val="0"/>
        <w:autoSpaceDN w:val="0"/>
        <w:adjustRightInd w:val="0"/>
        <w:spacing w:line="360" w:lineRule="auto"/>
        <w:jc w:val="both"/>
        <w:rPr>
          <w:rFonts w:ascii="Times New Roman" w:eastAsia="Times New Roman" w:hAnsi="Times New Roman" w:cs="Times New Roman"/>
          <w:sz w:val="24"/>
          <w:szCs w:val="24"/>
          <w:lang w:val="en-IN" w:eastAsia="en-IN"/>
        </w:rPr>
      </w:pPr>
      <w:r w:rsidRPr="00024A51">
        <w:rPr>
          <w:rFonts w:ascii="Times New Roman" w:eastAsia="Times New Roman" w:hAnsi="Times New Roman" w:cs="Times New Roman"/>
          <w:b/>
          <w:bCs/>
          <w:sz w:val="24"/>
          <w:szCs w:val="24"/>
          <w:lang w:val="en-IN" w:eastAsia="en-IN"/>
        </w:rPr>
        <w:t>Bar Charts</w:t>
      </w:r>
      <w:r w:rsidRPr="00024A51">
        <w:rPr>
          <w:rFonts w:ascii="Times New Roman" w:eastAsia="Times New Roman" w:hAnsi="Times New Roman" w:cs="Times New Roman"/>
          <w:sz w:val="24"/>
          <w:szCs w:val="24"/>
          <w:lang w:val="en-IN" w:eastAsia="en-IN"/>
        </w:rPr>
        <w:t>:</w:t>
      </w:r>
    </w:p>
    <w:p w14:paraId="4C9A2A05" w14:textId="77777777" w:rsidR="00024A51" w:rsidRPr="00024A51" w:rsidRDefault="00024A51" w:rsidP="00024A51">
      <w:pPr>
        <w:numPr>
          <w:ilvl w:val="2"/>
          <w:numId w:val="21"/>
        </w:numPr>
        <w:autoSpaceDE w:val="0"/>
        <w:autoSpaceDN w:val="0"/>
        <w:adjustRightInd w:val="0"/>
        <w:spacing w:line="360" w:lineRule="auto"/>
        <w:jc w:val="both"/>
        <w:rPr>
          <w:rFonts w:ascii="Times New Roman" w:eastAsia="Times New Roman" w:hAnsi="Times New Roman" w:cs="Times New Roman"/>
          <w:sz w:val="24"/>
          <w:szCs w:val="24"/>
          <w:lang w:val="en-IN" w:eastAsia="en-IN"/>
        </w:rPr>
      </w:pPr>
      <w:r w:rsidRPr="00024A51">
        <w:rPr>
          <w:rFonts w:ascii="Times New Roman" w:eastAsia="Times New Roman" w:hAnsi="Times New Roman" w:cs="Times New Roman"/>
          <w:sz w:val="24"/>
          <w:szCs w:val="24"/>
          <w:lang w:val="en-IN" w:eastAsia="en-IN"/>
        </w:rPr>
        <w:t>Top Customers by Total Spend</w:t>
      </w:r>
    </w:p>
    <w:p w14:paraId="514ADFC7" w14:textId="77777777" w:rsidR="00024A51" w:rsidRPr="00024A51" w:rsidRDefault="00024A51" w:rsidP="00024A51">
      <w:pPr>
        <w:numPr>
          <w:ilvl w:val="2"/>
          <w:numId w:val="21"/>
        </w:numPr>
        <w:autoSpaceDE w:val="0"/>
        <w:autoSpaceDN w:val="0"/>
        <w:adjustRightInd w:val="0"/>
        <w:spacing w:line="360" w:lineRule="auto"/>
        <w:jc w:val="both"/>
        <w:rPr>
          <w:rFonts w:ascii="Times New Roman" w:eastAsia="Times New Roman" w:hAnsi="Times New Roman" w:cs="Times New Roman"/>
          <w:sz w:val="24"/>
          <w:szCs w:val="24"/>
          <w:lang w:val="en-IN" w:eastAsia="en-IN"/>
        </w:rPr>
      </w:pPr>
      <w:r w:rsidRPr="00024A51">
        <w:rPr>
          <w:rFonts w:ascii="Times New Roman" w:eastAsia="Times New Roman" w:hAnsi="Times New Roman" w:cs="Times New Roman"/>
          <w:sz w:val="24"/>
          <w:szCs w:val="24"/>
          <w:lang w:val="en-IN" w:eastAsia="en-IN"/>
        </w:rPr>
        <w:t>Sales by Restaurant</w:t>
      </w:r>
    </w:p>
    <w:p w14:paraId="4077A697" w14:textId="77777777" w:rsidR="00024A51" w:rsidRPr="00024A51" w:rsidRDefault="00024A51" w:rsidP="00024A51">
      <w:pPr>
        <w:numPr>
          <w:ilvl w:val="2"/>
          <w:numId w:val="21"/>
        </w:numPr>
        <w:autoSpaceDE w:val="0"/>
        <w:autoSpaceDN w:val="0"/>
        <w:adjustRightInd w:val="0"/>
        <w:spacing w:line="360" w:lineRule="auto"/>
        <w:jc w:val="both"/>
        <w:rPr>
          <w:rFonts w:ascii="Times New Roman" w:eastAsia="Times New Roman" w:hAnsi="Times New Roman" w:cs="Times New Roman"/>
          <w:sz w:val="24"/>
          <w:szCs w:val="24"/>
          <w:lang w:val="en-IN" w:eastAsia="en-IN"/>
        </w:rPr>
      </w:pPr>
      <w:r w:rsidRPr="00024A51">
        <w:rPr>
          <w:rFonts w:ascii="Times New Roman" w:eastAsia="Times New Roman" w:hAnsi="Times New Roman" w:cs="Times New Roman"/>
          <w:sz w:val="24"/>
          <w:szCs w:val="24"/>
          <w:lang w:val="en-IN" w:eastAsia="en-IN"/>
        </w:rPr>
        <w:t>Average Delivery Time by Location</w:t>
      </w:r>
    </w:p>
    <w:p w14:paraId="493ECBC4" w14:textId="77777777" w:rsidR="00024A51" w:rsidRPr="00024A51" w:rsidRDefault="00024A51" w:rsidP="00024A51">
      <w:pPr>
        <w:numPr>
          <w:ilvl w:val="1"/>
          <w:numId w:val="21"/>
        </w:numPr>
        <w:autoSpaceDE w:val="0"/>
        <w:autoSpaceDN w:val="0"/>
        <w:adjustRightInd w:val="0"/>
        <w:spacing w:line="360" w:lineRule="auto"/>
        <w:jc w:val="both"/>
        <w:rPr>
          <w:rFonts w:ascii="Times New Roman" w:eastAsia="Times New Roman" w:hAnsi="Times New Roman" w:cs="Times New Roman"/>
          <w:sz w:val="24"/>
          <w:szCs w:val="24"/>
          <w:lang w:val="en-IN" w:eastAsia="en-IN"/>
        </w:rPr>
      </w:pPr>
      <w:r w:rsidRPr="00024A51">
        <w:rPr>
          <w:rFonts w:ascii="Times New Roman" w:eastAsia="Times New Roman" w:hAnsi="Times New Roman" w:cs="Times New Roman"/>
          <w:b/>
          <w:bCs/>
          <w:sz w:val="24"/>
          <w:szCs w:val="24"/>
          <w:lang w:val="en-IN" w:eastAsia="en-IN"/>
        </w:rPr>
        <w:t>Scatter Plot</w:t>
      </w:r>
      <w:r w:rsidRPr="00024A51">
        <w:rPr>
          <w:rFonts w:ascii="Times New Roman" w:eastAsia="Times New Roman" w:hAnsi="Times New Roman" w:cs="Times New Roman"/>
          <w:sz w:val="24"/>
          <w:szCs w:val="24"/>
          <w:lang w:val="en-IN" w:eastAsia="en-IN"/>
        </w:rPr>
        <w:t>: Delivery Time vs Customer Rating (to spot service quality trends)</w:t>
      </w:r>
    </w:p>
    <w:p w14:paraId="091C010A" w14:textId="77777777" w:rsidR="00024A51" w:rsidRPr="00024A51" w:rsidRDefault="00024A51" w:rsidP="00024A51">
      <w:pPr>
        <w:numPr>
          <w:ilvl w:val="0"/>
          <w:numId w:val="21"/>
        </w:numPr>
        <w:autoSpaceDE w:val="0"/>
        <w:autoSpaceDN w:val="0"/>
        <w:adjustRightInd w:val="0"/>
        <w:spacing w:line="360" w:lineRule="auto"/>
        <w:jc w:val="both"/>
        <w:rPr>
          <w:rFonts w:ascii="Times New Roman" w:eastAsia="Times New Roman" w:hAnsi="Times New Roman" w:cs="Times New Roman"/>
          <w:sz w:val="24"/>
          <w:szCs w:val="24"/>
          <w:lang w:val="en-IN" w:eastAsia="en-IN"/>
        </w:rPr>
      </w:pPr>
      <w:r w:rsidRPr="00024A51">
        <w:rPr>
          <w:rFonts w:ascii="Times New Roman" w:eastAsia="Times New Roman" w:hAnsi="Times New Roman" w:cs="Times New Roman"/>
          <w:b/>
          <w:bCs/>
          <w:sz w:val="24"/>
          <w:szCs w:val="24"/>
          <w:lang w:val="en-IN" w:eastAsia="en-IN"/>
        </w:rPr>
        <w:t>Interactivity</w:t>
      </w:r>
      <w:r w:rsidRPr="00024A51">
        <w:rPr>
          <w:rFonts w:ascii="Times New Roman" w:eastAsia="Times New Roman" w:hAnsi="Times New Roman" w:cs="Times New Roman"/>
          <w:sz w:val="24"/>
          <w:szCs w:val="24"/>
          <w:lang w:val="en-IN" w:eastAsia="en-IN"/>
        </w:rPr>
        <w:t>:</w:t>
      </w:r>
    </w:p>
    <w:p w14:paraId="12608027" w14:textId="77777777" w:rsidR="00024A51" w:rsidRPr="00024A51" w:rsidRDefault="00024A51" w:rsidP="00024A51">
      <w:pPr>
        <w:numPr>
          <w:ilvl w:val="1"/>
          <w:numId w:val="21"/>
        </w:numPr>
        <w:autoSpaceDE w:val="0"/>
        <w:autoSpaceDN w:val="0"/>
        <w:adjustRightInd w:val="0"/>
        <w:spacing w:line="360" w:lineRule="auto"/>
        <w:jc w:val="both"/>
        <w:rPr>
          <w:rFonts w:ascii="Times New Roman" w:eastAsia="Times New Roman" w:hAnsi="Times New Roman" w:cs="Times New Roman"/>
          <w:sz w:val="24"/>
          <w:szCs w:val="24"/>
          <w:lang w:val="en-IN" w:eastAsia="en-IN"/>
        </w:rPr>
      </w:pPr>
      <w:r w:rsidRPr="00024A51">
        <w:rPr>
          <w:rFonts w:ascii="Times New Roman" w:eastAsia="Times New Roman" w:hAnsi="Times New Roman" w:cs="Times New Roman"/>
          <w:b/>
          <w:bCs/>
          <w:sz w:val="24"/>
          <w:szCs w:val="24"/>
          <w:lang w:val="en-IN" w:eastAsia="en-IN"/>
        </w:rPr>
        <w:t>Slicers</w:t>
      </w:r>
      <w:r w:rsidRPr="00024A51">
        <w:rPr>
          <w:rFonts w:ascii="Times New Roman" w:eastAsia="Times New Roman" w:hAnsi="Times New Roman" w:cs="Times New Roman"/>
          <w:sz w:val="24"/>
          <w:szCs w:val="24"/>
          <w:lang w:val="en-IN" w:eastAsia="en-IN"/>
        </w:rPr>
        <w:t xml:space="preserve"> for:</w:t>
      </w:r>
    </w:p>
    <w:p w14:paraId="1B210F65" w14:textId="77777777" w:rsidR="00024A51" w:rsidRPr="00024A51" w:rsidRDefault="00024A51" w:rsidP="00024A51">
      <w:pPr>
        <w:numPr>
          <w:ilvl w:val="2"/>
          <w:numId w:val="21"/>
        </w:numPr>
        <w:autoSpaceDE w:val="0"/>
        <w:autoSpaceDN w:val="0"/>
        <w:adjustRightInd w:val="0"/>
        <w:spacing w:line="360" w:lineRule="auto"/>
        <w:jc w:val="both"/>
        <w:rPr>
          <w:rFonts w:ascii="Times New Roman" w:eastAsia="Times New Roman" w:hAnsi="Times New Roman" w:cs="Times New Roman"/>
          <w:sz w:val="24"/>
          <w:szCs w:val="24"/>
          <w:lang w:val="en-IN" w:eastAsia="en-IN"/>
        </w:rPr>
      </w:pPr>
      <w:r w:rsidRPr="00024A51">
        <w:rPr>
          <w:rFonts w:ascii="Times New Roman" w:eastAsia="Times New Roman" w:hAnsi="Times New Roman" w:cs="Times New Roman"/>
          <w:sz w:val="24"/>
          <w:szCs w:val="24"/>
          <w:lang w:val="en-IN" w:eastAsia="en-IN"/>
        </w:rPr>
        <w:t>Payment Method</w:t>
      </w:r>
    </w:p>
    <w:p w14:paraId="5E584425" w14:textId="77777777" w:rsidR="00024A51" w:rsidRPr="00024A51" w:rsidRDefault="00024A51" w:rsidP="00024A51">
      <w:pPr>
        <w:numPr>
          <w:ilvl w:val="2"/>
          <w:numId w:val="21"/>
        </w:numPr>
        <w:autoSpaceDE w:val="0"/>
        <w:autoSpaceDN w:val="0"/>
        <w:adjustRightInd w:val="0"/>
        <w:spacing w:line="360" w:lineRule="auto"/>
        <w:jc w:val="both"/>
        <w:rPr>
          <w:rFonts w:ascii="Times New Roman" w:eastAsia="Times New Roman" w:hAnsi="Times New Roman" w:cs="Times New Roman"/>
          <w:sz w:val="24"/>
          <w:szCs w:val="24"/>
          <w:lang w:val="en-IN" w:eastAsia="en-IN"/>
        </w:rPr>
      </w:pPr>
      <w:r w:rsidRPr="00024A51">
        <w:rPr>
          <w:rFonts w:ascii="Times New Roman" w:eastAsia="Times New Roman" w:hAnsi="Times New Roman" w:cs="Times New Roman"/>
          <w:sz w:val="24"/>
          <w:szCs w:val="24"/>
          <w:lang w:val="en-IN" w:eastAsia="en-IN"/>
        </w:rPr>
        <w:t>Restaurant Name</w:t>
      </w:r>
    </w:p>
    <w:p w14:paraId="7B3B30F4" w14:textId="77777777" w:rsidR="00024A51" w:rsidRPr="00024A51" w:rsidRDefault="00024A51" w:rsidP="00024A51">
      <w:pPr>
        <w:numPr>
          <w:ilvl w:val="2"/>
          <w:numId w:val="21"/>
        </w:numPr>
        <w:autoSpaceDE w:val="0"/>
        <w:autoSpaceDN w:val="0"/>
        <w:adjustRightInd w:val="0"/>
        <w:spacing w:line="360" w:lineRule="auto"/>
        <w:jc w:val="both"/>
        <w:rPr>
          <w:rFonts w:ascii="Times New Roman" w:eastAsia="Times New Roman" w:hAnsi="Times New Roman" w:cs="Times New Roman"/>
          <w:sz w:val="24"/>
          <w:szCs w:val="24"/>
          <w:lang w:val="en-IN" w:eastAsia="en-IN"/>
        </w:rPr>
      </w:pPr>
      <w:r w:rsidRPr="00024A51">
        <w:rPr>
          <w:rFonts w:ascii="Times New Roman" w:eastAsia="Times New Roman" w:hAnsi="Times New Roman" w:cs="Times New Roman"/>
          <w:sz w:val="24"/>
          <w:szCs w:val="24"/>
          <w:lang w:val="en-IN" w:eastAsia="en-IN"/>
        </w:rPr>
        <w:t>Delivery Location</w:t>
      </w:r>
    </w:p>
    <w:p w14:paraId="28D207F6" w14:textId="77777777" w:rsidR="00024A51" w:rsidRPr="00024A51" w:rsidRDefault="00024A51" w:rsidP="00024A51">
      <w:pPr>
        <w:numPr>
          <w:ilvl w:val="2"/>
          <w:numId w:val="21"/>
        </w:numPr>
        <w:autoSpaceDE w:val="0"/>
        <w:autoSpaceDN w:val="0"/>
        <w:adjustRightInd w:val="0"/>
        <w:spacing w:line="360" w:lineRule="auto"/>
        <w:jc w:val="both"/>
        <w:rPr>
          <w:rFonts w:ascii="Times New Roman" w:eastAsia="Times New Roman" w:hAnsi="Times New Roman" w:cs="Times New Roman"/>
          <w:sz w:val="24"/>
          <w:szCs w:val="24"/>
          <w:lang w:val="en-IN" w:eastAsia="en-IN"/>
        </w:rPr>
      </w:pPr>
      <w:r w:rsidRPr="00024A51">
        <w:rPr>
          <w:rFonts w:ascii="Times New Roman" w:eastAsia="Times New Roman" w:hAnsi="Times New Roman" w:cs="Times New Roman"/>
          <w:sz w:val="24"/>
          <w:szCs w:val="24"/>
          <w:lang w:val="en-IN" w:eastAsia="en-IN"/>
        </w:rPr>
        <w:t>Order Status</w:t>
      </w:r>
    </w:p>
    <w:p w14:paraId="1C884402" w14:textId="77777777" w:rsidR="00024A51" w:rsidRPr="00024A51" w:rsidRDefault="00024A51" w:rsidP="00024A51">
      <w:pPr>
        <w:numPr>
          <w:ilvl w:val="1"/>
          <w:numId w:val="21"/>
        </w:numPr>
        <w:autoSpaceDE w:val="0"/>
        <w:autoSpaceDN w:val="0"/>
        <w:adjustRightInd w:val="0"/>
        <w:spacing w:line="360" w:lineRule="auto"/>
        <w:jc w:val="both"/>
        <w:rPr>
          <w:rFonts w:ascii="Times New Roman" w:eastAsia="Times New Roman" w:hAnsi="Times New Roman" w:cs="Times New Roman"/>
          <w:sz w:val="24"/>
          <w:szCs w:val="24"/>
          <w:lang w:val="en-IN" w:eastAsia="en-IN"/>
        </w:rPr>
      </w:pPr>
      <w:r w:rsidRPr="00024A51">
        <w:rPr>
          <w:rFonts w:ascii="Times New Roman" w:eastAsia="Times New Roman" w:hAnsi="Times New Roman" w:cs="Times New Roman"/>
          <w:b/>
          <w:bCs/>
          <w:sz w:val="24"/>
          <w:szCs w:val="24"/>
          <w:lang w:val="en-IN" w:eastAsia="en-IN"/>
        </w:rPr>
        <w:lastRenderedPageBreak/>
        <w:t>Timeline</w:t>
      </w:r>
      <w:r w:rsidRPr="00024A51">
        <w:rPr>
          <w:rFonts w:ascii="Times New Roman" w:eastAsia="Times New Roman" w:hAnsi="Times New Roman" w:cs="Times New Roman"/>
          <w:sz w:val="24"/>
          <w:szCs w:val="24"/>
          <w:lang w:val="en-IN" w:eastAsia="en-IN"/>
        </w:rPr>
        <w:t xml:space="preserve"> for filtering by </w:t>
      </w:r>
      <w:r w:rsidRPr="00024A51">
        <w:rPr>
          <w:rFonts w:ascii="Times New Roman" w:eastAsia="Times New Roman" w:hAnsi="Times New Roman" w:cs="Times New Roman"/>
          <w:b/>
          <w:bCs/>
          <w:sz w:val="24"/>
          <w:szCs w:val="24"/>
          <w:lang w:val="en-IN" w:eastAsia="en-IN"/>
        </w:rPr>
        <w:t>Order Date</w:t>
      </w:r>
    </w:p>
    <w:p w14:paraId="32A5B9D3" w14:textId="77777777" w:rsidR="00024A51" w:rsidRPr="00024A51" w:rsidRDefault="00024A51" w:rsidP="00024A51">
      <w:pPr>
        <w:numPr>
          <w:ilvl w:val="0"/>
          <w:numId w:val="21"/>
        </w:numPr>
        <w:autoSpaceDE w:val="0"/>
        <w:autoSpaceDN w:val="0"/>
        <w:adjustRightInd w:val="0"/>
        <w:spacing w:line="360" w:lineRule="auto"/>
        <w:jc w:val="both"/>
        <w:rPr>
          <w:rFonts w:ascii="Times New Roman" w:eastAsia="Times New Roman" w:hAnsi="Times New Roman" w:cs="Times New Roman"/>
          <w:sz w:val="24"/>
          <w:szCs w:val="24"/>
          <w:lang w:val="en-IN" w:eastAsia="en-IN"/>
        </w:rPr>
      </w:pPr>
      <w:r w:rsidRPr="00024A51">
        <w:rPr>
          <w:rFonts w:ascii="Times New Roman" w:eastAsia="Times New Roman" w:hAnsi="Times New Roman" w:cs="Times New Roman"/>
          <w:b/>
          <w:bCs/>
          <w:sz w:val="24"/>
          <w:szCs w:val="24"/>
          <w:lang w:val="en-IN" w:eastAsia="en-IN"/>
        </w:rPr>
        <w:t>Design Enhancements</w:t>
      </w:r>
      <w:r w:rsidRPr="00024A51">
        <w:rPr>
          <w:rFonts w:ascii="Times New Roman" w:eastAsia="Times New Roman" w:hAnsi="Times New Roman" w:cs="Times New Roman"/>
          <w:sz w:val="24"/>
          <w:szCs w:val="24"/>
          <w:lang w:val="en-IN" w:eastAsia="en-IN"/>
        </w:rPr>
        <w:t>:</w:t>
      </w:r>
    </w:p>
    <w:p w14:paraId="1AD696DE" w14:textId="77777777" w:rsidR="00024A51" w:rsidRPr="00024A51" w:rsidRDefault="00024A51" w:rsidP="00024A51">
      <w:pPr>
        <w:numPr>
          <w:ilvl w:val="1"/>
          <w:numId w:val="21"/>
        </w:numPr>
        <w:autoSpaceDE w:val="0"/>
        <w:autoSpaceDN w:val="0"/>
        <w:adjustRightInd w:val="0"/>
        <w:spacing w:line="360" w:lineRule="auto"/>
        <w:jc w:val="both"/>
        <w:rPr>
          <w:rFonts w:ascii="Times New Roman" w:eastAsia="Times New Roman" w:hAnsi="Times New Roman" w:cs="Times New Roman"/>
          <w:sz w:val="24"/>
          <w:szCs w:val="24"/>
          <w:lang w:val="en-IN" w:eastAsia="en-IN"/>
        </w:rPr>
      </w:pPr>
      <w:r w:rsidRPr="00024A51">
        <w:rPr>
          <w:rFonts w:ascii="Times New Roman" w:eastAsia="Times New Roman" w:hAnsi="Times New Roman" w:cs="Times New Roman"/>
          <w:sz w:val="24"/>
          <w:szCs w:val="24"/>
          <w:lang w:val="en-IN" w:eastAsia="en-IN"/>
        </w:rPr>
        <w:t>Conditional Formatting on KPIs to highlight performance (e.g., red for low ratings, green for top restaurants).</w:t>
      </w:r>
    </w:p>
    <w:p w14:paraId="35667381" w14:textId="77777777" w:rsidR="00024A51" w:rsidRPr="00024A51" w:rsidRDefault="00024A51" w:rsidP="00024A51">
      <w:pPr>
        <w:numPr>
          <w:ilvl w:val="1"/>
          <w:numId w:val="21"/>
        </w:numPr>
        <w:autoSpaceDE w:val="0"/>
        <w:autoSpaceDN w:val="0"/>
        <w:adjustRightInd w:val="0"/>
        <w:spacing w:line="360" w:lineRule="auto"/>
        <w:jc w:val="both"/>
        <w:rPr>
          <w:rFonts w:ascii="Times New Roman" w:eastAsia="Times New Roman" w:hAnsi="Times New Roman" w:cs="Times New Roman"/>
          <w:sz w:val="24"/>
          <w:szCs w:val="24"/>
          <w:lang w:val="en-IN" w:eastAsia="en-IN"/>
        </w:rPr>
      </w:pPr>
      <w:r w:rsidRPr="00024A51">
        <w:rPr>
          <w:rFonts w:ascii="Times New Roman" w:eastAsia="Times New Roman" w:hAnsi="Times New Roman" w:cs="Times New Roman"/>
          <w:sz w:val="24"/>
          <w:szCs w:val="24"/>
          <w:lang w:val="en-IN" w:eastAsia="en-IN"/>
        </w:rPr>
        <w:t>Borders and spacing for clarity</w:t>
      </w:r>
    </w:p>
    <w:p w14:paraId="3669DFD3" w14:textId="67976CB4" w:rsidR="00024A51" w:rsidRPr="00024A51" w:rsidRDefault="00024A51" w:rsidP="00024A51">
      <w:pPr>
        <w:numPr>
          <w:ilvl w:val="1"/>
          <w:numId w:val="21"/>
        </w:numPr>
        <w:autoSpaceDE w:val="0"/>
        <w:autoSpaceDN w:val="0"/>
        <w:adjustRightInd w:val="0"/>
        <w:spacing w:line="360" w:lineRule="auto"/>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noProof/>
          <w:sz w:val="24"/>
          <w:szCs w:val="24"/>
          <w:lang w:val="en-IN" w:eastAsia="en-IN"/>
        </w:rPr>
        <w:drawing>
          <wp:anchor distT="0" distB="0" distL="114300" distR="114300" simplePos="0" relativeHeight="251659264" behindDoc="0" locked="0" layoutInCell="1" allowOverlap="1" wp14:anchorId="11AF2035" wp14:editId="49F83790">
            <wp:simplePos x="0" y="0"/>
            <wp:positionH relativeFrom="margin">
              <wp:align>center</wp:align>
            </wp:positionH>
            <wp:positionV relativeFrom="page">
              <wp:posOffset>3092450</wp:posOffset>
            </wp:positionV>
            <wp:extent cx="5731510" cy="2933700"/>
            <wp:effectExtent l="0" t="0" r="2540" b="0"/>
            <wp:wrapSquare wrapText="bothSides"/>
            <wp:docPr id="8644016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4401612" name="Picture 864401612"/>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2933700"/>
                    </a:xfrm>
                    <a:prstGeom prst="rect">
                      <a:avLst/>
                    </a:prstGeom>
                  </pic:spPr>
                </pic:pic>
              </a:graphicData>
            </a:graphic>
          </wp:anchor>
        </w:drawing>
      </w:r>
      <w:r w:rsidRPr="00024A51">
        <w:rPr>
          <w:rFonts w:ascii="Times New Roman" w:eastAsia="Times New Roman" w:hAnsi="Times New Roman" w:cs="Times New Roman"/>
          <w:sz w:val="24"/>
          <w:szCs w:val="24"/>
          <w:lang w:val="en-IN" w:eastAsia="en-IN"/>
        </w:rPr>
        <w:t xml:space="preserve">Unified fonts and a soft </w:t>
      </w:r>
      <w:proofErr w:type="spellStart"/>
      <w:r w:rsidRPr="00024A51">
        <w:rPr>
          <w:rFonts w:ascii="Times New Roman" w:eastAsia="Times New Roman" w:hAnsi="Times New Roman" w:cs="Times New Roman"/>
          <w:sz w:val="24"/>
          <w:szCs w:val="24"/>
          <w:lang w:val="en-IN" w:eastAsia="en-IN"/>
        </w:rPr>
        <w:t>color</w:t>
      </w:r>
      <w:proofErr w:type="spellEnd"/>
      <w:r w:rsidRPr="00024A51">
        <w:rPr>
          <w:rFonts w:ascii="Times New Roman" w:eastAsia="Times New Roman" w:hAnsi="Times New Roman" w:cs="Times New Roman"/>
          <w:sz w:val="24"/>
          <w:szCs w:val="24"/>
          <w:lang w:val="en-IN" w:eastAsia="en-IN"/>
        </w:rPr>
        <w:t xml:space="preserve"> palette for readability</w:t>
      </w:r>
    </w:p>
    <w:p w14:paraId="28ADB376" w14:textId="61D2DCA8" w:rsidR="00DD1DF1" w:rsidRPr="00DD1DF1" w:rsidRDefault="00DD1DF1" w:rsidP="00024A51">
      <w:pPr>
        <w:autoSpaceDE w:val="0"/>
        <w:autoSpaceDN w:val="0"/>
        <w:adjustRightInd w:val="0"/>
        <w:spacing w:line="360" w:lineRule="auto"/>
        <w:ind w:left="360"/>
        <w:jc w:val="both"/>
        <w:rPr>
          <w:rFonts w:ascii="Times New Roman" w:eastAsia="Times New Roman" w:hAnsi="Times New Roman" w:cs="Times New Roman"/>
          <w:sz w:val="24"/>
          <w:szCs w:val="24"/>
          <w:lang w:val="en-IN" w:eastAsia="en-IN"/>
        </w:rPr>
      </w:pPr>
    </w:p>
    <w:p w14:paraId="283ABB7A" w14:textId="3CD23711" w:rsidR="0041455C" w:rsidRDefault="0041455C" w:rsidP="00DD1DF1">
      <w:pPr>
        <w:autoSpaceDE w:val="0"/>
        <w:autoSpaceDN w:val="0"/>
        <w:adjustRightInd w:val="0"/>
        <w:spacing w:line="360" w:lineRule="auto"/>
        <w:ind w:left="360"/>
        <w:jc w:val="both"/>
        <w:rPr>
          <w:rFonts w:ascii="Times New Roman" w:eastAsia="Times New Roman" w:hAnsi="Times New Roman" w:cs="Times New Roman"/>
          <w:sz w:val="24"/>
          <w:szCs w:val="24"/>
          <w:lang w:val="en-IN" w:eastAsia="en-IN"/>
        </w:rPr>
      </w:pPr>
    </w:p>
    <w:p w14:paraId="1C1AE054" w14:textId="65C174E3" w:rsidR="00CF7D26" w:rsidRDefault="00CF7D26" w:rsidP="0041455C">
      <w:pPr>
        <w:autoSpaceDE w:val="0"/>
        <w:autoSpaceDN w:val="0"/>
        <w:adjustRightInd w:val="0"/>
        <w:spacing w:line="360" w:lineRule="auto"/>
        <w:ind w:left="360"/>
        <w:jc w:val="center"/>
        <w:rPr>
          <w:rFonts w:ascii="Times New Roman" w:eastAsia="Times New Roman" w:hAnsi="Times New Roman" w:cs="Times New Roman"/>
          <w:b/>
          <w:bCs/>
          <w:i/>
          <w:iCs/>
          <w:sz w:val="24"/>
          <w:szCs w:val="24"/>
          <w:lang w:val="en-IN" w:eastAsia="en-IN"/>
        </w:rPr>
      </w:pPr>
      <w:r w:rsidRPr="00CF7D26">
        <w:rPr>
          <w:rFonts w:ascii="Times New Roman" w:eastAsia="Times New Roman" w:hAnsi="Times New Roman" w:cs="Times New Roman"/>
          <w:b/>
          <w:bCs/>
          <w:i/>
          <w:iCs/>
          <w:sz w:val="24"/>
          <w:szCs w:val="24"/>
          <w:lang w:val="en-IN" w:eastAsia="en-IN"/>
        </w:rPr>
        <w:t xml:space="preserve">Image </w:t>
      </w:r>
      <w:r w:rsidR="00DD1DF1">
        <w:rPr>
          <w:rFonts w:ascii="Times New Roman" w:eastAsia="Times New Roman" w:hAnsi="Times New Roman" w:cs="Times New Roman"/>
          <w:b/>
          <w:bCs/>
          <w:i/>
          <w:iCs/>
          <w:sz w:val="24"/>
          <w:szCs w:val="24"/>
          <w:lang w:val="en-IN" w:eastAsia="en-IN"/>
        </w:rPr>
        <w:t>IV</w:t>
      </w:r>
    </w:p>
    <w:p w14:paraId="3EFB812F" w14:textId="557A34E0" w:rsidR="00CF7D26" w:rsidRPr="00D72C21" w:rsidRDefault="00CF7D26" w:rsidP="0041455C">
      <w:pPr>
        <w:autoSpaceDE w:val="0"/>
        <w:autoSpaceDN w:val="0"/>
        <w:adjustRightInd w:val="0"/>
        <w:spacing w:line="360" w:lineRule="auto"/>
        <w:ind w:left="360"/>
        <w:jc w:val="center"/>
        <w:rPr>
          <w:rFonts w:ascii="Times New Roman" w:eastAsia="Times New Roman" w:hAnsi="Times New Roman" w:cs="Times New Roman"/>
          <w:b/>
          <w:bCs/>
          <w:i/>
          <w:iCs/>
          <w:sz w:val="24"/>
          <w:szCs w:val="24"/>
          <w:lang w:val="en-IN" w:eastAsia="en-IN"/>
        </w:rPr>
      </w:pPr>
    </w:p>
    <w:p w14:paraId="5D841EC3" w14:textId="3521E2B8" w:rsidR="00E50FE2" w:rsidRDefault="00E50FE2" w:rsidP="00DD1DF1">
      <w:pPr>
        <w:autoSpaceDE w:val="0"/>
        <w:autoSpaceDN w:val="0"/>
        <w:adjustRightInd w:val="0"/>
        <w:spacing w:line="360" w:lineRule="auto"/>
        <w:ind w:left="360"/>
        <w:rPr>
          <w:rFonts w:ascii="Times New Roman" w:eastAsia="Times New Roman" w:hAnsi="Times New Roman" w:cs="Times New Roman"/>
          <w:b/>
          <w:bCs/>
          <w:i/>
          <w:iCs/>
          <w:sz w:val="24"/>
          <w:szCs w:val="24"/>
          <w:lang w:val="en-IN" w:eastAsia="en-IN"/>
        </w:rPr>
      </w:pPr>
    </w:p>
    <w:p w14:paraId="1FA9617F" w14:textId="77777777" w:rsidR="008D6712" w:rsidRDefault="008D6712" w:rsidP="00F11BBC">
      <w:pPr>
        <w:autoSpaceDE w:val="0"/>
        <w:autoSpaceDN w:val="0"/>
        <w:adjustRightInd w:val="0"/>
        <w:spacing w:line="360" w:lineRule="auto"/>
        <w:ind w:left="360"/>
        <w:jc w:val="center"/>
        <w:rPr>
          <w:rFonts w:ascii="Times New Roman" w:eastAsia="Times New Roman" w:hAnsi="Times New Roman" w:cs="Times New Roman"/>
          <w:b/>
          <w:bCs/>
          <w:sz w:val="32"/>
          <w:szCs w:val="32"/>
          <w:u w:val="single"/>
          <w:lang w:val="en-IN" w:eastAsia="en-IN"/>
        </w:rPr>
      </w:pPr>
    </w:p>
    <w:p w14:paraId="7D9305FC" w14:textId="0C646365" w:rsidR="001A2C68" w:rsidRDefault="00960F51" w:rsidP="00F11BBC">
      <w:pPr>
        <w:autoSpaceDE w:val="0"/>
        <w:autoSpaceDN w:val="0"/>
        <w:adjustRightInd w:val="0"/>
        <w:spacing w:line="360" w:lineRule="auto"/>
        <w:ind w:left="360"/>
        <w:jc w:val="center"/>
        <w:rPr>
          <w:rFonts w:ascii="Times New Roman" w:eastAsia="Times New Roman" w:hAnsi="Times New Roman" w:cs="Times New Roman"/>
          <w:b/>
          <w:bCs/>
          <w:sz w:val="32"/>
          <w:szCs w:val="32"/>
          <w:u w:val="single"/>
          <w:lang w:val="en-IN" w:eastAsia="en-IN"/>
        </w:rPr>
      </w:pPr>
      <w:r w:rsidRPr="00F11BBC">
        <w:rPr>
          <w:rFonts w:ascii="Times New Roman" w:eastAsia="Times New Roman" w:hAnsi="Times New Roman" w:cs="Times New Roman"/>
          <w:b/>
          <w:bCs/>
          <w:sz w:val="32"/>
          <w:szCs w:val="32"/>
          <w:u w:val="single"/>
          <w:lang w:val="en-IN" w:eastAsia="en-IN"/>
        </w:rPr>
        <w:t>ANALYSIS ON DATASET</w:t>
      </w:r>
    </w:p>
    <w:p w14:paraId="7FF2383B" w14:textId="77777777" w:rsidR="0014031D" w:rsidRPr="0014031D" w:rsidRDefault="0014031D" w:rsidP="00F11BBC">
      <w:pPr>
        <w:autoSpaceDE w:val="0"/>
        <w:autoSpaceDN w:val="0"/>
        <w:adjustRightInd w:val="0"/>
        <w:spacing w:line="360" w:lineRule="auto"/>
        <w:ind w:left="360"/>
        <w:jc w:val="center"/>
        <w:rPr>
          <w:rFonts w:ascii="Times New Roman" w:eastAsia="Times New Roman" w:hAnsi="Times New Roman" w:cs="Times New Roman"/>
          <w:b/>
          <w:bCs/>
          <w:i/>
          <w:iCs/>
          <w:sz w:val="24"/>
          <w:szCs w:val="24"/>
          <w:u w:val="single"/>
          <w:lang w:val="en-IN" w:eastAsia="en-IN"/>
        </w:rPr>
      </w:pPr>
    </w:p>
    <w:p w14:paraId="34B6BD62" w14:textId="5076A54F" w:rsidR="00024A51" w:rsidRPr="00024A51" w:rsidRDefault="002359E6" w:rsidP="00024A51">
      <w:pPr>
        <w:autoSpaceDE w:val="0"/>
        <w:autoSpaceDN w:val="0"/>
        <w:adjustRightInd w:val="0"/>
        <w:spacing w:line="360" w:lineRule="auto"/>
        <w:jc w:val="both"/>
        <w:rPr>
          <w:rFonts w:ascii="Times New Roman" w:eastAsia="Times New Roman" w:hAnsi="Times New Roman" w:cs="Times New Roman"/>
          <w:b/>
          <w:bCs/>
          <w:i/>
          <w:iCs/>
          <w:sz w:val="26"/>
          <w:szCs w:val="26"/>
          <w:lang w:val="en-IN" w:eastAsia="en-IN"/>
        </w:rPr>
      </w:pPr>
      <w:r w:rsidRPr="002359E6">
        <w:rPr>
          <w:rFonts w:ascii="Times New Roman" w:eastAsia="Times New Roman" w:hAnsi="Times New Roman" w:cs="Times New Roman"/>
          <w:b/>
          <w:bCs/>
          <w:i/>
          <w:iCs/>
          <w:sz w:val="26"/>
          <w:szCs w:val="26"/>
          <w:lang w:val="en-IN" w:eastAsia="en-IN"/>
        </w:rPr>
        <w:t xml:space="preserve"> </w:t>
      </w:r>
      <w:r w:rsidR="00A84755" w:rsidRPr="00024A51">
        <w:rPr>
          <w:rFonts w:ascii="Times New Roman" w:eastAsia="Times New Roman" w:hAnsi="Times New Roman" w:cs="Times New Roman"/>
          <w:b/>
          <w:bCs/>
          <w:sz w:val="24"/>
          <w:szCs w:val="24"/>
          <w:lang w:eastAsia="en-IN"/>
        </w:rPr>
        <w:t>1. Analysis of "Order Trend Over Time"</w:t>
      </w:r>
      <w:r w:rsidR="00024A51" w:rsidRPr="00024A51">
        <w:rPr>
          <w:rFonts w:ascii="Times New Roman" w:eastAsia="Times New Roman" w:hAnsi="Times New Roman" w:cs="Times New Roman"/>
          <w:sz w:val="24"/>
          <w:szCs w:val="24"/>
          <w:lang w:val="en-IN" w:eastAsia="en-IN"/>
        </w:rPr>
        <w:pict w14:anchorId="031DE6C2">
          <v:rect id="_x0000_i1147" style="width:0;height:1.5pt" o:hralign="center" o:hrstd="t" o:hr="t" fillcolor="#a0a0a0" stroked="f"/>
        </w:pict>
      </w:r>
    </w:p>
    <w:p w14:paraId="618C19A3" w14:textId="77777777" w:rsidR="00024A51" w:rsidRPr="00024A51" w:rsidRDefault="00024A51" w:rsidP="00024A51">
      <w:pPr>
        <w:autoSpaceDE w:val="0"/>
        <w:autoSpaceDN w:val="0"/>
        <w:adjustRightInd w:val="0"/>
        <w:spacing w:line="360" w:lineRule="auto"/>
        <w:jc w:val="both"/>
        <w:rPr>
          <w:rFonts w:ascii="Times New Roman" w:eastAsia="Times New Roman" w:hAnsi="Times New Roman" w:cs="Times New Roman"/>
          <w:b/>
          <w:bCs/>
          <w:sz w:val="24"/>
          <w:szCs w:val="24"/>
          <w:lang w:val="en-IN" w:eastAsia="en-IN"/>
        </w:rPr>
      </w:pPr>
      <w:r w:rsidRPr="00024A51">
        <w:rPr>
          <w:rFonts w:ascii="Times New Roman" w:eastAsia="Times New Roman" w:hAnsi="Times New Roman" w:cs="Times New Roman"/>
          <w:b/>
          <w:bCs/>
          <w:sz w:val="24"/>
          <w:szCs w:val="24"/>
          <w:lang w:val="en-IN" w:eastAsia="en-IN"/>
        </w:rPr>
        <w:lastRenderedPageBreak/>
        <w:t>I. Introduction</w:t>
      </w:r>
    </w:p>
    <w:p w14:paraId="56C07587" w14:textId="77777777" w:rsidR="00024A51" w:rsidRPr="00024A51" w:rsidRDefault="00024A51" w:rsidP="00024A51">
      <w:pPr>
        <w:autoSpaceDE w:val="0"/>
        <w:autoSpaceDN w:val="0"/>
        <w:adjustRightInd w:val="0"/>
        <w:spacing w:line="360" w:lineRule="auto"/>
        <w:jc w:val="both"/>
        <w:rPr>
          <w:rFonts w:ascii="Times New Roman" w:eastAsia="Times New Roman" w:hAnsi="Times New Roman" w:cs="Times New Roman"/>
          <w:sz w:val="24"/>
          <w:szCs w:val="24"/>
          <w:lang w:val="en-IN" w:eastAsia="en-IN"/>
        </w:rPr>
      </w:pPr>
      <w:r w:rsidRPr="00024A51">
        <w:rPr>
          <w:rFonts w:ascii="Times New Roman" w:eastAsia="Times New Roman" w:hAnsi="Times New Roman" w:cs="Times New Roman"/>
          <w:b/>
          <w:bCs/>
          <w:sz w:val="24"/>
          <w:szCs w:val="24"/>
          <w:lang w:val="en-IN" w:eastAsia="en-IN"/>
        </w:rPr>
        <w:t>Purpose</w:t>
      </w:r>
      <w:r w:rsidRPr="00024A51">
        <w:rPr>
          <w:rFonts w:ascii="Times New Roman" w:eastAsia="Times New Roman" w:hAnsi="Times New Roman" w:cs="Times New Roman"/>
          <w:sz w:val="24"/>
          <w:szCs w:val="24"/>
          <w:lang w:val="en-IN" w:eastAsia="en-IN"/>
        </w:rPr>
        <w:t>:</w:t>
      </w:r>
      <w:r w:rsidRPr="00024A51">
        <w:rPr>
          <w:rFonts w:ascii="Times New Roman" w:eastAsia="Times New Roman" w:hAnsi="Times New Roman" w:cs="Times New Roman"/>
          <w:sz w:val="24"/>
          <w:szCs w:val="24"/>
          <w:lang w:val="en-IN" w:eastAsia="en-IN"/>
        </w:rPr>
        <w:br/>
        <w:t xml:space="preserve">This analysis focuses on evaluating the performance of food delivery orders and customer purchasing </w:t>
      </w:r>
      <w:proofErr w:type="spellStart"/>
      <w:r w:rsidRPr="00024A51">
        <w:rPr>
          <w:rFonts w:ascii="Times New Roman" w:eastAsia="Times New Roman" w:hAnsi="Times New Roman" w:cs="Times New Roman"/>
          <w:sz w:val="24"/>
          <w:szCs w:val="24"/>
          <w:lang w:val="en-IN" w:eastAsia="en-IN"/>
        </w:rPr>
        <w:t>behavior</w:t>
      </w:r>
      <w:proofErr w:type="spellEnd"/>
      <w:r w:rsidRPr="00024A51">
        <w:rPr>
          <w:rFonts w:ascii="Times New Roman" w:eastAsia="Times New Roman" w:hAnsi="Times New Roman" w:cs="Times New Roman"/>
          <w:sz w:val="24"/>
          <w:szCs w:val="24"/>
          <w:lang w:val="en-IN" w:eastAsia="en-IN"/>
        </w:rPr>
        <w:t xml:space="preserve"> across various restaurants and locations. The dataset consists of multiple transactions covering different food items, payment methods, and cities.</w:t>
      </w:r>
    </w:p>
    <w:p w14:paraId="3069AACA" w14:textId="77777777" w:rsidR="00024A51" w:rsidRPr="00024A51" w:rsidRDefault="00024A51" w:rsidP="00024A51">
      <w:pPr>
        <w:autoSpaceDE w:val="0"/>
        <w:autoSpaceDN w:val="0"/>
        <w:adjustRightInd w:val="0"/>
        <w:spacing w:line="360" w:lineRule="auto"/>
        <w:jc w:val="both"/>
        <w:rPr>
          <w:rFonts w:ascii="Times New Roman" w:eastAsia="Times New Roman" w:hAnsi="Times New Roman" w:cs="Times New Roman"/>
          <w:sz w:val="24"/>
          <w:szCs w:val="24"/>
          <w:lang w:val="en-IN" w:eastAsia="en-IN"/>
        </w:rPr>
      </w:pPr>
      <w:r w:rsidRPr="00024A51">
        <w:rPr>
          <w:rFonts w:ascii="Times New Roman" w:eastAsia="Times New Roman" w:hAnsi="Times New Roman" w:cs="Times New Roman"/>
          <w:b/>
          <w:bCs/>
          <w:sz w:val="24"/>
          <w:szCs w:val="24"/>
          <w:lang w:val="en-IN" w:eastAsia="en-IN"/>
        </w:rPr>
        <w:t>Relevance</w:t>
      </w:r>
      <w:r w:rsidRPr="00024A51">
        <w:rPr>
          <w:rFonts w:ascii="Times New Roman" w:eastAsia="Times New Roman" w:hAnsi="Times New Roman" w:cs="Times New Roman"/>
          <w:sz w:val="24"/>
          <w:szCs w:val="24"/>
          <w:lang w:val="en-IN" w:eastAsia="en-IN"/>
        </w:rPr>
        <w:t>:</w:t>
      </w:r>
      <w:r w:rsidRPr="00024A51">
        <w:rPr>
          <w:rFonts w:ascii="Times New Roman" w:eastAsia="Times New Roman" w:hAnsi="Times New Roman" w:cs="Times New Roman"/>
          <w:sz w:val="24"/>
          <w:szCs w:val="24"/>
          <w:lang w:val="en-IN" w:eastAsia="en-IN"/>
        </w:rPr>
        <w:br/>
        <w:t>This order trend analysis is essential for restaurant partners, delivery platforms, and business strategists to optimize operational workflows, personalize customer experience, manage delivery logistics, and enhance service efficiency. It supports informed decisions aimed at increasing profitability and improving customer retention.</w:t>
      </w:r>
    </w:p>
    <w:p w14:paraId="60C9CCB1" w14:textId="77777777" w:rsidR="00024A51" w:rsidRPr="00024A51" w:rsidRDefault="00024A51" w:rsidP="00024A51">
      <w:pPr>
        <w:autoSpaceDE w:val="0"/>
        <w:autoSpaceDN w:val="0"/>
        <w:adjustRightInd w:val="0"/>
        <w:spacing w:line="360" w:lineRule="auto"/>
        <w:jc w:val="both"/>
        <w:rPr>
          <w:rFonts w:ascii="Times New Roman" w:eastAsia="Times New Roman" w:hAnsi="Times New Roman" w:cs="Times New Roman"/>
          <w:sz w:val="24"/>
          <w:szCs w:val="24"/>
          <w:lang w:val="en-IN" w:eastAsia="en-IN"/>
        </w:rPr>
      </w:pPr>
      <w:r w:rsidRPr="00024A51">
        <w:rPr>
          <w:rFonts w:ascii="Times New Roman" w:eastAsia="Times New Roman" w:hAnsi="Times New Roman" w:cs="Times New Roman"/>
          <w:sz w:val="24"/>
          <w:szCs w:val="24"/>
          <w:lang w:val="en-IN" w:eastAsia="en-IN"/>
        </w:rPr>
        <w:pict w14:anchorId="2D2A5A2C">
          <v:rect id="_x0000_i1148" style="width:0;height:1.5pt" o:hralign="center" o:hrstd="t" o:hr="t" fillcolor="#a0a0a0" stroked="f"/>
        </w:pict>
      </w:r>
    </w:p>
    <w:p w14:paraId="38BE7CD1" w14:textId="77777777" w:rsidR="00024A51" w:rsidRPr="00024A51" w:rsidRDefault="00024A51" w:rsidP="00024A51">
      <w:pPr>
        <w:autoSpaceDE w:val="0"/>
        <w:autoSpaceDN w:val="0"/>
        <w:adjustRightInd w:val="0"/>
        <w:spacing w:line="360" w:lineRule="auto"/>
        <w:jc w:val="both"/>
        <w:rPr>
          <w:rFonts w:ascii="Times New Roman" w:eastAsia="Times New Roman" w:hAnsi="Times New Roman" w:cs="Times New Roman"/>
          <w:b/>
          <w:bCs/>
          <w:sz w:val="24"/>
          <w:szCs w:val="24"/>
          <w:lang w:val="en-IN" w:eastAsia="en-IN"/>
        </w:rPr>
      </w:pPr>
      <w:r w:rsidRPr="00024A51">
        <w:rPr>
          <w:rFonts w:ascii="Times New Roman" w:eastAsia="Times New Roman" w:hAnsi="Times New Roman" w:cs="Times New Roman"/>
          <w:b/>
          <w:bCs/>
          <w:sz w:val="24"/>
          <w:szCs w:val="24"/>
          <w:lang w:val="en-IN" w:eastAsia="en-IN"/>
        </w:rPr>
        <w:t>II. General Description</w:t>
      </w:r>
    </w:p>
    <w:p w14:paraId="7EC72195" w14:textId="77777777" w:rsidR="00024A51" w:rsidRPr="00024A51" w:rsidRDefault="00024A51" w:rsidP="00024A51">
      <w:pPr>
        <w:autoSpaceDE w:val="0"/>
        <w:autoSpaceDN w:val="0"/>
        <w:adjustRightInd w:val="0"/>
        <w:spacing w:line="360" w:lineRule="auto"/>
        <w:jc w:val="both"/>
        <w:rPr>
          <w:rFonts w:ascii="Times New Roman" w:eastAsia="Times New Roman" w:hAnsi="Times New Roman" w:cs="Times New Roman"/>
          <w:sz w:val="24"/>
          <w:szCs w:val="24"/>
          <w:lang w:val="en-IN" w:eastAsia="en-IN"/>
        </w:rPr>
      </w:pPr>
      <w:r w:rsidRPr="00024A51">
        <w:rPr>
          <w:rFonts w:ascii="Times New Roman" w:eastAsia="Times New Roman" w:hAnsi="Times New Roman" w:cs="Times New Roman"/>
          <w:b/>
          <w:bCs/>
          <w:sz w:val="24"/>
          <w:szCs w:val="24"/>
          <w:lang w:val="en-IN" w:eastAsia="en-IN"/>
        </w:rPr>
        <w:t>Data Used</w:t>
      </w:r>
      <w:r w:rsidRPr="00024A51">
        <w:rPr>
          <w:rFonts w:ascii="Times New Roman" w:eastAsia="Times New Roman" w:hAnsi="Times New Roman" w:cs="Times New Roman"/>
          <w:sz w:val="24"/>
          <w:szCs w:val="24"/>
          <w:lang w:val="en-IN" w:eastAsia="en-IN"/>
        </w:rPr>
        <w:t>:</w:t>
      </w:r>
      <w:r w:rsidRPr="00024A51">
        <w:rPr>
          <w:rFonts w:ascii="Times New Roman" w:eastAsia="Times New Roman" w:hAnsi="Times New Roman" w:cs="Times New Roman"/>
          <w:sz w:val="24"/>
          <w:szCs w:val="24"/>
          <w:lang w:val="en-IN" w:eastAsia="en-IN"/>
        </w:rPr>
        <w:br/>
        <w:t xml:space="preserve">The analysis utilizes the "Order Date &amp; Time" column to extract both </w:t>
      </w:r>
      <w:r w:rsidRPr="00024A51">
        <w:rPr>
          <w:rFonts w:ascii="Times New Roman" w:eastAsia="Times New Roman" w:hAnsi="Times New Roman" w:cs="Times New Roman"/>
          <w:b/>
          <w:bCs/>
          <w:sz w:val="24"/>
          <w:szCs w:val="24"/>
          <w:lang w:val="en-IN" w:eastAsia="en-IN"/>
        </w:rPr>
        <w:t>Year</w:t>
      </w:r>
      <w:r w:rsidRPr="00024A51">
        <w:rPr>
          <w:rFonts w:ascii="Times New Roman" w:eastAsia="Times New Roman" w:hAnsi="Times New Roman" w:cs="Times New Roman"/>
          <w:sz w:val="24"/>
          <w:szCs w:val="24"/>
          <w:lang w:val="en-IN" w:eastAsia="en-IN"/>
        </w:rPr>
        <w:t xml:space="preserve"> and </w:t>
      </w:r>
      <w:r w:rsidRPr="00024A51">
        <w:rPr>
          <w:rFonts w:ascii="Times New Roman" w:eastAsia="Times New Roman" w:hAnsi="Times New Roman" w:cs="Times New Roman"/>
          <w:b/>
          <w:bCs/>
          <w:sz w:val="24"/>
          <w:szCs w:val="24"/>
          <w:lang w:val="en-IN" w:eastAsia="en-IN"/>
        </w:rPr>
        <w:t>Month</w:t>
      </w:r>
      <w:r w:rsidRPr="00024A51">
        <w:rPr>
          <w:rFonts w:ascii="Times New Roman" w:eastAsia="Times New Roman" w:hAnsi="Times New Roman" w:cs="Times New Roman"/>
          <w:sz w:val="24"/>
          <w:szCs w:val="24"/>
          <w:lang w:val="en-IN" w:eastAsia="en-IN"/>
        </w:rPr>
        <w:t>, forming the basis for a time-series study. "Final Bill Amount (₹)" is used to measure revenue for each time period, helping identify patterns and trends in customer spending.</w:t>
      </w:r>
    </w:p>
    <w:p w14:paraId="38605228" w14:textId="77777777" w:rsidR="00024A51" w:rsidRPr="00024A51" w:rsidRDefault="00024A51" w:rsidP="00024A51">
      <w:pPr>
        <w:autoSpaceDE w:val="0"/>
        <w:autoSpaceDN w:val="0"/>
        <w:adjustRightInd w:val="0"/>
        <w:spacing w:line="360" w:lineRule="auto"/>
        <w:jc w:val="both"/>
        <w:rPr>
          <w:rFonts w:ascii="Times New Roman" w:eastAsia="Times New Roman" w:hAnsi="Times New Roman" w:cs="Times New Roman"/>
          <w:sz w:val="24"/>
          <w:szCs w:val="24"/>
          <w:lang w:val="en-IN" w:eastAsia="en-IN"/>
        </w:rPr>
      </w:pPr>
      <w:r w:rsidRPr="00024A51">
        <w:rPr>
          <w:rFonts w:ascii="Times New Roman" w:eastAsia="Times New Roman" w:hAnsi="Times New Roman" w:cs="Times New Roman"/>
          <w:b/>
          <w:bCs/>
          <w:sz w:val="24"/>
          <w:szCs w:val="24"/>
          <w:lang w:val="en-IN" w:eastAsia="en-IN"/>
        </w:rPr>
        <w:t>Time Frame/Scope</w:t>
      </w:r>
      <w:r w:rsidRPr="00024A51">
        <w:rPr>
          <w:rFonts w:ascii="Times New Roman" w:eastAsia="Times New Roman" w:hAnsi="Times New Roman" w:cs="Times New Roman"/>
          <w:sz w:val="24"/>
          <w:szCs w:val="24"/>
          <w:lang w:val="en-IN" w:eastAsia="en-IN"/>
        </w:rPr>
        <w:t>:</w:t>
      </w:r>
      <w:r w:rsidRPr="00024A51">
        <w:rPr>
          <w:rFonts w:ascii="Times New Roman" w:eastAsia="Times New Roman" w:hAnsi="Times New Roman" w:cs="Times New Roman"/>
          <w:sz w:val="24"/>
          <w:szCs w:val="24"/>
          <w:lang w:val="en-IN" w:eastAsia="en-IN"/>
        </w:rPr>
        <w:br/>
        <w:t>The dataset covers food delivery transactions recorded across several months of the year 2024. This allows for tracking the performance of sales and customer orders over time at a daily granularity, grouped into months for trend visualization.</w:t>
      </w:r>
    </w:p>
    <w:p w14:paraId="623C9A47" w14:textId="77777777" w:rsidR="00024A51" w:rsidRPr="00024A51" w:rsidRDefault="00024A51" w:rsidP="00024A51">
      <w:pPr>
        <w:autoSpaceDE w:val="0"/>
        <w:autoSpaceDN w:val="0"/>
        <w:adjustRightInd w:val="0"/>
        <w:spacing w:line="360" w:lineRule="auto"/>
        <w:jc w:val="both"/>
        <w:rPr>
          <w:rFonts w:ascii="Times New Roman" w:eastAsia="Times New Roman" w:hAnsi="Times New Roman" w:cs="Times New Roman"/>
          <w:sz w:val="24"/>
          <w:szCs w:val="24"/>
          <w:lang w:val="en-IN" w:eastAsia="en-IN"/>
        </w:rPr>
      </w:pPr>
      <w:r w:rsidRPr="00024A51">
        <w:rPr>
          <w:rFonts w:ascii="Times New Roman" w:eastAsia="Times New Roman" w:hAnsi="Times New Roman" w:cs="Times New Roman"/>
          <w:b/>
          <w:bCs/>
          <w:sz w:val="24"/>
          <w:szCs w:val="24"/>
          <w:lang w:val="en-IN" w:eastAsia="en-IN"/>
        </w:rPr>
        <w:t>Method</w:t>
      </w:r>
      <w:r w:rsidRPr="00024A51">
        <w:rPr>
          <w:rFonts w:ascii="Times New Roman" w:eastAsia="Times New Roman" w:hAnsi="Times New Roman" w:cs="Times New Roman"/>
          <w:sz w:val="24"/>
          <w:szCs w:val="24"/>
          <w:lang w:val="en-IN" w:eastAsia="en-IN"/>
        </w:rPr>
        <w:t>:</w:t>
      </w:r>
      <w:r w:rsidRPr="00024A51">
        <w:rPr>
          <w:rFonts w:ascii="Times New Roman" w:eastAsia="Times New Roman" w:hAnsi="Times New Roman" w:cs="Times New Roman"/>
          <w:sz w:val="24"/>
          <w:szCs w:val="24"/>
          <w:lang w:val="en-IN" w:eastAsia="en-IN"/>
        </w:rPr>
        <w:br/>
        <w:t xml:space="preserve">Data was grouped by </w:t>
      </w:r>
      <w:r w:rsidRPr="00024A51">
        <w:rPr>
          <w:rFonts w:ascii="Times New Roman" w:eastAsia="Times New Roman" w:hAnsi="Times New Roman" w:cs="Times New Roman"/>
          <w:b/>
          <w:bCs/>
          <w:sz w:val="24"/>
          <w:szCs w:val="24"/>
          <w:lang w:val="en-IN" w:eastAsia="en-IN"/>
        </w:rPr>
        <w:t>Year</w:t>
      </w:r>
      <w:r w:rsidRPr="00024A51">
        <w:rPr>
          <w:rFonts w:ascii="Times New Roman" w:eastAsia="Times New Roman" w:hAnsi="Times New Roman" w:cs="Times New Roman"/>
          <w:sz w:val="24"/>
          <w:szCs w:val="24"/>
          <w:lang w:val="en-IN" w:eastAsia="en-IN"/>
        </w:rPr>
        <w:t xml:space="preserve"> and </w:t>
      </w:r>
      <w:r w:rsidRPr="00024A51">
        <w:rPr>
          <w:rFonts w:ascii="Times New Roman" w:eastAsia="Times New Roman" w:hAnsi="Times New Roman" w:cs="Times New Roman"/>
          <w:b/>
          <w:bCs/>
          <w:sz w:val="24"/>
          <w:szCs w:val="24"/>
          <w:lang w:val="en-IN" w:eastAsia="en-IN"/>
        </w:rPr>
        <w:t>Month</w:t>
      </w:r>
      <w:r w:rsidRPr="00024A51">
        <w:rPr>
          <w:rFonts w:ascii="Times New Roman" w:eastAsia="Times New Roman" w:hAnsi="Times New Roman" w:cs="Times New Roman"/>
          <w:sz w:val="24"/>
          <w:szCs w:val="24"/>
          <w:lang w:val="en-IN" w:eastAsia="en-IN"/>
        </w:rPr>
        <w:t xml:space="preserve"> using Excel Pivot Tables. The total revenue per month was then calculated and visualized using a </w:t>
      </w:r>
      <w:r w:rsidRPr="00024A51">
        <w:rPr>
          <w:rFonts w:ascii="Times New Roman" w:eastAsia="Times New Roman" w:hAnsi="Times New Roman" w:cs="Times New Roman"/>
          <w:b/>
          <w:bCs/>
          <w:sz w:val="24"/>
          <w:szCs w:val="24"/>
          <w:lang w:val="en-IN" w:eastAsia="en-IN"/>
        </w:rPr>
        <w:t>Line Chart</w:t>
      </w:r>
      <w:r w:rsidRPr="00024A51">
        <w:rPr>
          <w:rFonts w:ascii="Times New Roman" w:eastAsia="Times New Roman" w:hAnsi="Times New Roman" w:cs="Times New Roman"/>
          <w:sz w:val="24"/>
          <w:szCs w:val="24"/>
          <w:lang w:val="en-IN" w:eastAsia="en-IN"/>
        </w:rPr>
        <w:t xml:space="preserve"> to clearly show sales performance trends, peak months, and seasonal order </w:t>
      </w:r>
      <w:proofErr w:type="spellStart"/>
      <w:r w:rsidRPr="00024A51">
        <w:rPr>
          <w:rFonts w:ascii="Times New Roman" w:eastAsia="Times New Roman" w:hAnsi="Times New Roman" w:cs="Times New Roman"/>
          <w:sz w:val="24"/>
          <w:szCs w:val="24"/>
          <w:lang w:val="en-IN" w:eastAsia="en-IN"/>
        </w:rPr>
        <w:t>behavior</w:t>
      </w:r>
      <w:proofErr w:type="spellEnd"/>
      <w:r w:rsidRPr="00024A51">
        <w:rPr>
          <w:rFonts w:ascii="Times New Roman" w:eastAsia="Times New Roman" w:hAnsi="Times New Roman" w:cs="Times New Roman"/>
          <w:sz w:val="24"/>
          <w:szCs w:val="24"/>
          <w:lang w:val="en-IN" w:eastAsia="en-IN"/>
        </w:rPr>
        <w:t>.</w:t>
      </w:r>
    </w:p>
    <w:p w14:paraId="49F77627" w14:textId="77777777" w:rsidR="00024A51" w:rsidRPr="00024A51" w:rsidRDefault="00024A51" w:rsidP="00024A51">
      <w:pPr>
        <w:autoSpaceDE w:val="0"/>
        <w:autoSpaceDN w:val="0"/>
        <w:adjustRightInd w:val="0"/>
        <w:spacing w:line="360" w:lineRule="auto"/>
        <w:jc w:val="both"/>
        <w:rPr>
          <w:rFonts w:ascii="Times New Roman" w:eastAsia="Times New Roman" w:hAnsi="Times New Roman" w:cs="Times New Roman"/>
          <w:sz w:val="24"/>
          <w:szCs w:val="24"/>
          <w:lang w:val="en-IN" w:eastAsia="en-IN"/>
        </w:rPr>
      </w:pPr>
      <w:r w:rsidRPr="00024A51">
        <w:rPr>
          <w:rFonts w:ascii="Times New Roman" w:eastAsia="Times New Roman" w:hAnsi="Times New Roman" w:cs="Times New Roman"/>
          <w:sz w:val="24"/>
          <w:szCs w:val="24"/>
          <w:lang w:val="en-IN" w:eastAsia="en-IN"/>
        </w:rPr>
        <w:pict w14:anchorId="4CD21E95">
          <v:rect id="_x0000_i1149" style="width:0;height:1.5pt" o:hralign="center" o:hrstd="t" o:hr="t" fillcolor="#a0a0a0" stroked="f"/>
        </w:pict>
      </w:r>
    </w:p>
    <w:p w14:paraId="357C8046" w14:textId="77777777" w:rsidR="00024A51" w:rsidRPr="00024A51" w:rsidRDefault="00024A51" w:rsidP="00024A51">
      <w:pPr>
        <w:autoSpaceDE w:val="0"/>
        <w:autoSpaceDN w:val="0"/>
        <w:adjustRightInd w:val="0"/>
        <w:spacing w:line="360" w:lineRule="auto"/>
        <w:jc w:val="both"/>
        <w:rPr>
          <w:rFonts w:ascii="Times New Roman" w:eastAsia="Times New Roman" w:hAnsi="Times New Roman" w:cs="Times New Roman"/>
          <w:b/>
          <w:bCs/>
          <w:sz w:val="24"/>
          <w:szCs w:val="24"/>
          <w:lang w:val="en-IN" w:eastAsia="en-IN"/>
        </w:rPr>
      </w:pPr>
      <w:r w:rsidRPr="00024A51">
        <w:rPr>
          <w:rFonts w:ascii="Times New Roman" w:eastAsia="Times New Roman" w:hAnsi="Times New Roman" w:cs="Times New Roman"/>
          <w:b/>
          <w:bCs/>
          <w:sz w:val="24"/>
          <w:szCs w:val="24"/>
          <w:lang w:val="en-IN" w:eastAsia="en-IN"/>
        </w:rPr>
        <w:t>III. Specific Requirements, Functions, and Formulas</w:t>
      </w:r>
    </w:p>
    <w:p w14:paraId="0451C990" w14:textId="77777777" w:rsidR="00024A51" w:rsidRPr="00024A51" w:rsidRDefault="00024A51" w:rsidP="00024A51">
      <w:pPr>
        <w:autoSpaceDE w:val="0"/>
        <w:autoSpaceDN w:val="0"/>
        <w:adjustRightInd w:val="0"/>
        <w:spacing w:line="360" w:lineRule="auto"/>
        <w:jc w:val="both"/>
        <w:rPr>
          <w:rFonts w:ascii="Times New Roman" w:eastAsia="Times New Roman" w:hAnsi="Times New Roman" w:cs="Times New Roman"/>
          <w:sz w:val="24"/>
          <w:szCs w:val="24"/>
          <w:lang w:val="en-IN" w:eastAsia="en-IN"/>
        </w:rPr>
      </w:pPr>
      <w:r w:rsidRPr="00024A51">
        <w:rPr>
          <w:rFonts w:ascii="Times New Roman" w:eastAsia="Times New Roman" w:hAnsi="Times New Roman" w:cs="Times New Roman"/>
          <w:b/>
          <w:bCs/>
          <w:sz w:val="24"/>
          <w:szCs w:val="24"/>
          <w:lang w:val="en-IN" w:eastAsia="en-IN"/>
        </w:rPr>
        <w:t>Functions Used</w:t>
      </w:r>
      <w:r w:rsidRPr="00024A51">
        <w:rPr>
          <w:rFonts w:ascii="Times New Roman" w:eastAsia="Times New Roman" w:hAnsi="Times New Roman" w:cs="Times New Roman"/>
          <w:sz w:val="24"/>
          <w:szCs w:val="24"/>
          <w:lang w:val="en-IN" w:eastAsia="en-IN"/>
        </w:rPr>
        <w:t>:</w:t>
      </w:r>
    </w:p>
    <w:p w14:paraId="50AE3B67" w14:textId="77777777" w:rsidR="00024A51" w:rsidRPr="00024A51" w:rsidRDefault="00024A51" w:rsidP="00024A51">
      <w:pPr>
        <w:numPr>
          <w:ilvl w:val="0"/>
          <w:numId w:val="22"/>
        </w:numPr>
        <w:autoSpaceDE w:val="0"/>
        <w:autoSpaceDN w:val="0"/>
        <w:adjustRightInd w:val="0"/>
        <w:spacing w:line="360" w:lineRule="auto"/>
        <w:jc w:val="both"/>
        <w:rPr>
          <w:rFonts w:ascii="Times New Roman" w:eastAsia="Times New Roman" w:hAnsi="Times New Roman" w:cs="Times New Roman"/>
          <w:sz w:val="24"/>
          <w:szCs w:val="24"/>
          <w:lang w:val="en-IN" w:eastAsia="en-IN"/>
        </w:rPr>
      </w:pPr>
      <w:proofErr w:type="gramStart"/>
      <w:r w:rsidRPr="00024A51">
        <w:rPr>
          <w:rFonts w:ascii="Times New Roman" w:eastAsia="Times New Roman" w:hAnsi="Times New Roman" w:cs="Times New Roman"/>
          <w:sz w:val="24"/>
          <w:szCs w:val="24"/>
          <w:lang w:val="en-IN" w:eastAsia="en-IN"/>
        </w:rPr>
        <w:t>TEXT(</w:t>
      </w:r>
      <w:proofErr w:type="gramEnd"/>
      <w:r w:rsidRPr="00024A51">
        <w:rPr>
          <w:rFonts w:ascii="Times New Roman" w:eastAsia="Times New Roman" w:hAnsi="Times New Roman" w:cs="Times New Roman"/>
          <w:sz w:val="24"/>
          <w:szCs w:val="24"/>
          <w:lang w:val="en-IN" w:eastAsia="en-IN"/>
        </w:rPr>
        <w:t>[Order Date &amp; Time], "YYYY") to extract Year</w:t>
      </w:r>
    </w:p>
    <w:p w14:paraId="4729D10F" w14:textId="77777777" w:rsidR="00024A51" w:rsidRPr="00024A51" w:rsidRDefault="00024A51" w:rsidP="00024A51">
      <w:pPr>
        <w:numPr>
          <w:ilvl w:val="0"/>
          <w:numId w:val="22"/>
        </w:numPr>
        <w:autoSpaceDE w:val="0"/>
        <w:autoSpaceDN w:val="0"/>
        <w:adjustRightInd w:val="0"/>
        <w:spacing w:line="360" w:lineRule="auto"/>
        <w:jc w:val="both"/>
        <w:rPr>
          <w:rFonts w:ascii="Times New Roman" w:eastAsia="Times New Roman" w:hAnsi="Times New Roman" w:cs="Times New Roman"/>
          <w:sz w:val="24"/>
          <w:szCs w:val="24"/>
          <w:lang w:val="en-IN" w:eastAsia="en-IN"/>
        </w:rPr>
      </w:pPr>
      <w:proofErr w:type="gramStart"/>
      <w:r w:rsidRPr="00024A51">
        <w:rPr>
          <w:rFonts w:ascii="Times New Roman" w:eastAsia="Times New Roman" w:hAnsi="Times New Roman" w:cs="Times New Roman"/>
          <w:sz w:val="24"/>
          <w:szCs w:val="24"/>
          <w:lang w:val="en-IN" w:eastAsia="en-IN"/>
        </w:rPr>
        <w:lastRenderedPageBreak/>
        <w:t>TEXT(</w:t>
      </w:r>
      <w:proofErr w:type="gramEnd"/>
      <w:r w:rsidRPr="00024A51">
        <w:rPr>
          <w:rFonts w:ascii="Times New Roman" w:eastAsia="Times New Roman" w:hAnsi="Times New Roman" w:cs="Times New Roman"/>
          <w:sz w:val="24"/>
          <w:szCs w:val="24"/>
          <w:lang w:val="en-IN" w:eastAsia="en-IN"/>
        </w:rPr>
        <w:t>[Order Date &amp; Time], "MMMM") to extract Month</w:t>
      </w:r>
      <w:r w:rsidRPr="00024A51">
        <w:rPr>
          <w:rFonts w:ascii="Times New Roman" w:eastAsia="Times New Roman" w:hAnsi="Times New Roman" w:cs="Times New Roman"/>
          <w:sz w:val="24"/>
          <w:szCs w:val="24"/>
          <w:lang w:val="en-IN" w:eastAsia="en-IN"/>
        </w:rPr>
        <w:br/>
        <w:t>These formulas standardize the date format and support grouping in pivot tables.</w:t>
      </w:r>
    </w:p>
    <w:p w14:paraId="2A4602D8" w14:textId="77777777" w:rsidR="00024A51" w:rsidRPr="00024A51" w:rsidRDefault="00024A51" w:rsidP="00024A51">
      <w:pPr>
        <w:autoSpaceDE w:val="0"/>
        <w:autoSpaceDN w:val="0"/>
        <w:adjustRightInd w:val="0"/>
        <w:spacing w:line="360" w:lineRule="auto"/>
        <w:jc w:val="both"/>
        <w:rPr>
          <w:rFonts w:ascii="Times New Roman" w:eastAsia="Times New Roman" w:hAnsi="Times New Roman" w:cs="Times New Roman"/>
          <w:sz w:val="24"/>
          <w:szCs w:val="24"/>
          <w:lang w:val="en-IN" w:eastAsia="en-IN"/>
        </w:rPr>
      </w:pPr>
      <w:r w:rsidRPr="00024A51">
        <w:rPr>
          <w:rFonts w:ascii="Times New Roman" w:eastAsia="Times New Roman" w:hAnsi="Times New Roman" w:cs="Times New Roman"/>
          <w:b/>
          <w:bCs/>
          <w:sz w:val="24"/>
          <w:szCs w:val="24"/>
          <w:lang w:val="en-IN" w:eastAsia="en-IN"/>
        </w:rPr>
        <w:t>Pivot Table Settings</w:t>
      </w:r>
      <w:r w:rsidRPr="00024A51">
        <w:rPr>
          <w:rFonts w:ascii="Times New Roman" w:eastAsia="Times New Roman" w:hAnsi="Times New Roman" w:cs="Times New Roman"/>
          <w:sz w:val="24"/>
          <w:szCs w:val="24"/>
          <w:lang w:val="en-IN" w:eastAsia="en-IN"/>
        </w:rPr>
        <w:t>:</w:t>
      </w:r>
    </w:p>
    <w:p w14:paraId="5AE7DC81" w14:textId="77777777" w:rsidR="00024A51" w:rsidRPr="00024A51" w:rsidRDefault="00024A51" w:rsidP="00024A51">
      <w:pPr>
        <w:numPr>
          <w:ilvl w:val="0"/>
          <w:numId w:val="23"/>
        </w:numPr>
        <w:autoSpaceDE w:val="0"/>
        <w:autoSpaceDN w:val="0"/>
        <w:adjustRightInd w:val="0"/>
        <w:spacing w:line="360" w:lineRule="auto"/>
        <w:jc w:val="both"/>
        <w:rPr>
          <w:rFonts w:ascii="Times New Roman" w:eastAsia="Times New Roman" w:hAnsi="Times New Roman" w:cs="Times New Roman"/>
          <w:sz w:val="24"/>
          <w:szCs w:val="24"/>
          <w:lang w:val="en-IN" w:eastAsia="en-IN"/>
        </w:rPr>
      </w:pPr>
      <w:r w:rsidRPr="00024A51">
        <w:rPr>
          <w:rFonts w:ascii="Times New Roman" w:eastAsia="Times New Roman" w:hAnsi="Times New Roman" w:cs="Times New Roman"/>
          <w:b/>
          <w:bCs/>
          <w:sz w:val="24"/>
          <w:szCs w:val="24"/>
          <w:lang w:val="en-IN" w:eastAsia="en-IN"/>
        </w:rPr>
        <w:t>Rows</w:t>
      </w:r>
      <w:r w:rsidRPr="00024A51">
        <w:rPr>
          <w:rFonts w:ascii="Times New Roman" w:eastAsia="Times New Roman" w:hAnsi="Times New Roman" w:cs="Times New Roman"/>
          <w:sz w:val="24"/>
          <w:szCs w:val="24"/>
          <w:lang w:val="en-IN" w:eastAsia="en-IN"/>
        </w:rPr>
        <w:t>: Year, Month (sorted chronologically)</w:t>
      </w:r>
    </w:p>
    <w:p w14:paraId="0C031802" w14:textId="77777777" w:rsidR="00024A51" w:rsidRPr="00024A51" w:rsidRDefault="00024A51" w:rsidP="00024A51">
      <w:pPr>
        <w:numPr>
          <w:ilvl w:val="0"/>
          <w:numId w:val="23"/>
        </w:numPr>
        <w:autoSpaceDE w:val="0"/>
        <w:autoSpaceDN w:val="0"/>
        <w:adjustRightInd w:val="0"/>
        <w:spacing w:line="360" w:lineRule="auto"/>
        <w:jc w:val="both"/>
        <w:rPr>
          <w:rFonts w:ascii="Times New Roman" w:eastAsia="Times New Roman" w:hAnsi="Times New Roman" w:cs="Times New Roman"/>
          <w:sz w:val="24"/>
          <w:szCs w:val="24"/>
          <w:lang w:val="en-IN" w:eastAsia="en-IN"/>
        </w:rPr>
      </w:pPr>
      <w:r w:rsidRPr="00024A51">
        <w:rPr>
          <w:rFonts w:ascii="Times New Roman" w:eastAsia="Times New Roman" w:hAnsi="Times New Roman" w:cs="Times New Roman"/>
          <w:b/>
          <w:bCs/>
          <w:sz w:val="24"/>
          <w:szCs w:val="24"/>
          <w:lang w:val="en-IN" w:eastAsia="en-IN"/>
        </w:rPr>
        <w:t>Values</w:t>
      </w:r>
      <w:r w:rsidRPr="00024A51">
        <w:rPr>
          <w:rFonts w:ascii="Times New Roman" w:eastAsia="Times New Roman" w:hAnsi="Times New Roman" w:cs="Times New Roman"/>
          <w:sz w:val="24"/>
          <w:szCs w:val="24"/>
          <w:lang w:val="en-IN" w:eastAsia="en-IN"/>
        </w:rPr>
        <w:t xml:space="preserve">: Final Bill Amount (₹), aggregation as </w:t>
      </w:r>
      <w:r w:rsidRPr="00024A51">
        <w:rPr>
          <w:rFonts w:ascii="Times New Roman" w:eastAsia="Times New Roman" w:hAnsi="Times New Roman" w:cs="Times New Roman"/>
          <w:b/>
          <w:bCs/>
          <w:sz w:val="24"/>
          <w:szCs w:val="24"/>
          <w:lang w:val="en-IN" w:eastAsia="en-IN"/>
        </w:rPr>
        <w:t>Sum</w:t>
      </w:r>
    </w:p>
    <w:p w14:paraId="6DBCC1B7" w14:textId="77777777" w:rsidR="00024A51" w:rsidRPr="00024A51" w:rsidRDefault="00024A51" w:rsidP="00024A51">
      <w:pPr>
        <w:numPr>
          <w:ilvl w:val="0"/>
          <w:numId w:val="23"/>
        </w:numPr>
        <w:autoSpaceDE w:val="0"/>
        <w:autoSpaceDN w:val="0"/>
        <w:adjustRightInd w:val="0"/>
        <w:spacing w:line="360" w:lineRule="auto"/>
        <w:jc w:val="both"/>
        <w:rPr>
          <w:rFonts w:ascii="Times New Roman" w:eastAsia="Times New Roman" w:hAnsi="Times New Roman" w:cs="Times New Roman"/>
          <w:sz w:val="24"/>
          <w:szCs w:val="24"/>
          <w:lang w:val="en-IN" w:eastAsia="en-IN"/>
        </w:rPr>
      </w:pPr>
      <w:r w:rsidRPr="00024A51">
        <w:rPr>
          <w:rFonts w:ascii="Times New Roman" w:eastAsia="Times New Roman" w:hAnsi="Times New Roman" w:cs="Times New Roman"/>
          <w:sz w:val="24"/>
          <w:szCs w:val="24"/>
          <w:lang w:val="en-IN" w:eastAsia="en-IN"/>
        </w:rPr>
        <w:t>Optional Filters: Restaurant Name, Payment Method, City, Order Status</w:t>
      </w:r>
    </w:p>
    <w:p w14:paraId="7D608422" w14:textId="77777777" w:rsidR="00024A51" w:rsidRPr="00024A51" w:rsidRDefault="00024A51" w:rsidP="00024A51">
      <w:pPr>
        <w:autoSpaceDE w:val="0"/>
        <w:autoSpaceDN w:val="0"/>
        <w:adjustRightInd w:val="0"/>
        <w:spacing w:line="360" w:lineRule="auto"/>
        <w:jc w:val="both"/>
        <w:rPr>
          <w:rFonts w:ascii="Times New Roman" w:eastAsia="Times New Roman" w:hAnsi="Times New Roman" w:cs="Times New Roman"/>
          <w:sz w:val="24"/>
          <w:szCs w:val="24"/>
          <w:lang w:val="en-IN" w:eastAsia="en-IN"/>
        </w:rPr>
      </w:pPr>
      <w:r w:rsidRPr="00024A51">
        <w:rPr>
          <w:rFonts w:ascii="Times New Roman" w:eastAsia="Times New Roman" w:hAnsi="Times New Roman" w:cs="Times New Roman"/>
          <w:sz w:val="24"/>
          <w:szCs w:val="24"/>
          <w:lang w:val="en-IN" w:eastAsia="en-IN"/>
        </w:rPr>
        <w:pict w14:anchorId="33EC0762">
          <v:rect id="_x0000_i1150" style="width:0;height:1.5pt" o:hralign="center" o:hrstd="t" o:hr="t" fillcolor="#a0a0a0" stroked="f"/>
        </w:pict>
      </w:r>
    </w:p>
    <w:p w14:paraId="7ABA19E3" w14:textId="77777777" w:rsidR="00024A51" w:rsidRPr="00024A51" w:rsidRDefault="00024A51" w:rsidP="00024A51">
      <w:pPr>
        <w:autoSpaceDE w:val="0"/>
        <w:autoSpaceDN w:val="0"/>
        <w:adjustRightInd w:val="0"/>
        <w:spacing w:line="360" w:lineRule="auto"/>
        <w:jc w:val="both"/>
        <w:rPr>
          <w:rFonts w:ascii="Times New Roman" w:eastAsia="Times New Roman" w:hAnsi="Times New Roman" w:cs="Times New Roman"/>
          <w:b/>
          <w:bCs/>
          <w:sz w:val="24"/>
          <w:szCs w:val="24"/>
          <w:lang w:val="en-IN" w:eastAsia="en-IN"/>
        </w:rPr>
      </w:pPr>
      <w:r w:rsidRPr="00024A51">
        <w:rPr>
          <w:rFonts w:ascii="Times New Roman" w:eastAsia="Times New Roman" w:hAnsi="Times New Roman" w:cs="Times New Roman"/>
          <w:b/>
          <w:bCs/>
          <w:sz w:val="24"/>
          <w:szCs w:val="24"/>
          <w:lang w:val="en-IN" w:eastAsia="en-IN"/>
        </w:rPr>
        <w:t>IV. Analysis Results</w:t>
      </w:r>
    </w:p>
    <w:p w14:paraId="50801E50" w14:textId="77777777" w:rsidR="00024A51" w:rsidRPr="00024A51" w:rsidRDefault="00024A51" w:rsidP="00024A51">
      <w:pPr>
        <w:autoSpaceDE w:val="0"/>
        <w:autoSpaceDN w:val="0"/>
        <w:adjustRightInd w:val="0"/>
        <w:spacing w:line="360" w:lineRule="auto"/>
        <w:jc w:val="both"/>
        <w:rPr>
          <w:rFonts w:ascii="Times New Roman" w:eastAsia="Times New Roman" w:hAnsi="Times New Roman" w:cs="Times New Roman"/>
          <w:sz w:val="24"/>
          <w:szCs w:val="24"/>
          <w:lang w:val="en-IN" w:eastAsia="en-IN"/>
        </w:rPr>
      </w:pPr>
      <w:r w:rsidRPr="00024A51">
        <w:rPr>
          <w:rFonts w:ascii="Times New Roman" w:eastAsia="Times New Roman" w:hAnsi="Times New Roman" w:cs="Times New Roman"/>
          <w:b/>
          <w:bCs/>
          <w:sz w:val="24"/>
          <w:szCs w:val="24"/>
          <w:lang w:val="en-IN" w:eastAsia="en-IN"/>
        </w:rPr>
        <w:t>Findings</w:t>
      </w:r>
      <w:r w:rsidRPr="00024A51">
        <w:rPr>
          <w:rFonts w:ascii="Times New Roman" w:eastAsia="Times New Roman" w:hAnsi="Times New Roman" w:cs="Times New Roman"/>
          <w:sz w:val="24"/>
          <w:szCs w:val="24"/>
          <w:lang w:val="en-IN" w:eastAsia="en-IN"/>
        </w:rPr>
        <w:t>:</w:t>
      </w:r>
      <w:r w:rsidRPr="00024A51">
        <w:rPr>
          <w:rFonts w:ascii="Times New Roman" w:eastAsia="Times New Roman" w:hAnsi="Times New Roman" w:cs="Times New Roman"/>
          <w:sz w:val="24"/>
          <w:szCs w:val="24"/>
          <w:lang w:val="en-IN" w:eastAsia="en-IN"/>
        </w:rPr>
        <w:br/>
        <w:t xml:space="preserve">The line chart shows a consistent growth in food delivery revenue with noticeable spikes during certain months (e.g., festive or holiday periods). The highest monthly revenue reached </w:t>
      </w:r>
      <w:proofErr w:type="gramStart"/>
      <w:r w:rsidRPr="00024A51">
        <w:rPr>
          <w:rFonts w:ascii="Times New Roman" w:eastAsia="Times New Roman" w:hAnsi="Times New Roman" w:cs="Times New Roman"/>
          <w:sz w:val="24"/>
          <w:szCs w:val="24"/>
          <w:lang w:val="en-IN" w:eastAsia="en-IN"/>
        </w:rPr>
        <w:t>₹</w:t>
      </w:r>
      <w:r w:rsidRPr="00024A51">
        <w:rPr>
          <w:rFonts w:ascii="Times New Roman" w:eastAsia="Times New Roman" w:hAnsi="Times New Roman" w:cs="Times New Roman"/>
          <w:b/>
          <w:bCs/>
          <w:sz w:val="24"/>
          <w:szCs w:val="24"/>
          <w:lang w:val="en-IN" w:eastAsia="en-IN"/>
        </w:rPr>
        <w:t>[</w:t>
      </w:r>
      <w:proofErr w:type="gramEnd"/>
      <w:r w:rsidRPr="00024A51">
        <w:rPr>
          <w:rFonts w:ascii="Times New Roman" w:eastAsia="Times New Roman" w:hAnsi="Times New Roman" w:cs="Times New Roman"/>
          <w:b/>
          <w:bCs/>
          <w:sz w:val="24"/>
          <w:szCs w:val="24"/>
          <w:lang w:val="en-IN" w:eastAsia="en-IN"/>
        </w:rPr>
        <w:t>e.g., 52,000]</w:t>
      </w:r>
      <w:r w:rsidRPr="00024A51">
        <w:rPr>
          <w:rFonts w:ascii="Times New Roman" w:eastAsia="Times New Roman" w:hAnsi="Times New Roman" w:cs="Times New Roman"/>
          <w:sz w:val="24"/>
          <w:szCs w:val="24"/>
          <w:lang w:val="en-IN" w:eastAsia="en-IN"/>
        </w:rPr>
        <w:t xml:space="preserve">, which contributed </w:t>
      </w:r>
      <w:r w:rsidRPr="00024A51">
        <w:rPr>
          <w:rFonts w:ascii="Times New Roman" w:eastAsia="Times New Roman" w:hAnsi="Times New Roman" w:cs="Times New Roman"/>
          <w:b/>
          <w:bCs/>
          <w:sz w:val="24"/>
          <w:szCs w:val="24"/>
          <w:lang w:val="en-IN" w:eastAsia="en-IN"/>
        </w:rPr>
        <w:t>[e.g., 18.5%]</w:t>
      </w:r>
      <w:r w:rsidRPr="00024A51">
        <w:rPr>
          <w:rFonts w:ascii="Times New Roman" w:eastAsia="Times New Roman" w:hAnsi="Times New Roman" w:cs="Times New Roman"/>
          <w:sz w:val="24"/>
          <w:szCs w:val="24"/>
          <w:lang w:val="en-IN" w:eastAsia="en-IN"/>
        </w:rPr>
        <w:t xml:space="preserve"> to the overall total revenue of </w:t>
      </w:r>
      <w:proofErr w:type="gramStart"/>
      <w:r w:rsidRPr="00024A51">
        <w:rPr>
          <w:rFonts w:ascii="Times New Roman" w:eastAsia="Times New Roman" w:hAnsi="Times New Roman" w:cs="Times New Roman"/>
          <w:sz w:val="24"/>
          <w:szCs w:val="24"/>
          <w:lang w:val="en-IN" w:eastAsia="en-IN"/>
        </w:rPr>
        <w:t>₹</w:t>
      </w:r>
      <w:r w:rsidRPr="00024A51">
        <w:rPr>
          <w:rFonts w:ascii="Times New Roman" w:eastAsia="Times New Roman" w:hAnsi="Times New Roman" w:cs="Times New Roman"/>
          <w:b/>
          <w:bCs/>
          <w:sz w:val="24"/>
          <w:szCs w:val="24"/>
          <w:lang w:val="en-IN" w:eastAsia="en-IN"/>
        </w:rPr>
        <w:t>[</w:t>
      </w:r>
      <w:proofErr w:type="gramEnd"/>
      <w:r w:rsidRPr="00024A51">
        <w:rPr>
          <w:rFonts w:ascii="Times New Roman" w:eastAsia="Times New Roman" w:hAnsi="Times New Roman" w:cs="Times New Roman"/>
          <w:b/>
          <w:bCs/>
          <w:sz w:val="24"/>
          <w:szCs w:val="24"/>
          <w:lang w:val="en-IN" w:eastAsia="en-IN"/>
        </w:rPr>
        <w:t>e.g., 2,80,000]</w:t>
      </w:r>
      <w:r w:rsidRPr="00024A51">
        <w:rPr>
          <w:rFonts w:ascii="Times New Roman" w:eastAsia="Times New Roman" w:hAnsi="Times New Roman" w:cs="Times New Roman"/>
          <w:sz w:val="24"/>
          <w:szCs w:val="24"/>
          <w:lang w:val="en-IN" w:eastAsia="en-IN"/>
        </w:rPr>
        <w:t xml:space="preserve"> in 2024.</w:t>
      </w:r>
    </w:p>
    <w:p w14:paraId="5E17BED9" w14:textId="77777777" w:rsidR="00024A51" w:rsidRPr="00024A51" w:rsidRDefault="00024A51" w:rsidP="00024A51">
      <w:pPr>
        <w:autoSpaceDE w:val="0"/>
        <w:autoSpaceDN w:val="0"/>
        <w:adjustRightInd w:val="0"/>
        <w:spacing w:line="360" w:lineRule="auto"/>
        <w:jc w:val="both"/>
        <w:rPr>
          <w:rFonts w:ascii="Times New Roman" w:eastAsia="Times New Roman" w:hAnsi="Times New Roman" w:cs="Times New Roman"/>
          <w:sz w:val="24"/>
          <w:szCs w:val="24"/>
          <w:lang w:val="en-IN" w:eastAsia="en-IN"/>
        </w:rPr>
      </w:pPr>
      <w:r w:rsidRPr="00024A51">
        <w:rPr>
          <w:rFonts w:ascii="Times New Roman" w:eastAsia="Times New Roman" w:hAnsi="Times New Roman" w:cs="Times New Roman"/>
          <w:b/>
          <w:bCs/>
          <w:sz w:val="24"/>
          <w:szCs w:val="24"/>
          <w:lang w:val="en-IN" w:eastAsia="en-IN"/>
        </w:rPr>
        <w:t>Patterns</w:t>
      </w:r>
      <w:r w:rsidRPr="00024A51">
        <w:rPr>
          <w:rFonts w:ascii="Times New Roman" w:eastAsia="Times New Roman" w:hAnsi="Times New Roman" w:cs="Times New Roman"/>
          <w:sz w:val="24"/>
          <w:szCs w:val="24"/>
          <w:lang w:val="en-IN" w:eastAsia="en-IN"/>
        </w:rPr>
        <w:t>:</w:t>
      </w:r>
    </w:p>
    <w:p w14:paraId="5001783A" w14:textId="77777777" w:rsidR="00024A51" w:rsidRPr="00024A51" w:rsidRDefault="00024A51" w:rsidP="00024A51">
      <w:pPr>
        <w:numPr>
          <w:ilvl w:val="0"/>
          <w:numId w:val="24"/>
        </w:numPr>
        <w:autoSpaceDE w:val="0"/>
        <w:autoSpaceDN w:val="0"/>
        <w:adjustRightInd w:val="0"/>
        <w:spacing w:line="360" w:lineRule="auto"/>
        <w:jc w:val="both"/>
        <w:rPr>
          <w:rFonts w:ascii="Times New Roman" w:eastAsia="Times New Roman" w:hAnsi="Times New Roman" w:cs="Times New Roman"/>
          <w:sz w:val="24"/>
          <w:szCs w:val="24"/>
          <w:lang w:val="en-IN" w:eastAsia="en-IN"/>
        </w:rPr>
      </w:pPr>
      <w:r w:rsidRPr="00024A51">
        <w:rPr>
          <w:rFonts w:ascii="Times New Roman" w:eastAsia="Times New Roman" w:hAnsi="Times New Roman" w:cs="Times New Roman"/>
          <w:sz w:val="24"/>
          <w:szCs w:val="24"/>
          <w:lang w:val="en-IN" w:eastAsia="en-IN"/>
        </w:rPr>
        <w:t xml:space="preserve">Increased orders in months like </w:t>
      </w:r>
      <w:r w:rsidRPr="00024A51">
        <w:rPr>
          <w:rFonts w:ascii="Times New Roman" w:eastAsia="Times New Roman" w:hAnsi="Times New Roman" w:cs="Times New Roman"/>
          <w:b/>
          <w:bCs/>
          <w:sz w:val="24"/>
          <w:szCs w:val="24"/>
          <w:lang w:val="en-IN" w:eastAsia="en-IN"/>
        </w:rPr>
        <w:t>August</w:t>
      </w:r>
      <w:r w:rsidRPr="00024A51">
        <w:rPr>
          <w:rFonts w:ascii="Times New Roman" w:eastAsia="Times New Roman" w:hAnsi="Times New Roman" w:cs="Times New Roman"/>
          <w:sz w:val="24"/>
          <w:szCs w:val="24"/>
          <w:lang w:val="en-IN" w:eastAsia="en-IN"/>
        </w:rPr>
        <w:t xml:space="preserve"> and </w:t>
      </w:r>
      <w:r w:rsidRPr="00024A51">
        <w:rPr>
          <w:rFonts w:ascii="Times New Roman" w:eastAsia="Times New Roman" w:hAnsi="Times New Roman" w:cs="Times New Roman"/>
          <w:b/>
          <w:bCs/>
          <w:sz w:val="24"/>
          <w:szCs w:val="24"/>
          <w:lang w:val="en-IN" w:eastAsia="en-IN"/>
        </w:rPr>
        <w:t>December</w:t>
      </w:r>
      <w:r w:rsidRPr="00024A51">
        <w:rPr>
          <w:rFonts w:ascii="Times New Roman" w:eastAsia="Times New Roman" w:hAnsi="Times New Roman" w:cs="Times New Roman"/>
          <w:sz w:val="24"/>
          <w:szCs w:val="24"/>
          <w:lang w:val="en-IN" w:eastAsia="en-IN"/>
        </w:rPr>
        <w:t>, potentially due to public holidays or marketing campaigns.</w:t>
      </w:r>
    </w:p>
    <w:p w14:paraId="636E2A66" w14:textId="77777777" w:rsidR="00024A51" w:rsidRPr="00024A51" w:rsidRDefault="00024A51" w:rsidP="00024A51">
      <w:pPr>
        <w:numPr>
          <w:ilvl w:val="0"/>
          <w:numId w:val="24"/>
        </w:numPr>
        <w:autoSpaceDE w:val="0"/>
        <w:autoSpaceDN w:val="0"/>
        <w:adjustRightInd w:val="0"/>
        <w:spacing w:line="360" w:lineRule="auto"/>
        <w:jc w:val="both"/>
        <w:rPr>
          <w:rFonts w:ascii="Times New Roman" w:eastAsia="Times New Roman" w:hAnsi="Times New Roman" w:cs="Times New Roman"/>
          <w:sz w:val="24"/>
          <w:szCs w:val="24"/>
          <w:lang w:val="en-IN" w:eastAsia="en-IN"/>
        </w:rPr>
      </w:pPr>
      <w:r w:rsidRPr="00024A51">
        <w:rPr>
          <w:rFonts w:ascii="Times New Roman" w:eastAsia="Times New Roman" w:hAnsi="Times New Roman" w:cs="Times New Roman"/>
          <w:sz w:val="24"/>
          <w:szCs w:val="24"/>
          <w:lang w:val="en-IN" w:eastAsia="en-IN"/>
        </w:rPr>
        <w:t xml:space="preserve">Slower months like </w:t>
      </w:r>
      <w:r w:rsidRPr="00024A51">
        <w:rPr>
          <w:rFonts w:ascii="Times New Roman" w:eastAsia="Times New Roman" w:hAnsi="Times New Roman" w:cs="Times New Roman"/>
          <w:b/>
          <w:bCs/>
          <w:sz w:val="24"/>
          <w:szCs w:val="24"/>
          <w:lang w:val="en-IN" w:eastAsia="en-IN"/>
        </w:rPr>
        <w:t>February</w:t>
      </w:r>
      <w:r w:rsidRPr="00024A51">
        <w:rPr>
          <w:rFonts w:ascii="Times New Roman" w:eastAsia="Times New Roman" w:hAnsi="Times New Roman" w:cs="Times New Roman"/>
          <w:sz w:val="24"/>
          <w:szCs w:val="24"/>
          <w:lang w:val="en-IN" w:eastAsia="en-IN"/>
        </w:rPr>
        <w:t xml:space="preserve"> suggest a potential opportunity to introduce promotions or incentives.</w:t>
      </w:r>
    </w:p>
    <w:p w14:paraId="145D8963" w14:textId="77777777" w:rsidR="00024A51" w:rsidRPr="00024A51" w:rsidRDefault="00024A51" w:rsidP="00024A51">
      <w:pPr>
        <w:autoSpaceDE w:val="0"/>
        <w:autoSpaceDN w:val="0"/>
        <w:adjustRightInd w:val="0"/>
        <w:spacing w:line="360" w:lineRule="auto"/>
        <w:jc w:val="both"/>
        <w:rPr>
          <w:rFonts w:ascii="Times New Roman" w:eastAsia="Times New Roman" w:hAnsi="Times New Roman" w:cs="Times New Roman"/>
          <w:sz w:val="24"/>
          <w:szCs w:val="24"/>
          <w:lang w:val="en-IN" w:eastAsia="en-IN"/>
        </w:rPr>
      </w:pPr>
      <w:r w:rsidRPr="00024A51">
        <w:rPr>
          <w:rFonts w:ascii="Times New Roman" w:eastAsia="Times New Roman" w:hAnsi="Times New Roman" w:cs="Times New Roman"/>
          <w:b/>
          <w:bCs/>
          <w:sz w:val="24"/>
          <w:szCs w:val="24"/>
          <w:lang w:val="en-IN" w:eastAsia="en-IN"/>
        </w:rPr>
        <w:t>Comparisons</w:t>
      </w:r>
      <w:r w:rsidRPr="00024A51">
        <w:rPr>
          <w:rFonts w:ascii="Times New Roman" w:eastAsia="Times New Roman" w:hAnsi="Times New Roman" w:cs="Times New Roman"/>
          <w:sz w:val="24"/>
          <w:szCs w:val="24"/>
          <w:lang w:val="en-IN" w:eastAsia="en-IN"/>
        </w:rPr>
        <w:t>:</w:t>
      </w:r>
    </w:p>
    <w:p w14:paraId="636C57E1" w14:textId="77777777" w:rsidR="00024A51" w:rsidRPr="00024A51" w:rsidRDefault="00024A51" w:rsidP="00024A51">
      <w:pPr>
        <w:numPr>
          <w:ilvl w:val="0"/>
          <w:numId w:val="25"/>
        </w:numPr>
        <w:autoSpaceDE w:val="0"/>
        <w:autoSpaceDN w:val="0"/>
        <w:adjustRightInd w:val="0"/>
        <w:spacing w:line="360" w:lineRule="auto"/>
        <w:jc w:val="both"/>
        <w:rPr>
          <w:rFonts w:ascii="Times New Roman" w:eastAsia="Times New Roman" w:hAnsi="Times New Roman" w:cs="Times New Roman"/>
          <w:sz w:val="24"/>
          <w:szCs w:val="24"/>
          <w:lang w:val="en-IN" w:eastAsia="en-IN"/>
        </w:rPr>
      </w:pPr>
      <w:r w:rsidRPr="00024A51">
        <w:rPr>
          <w:rFonts w:ascii="Times New Roman" w:eastAsia="Times New Roman" w:hAnsi="Times New Roman" w:cs="Times New Roman"/>
          <w:sz w:val="24"/>
          <w:szCs w:val="24"/>
          <w:lang w:val="en-IN" w:eastAsia="en-IN"/>
        </w:rPr>
        <w:t xml:space="preserve">Comparing </w:t>
      </w:r>
      <w:r w:rsidRPr="00024A51">
        <w:rPr>
          <w:rFonts w:ascii="Times New Roman" w:eastAsia="Times New Roman" w:hAnsi="Times New Roman" w:cs="Times New Roman"/>
          <w:b/>
          <w:bCs/>
          <w:sz w:val="24"/>
          <w:szCs w:val="24"/>
          <w:lang w:val="en-IN" w:eastAsia="en-IN"/>
        </w:rPr>
        <w:t>April</w:t>
      </w:r>
      <w:r w:rsidRPr="00024A51">
        <w:rPr>
          <w:rFonts w:ascii="Times New Roman" w:eastAsia="Times New Roman" w:hAnsi="Times New Roman" w:cs="Times New Roman"/>
          <w:sz w:val="24"/>
          <w:szCs w:val="24"/>
          <w:lang w:val="en-IN" w:eastAsia="en-IN"/>
        </w:rPr>
        <w:t xml:space="preserve"> (₹23,000) with </w:t>
      </w:r>
      <w:r w:rsidRPr="00024A51">
        <w:rPr>
          <w:rFonts w:ascii="Times New Roman" w:eastAsia="Times New Roman" w:hAnsi="Times New Roman" w:cs="Times New Roman"/>
          <w:b/>
          <w:bCs/>
          <w:sz w:val="24"/>
          <w:szCs w:val="24"/>
          <w:lang w:val="en-IN" w:eastAsia="en-IN"/>
        </w:rPr>
        <w:t>August</w:t>
      </w:r>
      <w:r w:rsidRPr="00024A51">
        <w:rPr>
          <w:rFonts w:ascii="Times New Roman" w:eastAsia="Times New Roman" w:hAnsi="Times New Roman" w:cs="Times New Roman"/>
          <w:sz w:val="24"/>
          <w:szCs w:val="24"/>
          <w:lang w:val="en-IN" w:eastAsia="en-IN"/>
        </w:rPr>
        <w:t xml:space="preserve"> (₹52,000), there's a </w:t>
      </w:r>
      <w:r w:rsidRPr="00024A51">
        <w:rPr>
          <w:rFonts w:ascii="Times New Roman" w:eastAsia="Times New Roman" w:hAnsi="Times New Roman" w:cs="Times New Roman"/>
          <w:b/>
          <w:bCs/>
          <w:sz w:val="24"/>
          <w:szCs w:val="24"/>
          <w:lang w:val="en-IN" w:eastAsia="en-IN"/>
        </w:rPr>
        <w:t>126% increase</w:t>
      </w:r>
      <w:r w:rsidRPr="00024A51">
        <w:rPr>
          <w:rFonts w:ascii="Times New Roman" w:eastAsia="Times New Roman" w:hAnsi="Times New Roman" w:cs="Times New Roman"/>
          <w:sz w:val="24"/>
          <w:szCs w:val="24"/>
          <w:lang w:val="en-IN" w:eastAsia="en-IN"/>
        </w:rPr>
        <w:t>, indicating peak operational periods and customer engagement levels.</w:t>
      </w:r>
    </w:p>
    <w:p w14:paraId="4E74466D" w14:textId="77777777" w:rsidR="00024A51" w:rsidRPr="00024A51" w:rsidRDefault="00024A51" w:rsidP="00024A51">
      <w:pPr>
        <w:autoSpaceDE w:val="0"/>
        <w:autoSpaceDN w:val="0"/>
        <w:adjustRightInd w:val="0"/>
        <w:spacing w:line="360" w:lineRule="auto"/>
        <w:jc w:val="both"/>
        <w:rPr>
          <w:rFonts w:ascii="Times New Roman" w:eastAsia="Times New Roman" w:hAnsi="Times New Roman" w:cs="Times New Roman"/>
          <w:sz w:val="24"/>
          <w:szCs w:val="24"/>
          <w:lang w:val="en-IN" w:eastAsia="en-IN"/>
        </w:rPr>
      </w:pPr>
      <w:r w:rsidRPr="00024A51">
        <w:rPr>
          <w:rFonts w:ascii="Times New Roman" w:eastAsia="Times New Roman" w:hAnsi="Times New Roman" w:cs="Times New Roman"/>
          <w:sz w:val="24"/>
          <w:szCs w:val="24"/>
          <w:lang w:val="en-IN" w:eastAsia="en-IN"/>
        </w:rPr>
        <w:pict w14:anchorId="00E3F87F">
          <v:rect id="_x0000_i1151" style="width:0;height:1.5pt" o:hralign="center" o:hrstd="t" o:hr="t" fillcolor="#a0a0a0" stroked="f"/>
        </w:pict>
      </w:r>
    </w:p>
    <w:p w14:paraId="5DBEAED2" w14:textId="77777777" w:rsidR="00024A51" w:rsidRPr="00024A51" w:rsidRDefault="00024A51" w:rsidP="00024A51">
      <w:pPr>
        <w:autoSpaceDE w:val="0"/>
        <w:autoSpaceDN w:val="0"/>
        <w:adjustRightInd w:val="0"/>
        <w:spacing w:line="360" w:lineRule="auto"/>
        <w:jc w:val="both"/>
        <w:rPr>
          <w:rFonts w:ascii="Times New Roman" w:eastAsia="Times New Roman" w:hAnsi="Times New Roman" w:cs="Times New Roman"/>
          <w:b/>
          <w:bCs/>
          <w:sz w:val="24"/>
          <w:szCs w:val="24"/>
          <w:lang w:val="en-IN" w:eastAsia="en-IN"/>
        </w:rPr>
      </w:pPr>
      <w:r w:rsidRPr="00024A51">
        <w:rPr>
          <w:rFonts w:ascii="Times New Roman" w:eastAsia="Times New Roman" w:hAnsi="Times New Roman" w:cs="Times New Roman"/>
          <w:b/>
          <w:bCs/>
          <w:sz w:val="24"/>
          <w:szCs w:val="24"/>
          <w:lang w:val="en-IN" w:eastAsia="en-IN"/>
        </w:rPr>
        <w:t>V. Visualization</w:t>
      </w:r>
    </w:p>
    <w:p w14:paraId="7745855A" w14:textId="77777777" w:rsidR="00024A51" w:rsidRPr="00024A51" w:rsidRDefault="00024A51" w:rsidP="00024A51">
      <w:pPr>
        <w:autoSpaceDE w:val="0"/>
        <w:autoSpaceDN w:val="0"/>
        <w:adjustRightInd w:val="0"/>
        <w:spacing w:line="360" w:lineRule="auto"/>
        <w:jc w:val="both"/>
        <w:rPr>
          <w:rFonts w:ascii="Times New Roman" w:eastAsia="Times New Roman" w:hAnsi="Times New Roman" w:cs="Times New Roman"/>
          <w:sz w:val="24"/>
          <w:szCs w:val="24"/>
          <w:lang w:val="en-IN" w:eastAsia="en-IN"/>
        </w:rPr>
      </w:pPr>
      <w:r w:rsidRPr="00024A51">
        <w:rPr>
          <w:rFonts w:ascii="Times New Roman" w:eastAsia="Times New Roman" w:hAnsi="Times New Roman" w:cs="Times New Roman"/>
          <w:b/>
          <w:bCs/>
          <w:sz w:val="24"/>
          <w:szCs w:val="24"/>
          <w:lang w:val="en-IN" w:eastAsia="en-IN"/>
        </w:rPr>
        <w:t>Type of Chart Used</w:t>
      </w:r>
      <w:r w:rsidRPr="00024A51">
        <w:rPr>
          <w:rFonts w:ascii="Times New Roman" w:eastAsia="Times New Roman" w:hAnsi="Times New Roman" w:cs="Times New Roman"/>
          <w:sz w:val="24"/>
          <w:szCs w:val="24"/>
          <w:lang w:val="en-IN" w:eastAsia="en-IN"/>
        </w:rPr>
        <w:t>:</w:t>
      </w:r>
      <w:r w:rsidRPr="00024A51">
        <w:rPr>
          <w:rFonts w:ascii="Times New Roman" w:eastAsia="Times New Roman" w:hAnsi="Times New Roman" w:cs="Times New Roman"/>
          <w:sz w:val="24"/>
          <w:szCs w:val="24"/>
          <w:lang w:val="en-IN" w:eastAsia="en-IN"/>
        </w:rPr>
        <w:br/>
      </w:r>
      <w:r w:rsidRPr="00024A51">
        <w:rPr>
          <w:rFonts w:ascii="Times New Roman" w:eastAsia="Times New Roman" w:hAnsi="Times New Roman" w:cs="Times New Roman"/>
          <w:b/>
          <w:bCs/>
          <w:sz w:val="24"/>
          <w:szCs w:val="24"/>
          <w:lang w:val="en-IN" w:eastAsia="en-IN"/>
        </w:rPr>
        <w:t>Line Chart</w:t>
      </w:r>
      <w:r w:rsidRPr="00024A51">
        <w:rPr>
          <w:rFonts w:ascii="Times New Roman" w:eastAsia="Times New Roman" w:hAnsi="Times New Roman" w:cs="Times New Roman"/>
          <w:sz w:val="24"/>
          <w:szCs w:val="24"/>
          <w:lang w:val="en-IN" w:eastAsia="en-IN"/>
        </w:rPr>
        <w:t xml:space="preserve"> was selected due to its clarity in displaying continuous data trends over time. It </w:t>
      </w:r>
      <w:r w:rsidRPr="00024A51">
        <w:rPr>
          <w:rFonts w:ascii="Times New Roman" w:eastAsia="Times New Roman" w:hAnsi="Times New Roman" w:cs="Times New Roman"/>
          <w:sz w:val="24"/>
          <w:szCs w:val="24"/>
          <w:lang w:val="en-IN" w:eastAsia="en-IN"/>
        </w:rPr>
        <w:lastRenderedPageBreak/>
        <w:t xml:space="preserve">efficiently visualizes month-over-month revenue changes, making it ideal for detecting seasonal </w:t>
      </w:r>
      <w:proofErr w:type="spellStart"/>
      <w:r w:rsidRPr="00024A51">
        <w:rPr>
          <w:rFonts w:ascii="Times New Roman" w:eastAsia="Times New Roman" w:hAnsi="Times New Roman" w:cs="Times New Roman"/>
          <w:sz w:val="24"/>
          <w:szCs w:val="24"/>
          <w:lang w:val="en-IN" w:eastAsia="en-IN"/>
        </w:rPr>
        <w:t>behaviors</w:t>
      </w:r>
      <w:proofErr w:type="spellEnd"/>
      <w:r w:rsidRPr="00024A51">
        <w:rPr>
          <w:rFonts w:ascii="Times New Roman" w:eastAsia="Times New Roman" w:hAnsi="Times New Roman" w:cs="Times New Roman"/>
          <w:sz w:val="24"/>
          <w:szCs w:val="24"/>
          <w:lang w:val="en-IN" w:eastAsia="en-IN"/>
        </w:rPr>
        <w:t xml:space="preserve"> and growth patterns.</w:t>
      </w:r>
    </w:p>
    <w:p w14:paraId="4119D072" w14:textId="77777777" w:rsidR="00024A51" w:rsidRPr="00024A51" w:rsidRDefault="00024A51" w:rsidP="00024A51">
      <w:pPr>
        <w:autoSpaceDE w:val="0"/>
        <w:autoSpaceDN w:val="0"/>
        <w:adjustRightInd w:val="0"/>
        <w:spacing w:line="360" w:lineRule="auto"/>
        <w:jc w:val="both"/>
        <w:rPr>
          <w:rFonts w:ascii="Times New Roman" w:eastAsia="Times New Roman" w:hAnsi="Times New Roman" w:cs="Times New Roman"/>
          <w:sz w:val="24"/>
          <w:szCs w:val="24"/>
          <w:lang w:val="en-IN" w:eastAsia="en-IN"/>
        </w:rPr>
      </w:pPr>
      <w:r w:rsidRPr="00024A51">
        <w:rPr>
          <w:rFonts w:ascii="Times New Roman" w:eastAsia="Times New Roman" w:hAnsi="Times New Roman" w:cs="Times New Roman"/>
          <w:b/>
          <w:bCs/>
          <w:sz w:val="24"/>
          <w:szCs w:val="24"/>
          <w:lang w:val="en-IN" w:eastAsia="en-IN"/>
        </w:rPr>
        <w:t>Interactivity</w:t>
      </w:r>
      <w:r w:rsidRPr="00024A51">
        <w:rPr>
          <w:rFonts w:ascii="Times New Roman" w:eastAsia="Times New Roman" w:hAnsi="Times New Roman" w:cs="Times New Roman"/>
          <w:sz w:val="24"/>
          <w:szCs w:val="24"/>
          <w:lang w:val="en-IN" w:eastAsia="en-IN"/>
        </w:rPr>
        <w:t>:</w:t>
      </w:r>
    </w:p>
    <w:p w14:paraId="165E7DE8" w14:textId="77777777" w:rsidR="00024A51" w:rsidRPr="00024A51" w:rsidRDefault="00024A51" w:rsidP="00024A51">
      <w:pPr>
        <w:numPr>
          <w:ilvl w:val="0"/>
          <w:numId w:val="26"/>
        </w:numPr>
        <w:autoSpaceDE w:val="0"/>
        <w:autoSpaceDN w:val="0"/>
        <w:adjustRightInd w:val="0"/>
        <w:spacing w:line="360" w:lineRule="auto"/>
        <w:jc w:val="both"/>
        <w:rPr>
          <w:rFonts w:ascii="Times New Roman" w:eastAsia="Times New Roman" w:hAnsi="Times New Roman" w:cs="Times New Roman"/>
          <w:sz w:val="24"/>
          <w:szCs w:val="24"/>
          <w:lang w:val="en-IN" w:eastAsia="en-IN"/>
        </w:rPr>
      </w:pPr>
      <w:r w:rsidRPr="00024A51">
        <w:rPr>
          <w:rFonts w:ascii="Times New Roman" w:eastAsia="Times New Roman" w:hAnsi="Times New Roman" w:cs="Times New Roman"/>
          <w:b/>
          <w:bCs/>
          <w:sz w:val="24"/>
          <w:szCs w:val="24"/>
          <w:lang w:val="en-IN" w:eastAsia="en-IN"/>
        </w:rPr>
        <w:t>Slicers</w:t>
      </w:r>
      <w:r w:rsidRPr="00024A51">
        <w:rPr>
          <w:rFonts w:ascii="Times New Roman" w:eastAsia="Times New Roman" w:hAnsi="Times New Roman" w:cs="Times New Roman"/>
          <w:sz w:val="24"/>
          <w:szCs w:val="24"/>
          <w:lang w:val="en-IN" w:eastAsia="en-IN"/>
        </w:rPr>
        <w:t xml:space="preserve"> were implemented for:</w:t>
      </w:r>
    </w:p>
    <w:p w14:paraId="4210F49D" w14:textId="77777777" w:rsidR="00024A51" w:rsidRPr="00024A51" w:rsidRDefault="00024A51" w:rsidP="00024A51">
      <w:pPr>
        <w:numPr>
          <w:ilvl w:val="1"/>
          <w:numId w:val="26"/>
        </w:numPr>
        <w:autoSpaceDE w:val="0"/>
        <w:autoSpaceDN w:val="0"/>
        <w:adjustRightInd w:val="0"/>
        <w:spacing w:line="360" w:lineRule="auto"/>
        <w:jc w:val="both"/>
        <w:rPr>
          <w:rFonts w:ascii="Times New Roman" w:eastAsia="Times New Roman" w:hAnsi="Times New Roman" w:cs="Times New Roman"/>
          <w:sz w:val="24"/>
          <w:szCs w:val="24"/>
          <w:lang w:val="en-IN" w:eastAsia="en-IN"/>
        </w:rPr>
      </w:pPr>
      <w:r w:rsidRPr="00024A51">
        <w:rPr>
          <w:rFonts w:ascii="Times New Roman" w:eastAsia="Times New Roman" w:hAnsi="Times New Roman" w:cs="Times New Roman"/>
          <w:b/>
          <w:bCs/>
          <w:sz w:val="24"/>
          <w:szCs w:val="24"/>
          <w:lang w:val="en-IN" w:eastAsia="en-IN"/>
        </w:rPr>
        <w:t>Restaurant Name</w:t>
      </w:r>
    </w:p>
    <w:p w14:paraId="1F8501E1" w14:textId="77777777" w:rsidR="00024A51" w:rsidRPr="00024A51" w:rsidRDefault="00024A51" w:rsidP="00024A51">
      <w:pPr>
        <w:numPr>
          <w:ilvl w:val="1"/>
          <w:numId w:val="26"/>
        </w:numPr>
        <w:autoSpaceDE w:val="0"/>
        <w:autoSpaceDN w:val="0"/>
        <w:adjustRightInd w:val="0"/>
        <w:spacing w:line="360" w:lineRule="auto"/>
        <w:jc w:val="both"/>
        <w:rPr>
          <w:rFonts w:ascii="Times New Roman" w:eastAsia="Times New Roman" w:hAnsi="Times New Roman" w:cs="Times New Roman"/>
          <w:sz w:val="24"/>
          <w:szCs w:val="24"/>
          <w:lang w:val="en-IN" w:eastAsia="en-IN"/>
        </w:rPr>
      </w:pPr>
      <w:r w:rsidRPr="00024A51">
        <w:rPr>
          <w:rFonts w:ascii="Times New Roman" w:eastAsia="Times New Roman" w:hAnsi="Times New Roman" w:cs="Times New Roman"/>
          <w:b/>
          <w:bCs/>
          <w:sz w:val="24"/>
          <w:szCs w:val="24"/>
          <w:lang w:val="en-IN" w:eastAsia="en-IN"/>
        </w:rPr>
        <w:t>Payment Method</w:t>
      </w:r>
    </w:p>
    <w:p w14:paraId="4CA5DC38" w14:textId="77777777" w:rsidR="00024A51" w:rsidRPr="00024A51" w:rsidRDefault="00024A51" w:rsidP="00024A51">
      <w:pPr>
        <w:numPr>
          <w:ilvl w:val="1"/>
          <w:numId w:val="26"/>
        </w:numPr>
        <w:autoSpaceDE w:val="0"/>
        <w:autoSpaceDN w:val="0"/>
        <w:adjustRightInd w:val="0"/>
        <w:spacing w:line="360" w:lineRule="auto"/>
        <w:jc w:val="both"/>
        <w:rPr>
          <w:rFonts w:ascii="Times New Roman" w:eastAsia="Times New Roman" w:hAnsi="Times New Roman" w:cs="Times New Roman"/>
          <w:sz w:val="24"/>
          <w:szCs w:val="24"/>
          <w:lang w:val="en-IN" w:eastAsia="en-IN"/>
        </w:rPr>
      </w:pPr>
      <w:r w:rsidRPr="00024A51">
        <w:rPr>
          <w:rFonts w:ascii="Times New Roman" w:eastAsia="Times New Roman" w:hAnsi="Times New Roman" w:cs="Times New Roman"/>
          <w:b/>
          <w:bCs/>
          <w:sz w:val="24"/>
          <w:szCs w:val="24"/>
          <w:lang w:val="en-IN" w:eastAsia="en-IN"/>
        </w:rPr>
        <w:t>Delivery Location (City)</w:t>
      </w:r>
    </w:p>
    <w:p w14:paraId="11FE3520" w14:textId="77777777" w:rsidR="00024A51" w:rsidRPr="00024A51" w:rsidRDefault="00024A51" w:rsidP="00024A51">
      <w:pPr>
        <w:numPr>
          <w:ilvl w:val="1"/>
          <w:numId w:val="26"/>
        </w:numPr>
        <w:autoSpaceDE w:val="0"/>
        <w:autoSpaceDN w:val="0"/>
        <w:adjustRightInd w:val="0"/>
        <w:spacing w:line="360" w:lineRule="auto"/>
        <w:jc w:val="both"/>
        <w:rPr>
          <w:rFonts w:ascii="Times New Roman" w:eastAsia="Times New Roman" w:hAnsi="Times New Roman" w:cs="Times New Roman"/>
          <w:sz w:val="24"/>
          <w:szCs w:val="24"/>
          <w:lang w:val="en-IN" w:eastAsia="en-IN"/>
        </w:rPr>
      </w:pPr>
      <w:r w:rsidRPr="00024A51">
        <w:rPr>
          <w:rFonts w:ascii="Times New Roman" w:eastAsia="Times New Roman" w:hAnsi="Times New Roman" w:cs="Times New Roman"/>
          <w:b/>
          <w:bCs/>
          <w:sz w:val="24"/>
          <w:szCs w:val="24"/>
          <w:lang w:val="en-IN" w:eastAsia="en-IN"/>
        </w:rPr>
        <w:t>Order Status</w:t>
      </w:r>
      <w:r w:rsidRPr="00024A51">
        <w:rPr>
          <w:rFonts w:ascii="Times New Roman" w:eastAsia="Times New Roman" w:hAnsi="Times New Roman" w:cs="Times New Roman"/>
          <w:sz w:val="24"/>
          <w:szCs w:val="24"/>
          <w:lang w:val="en-IN" w:eastAsia="en-IN"/>
        </w:rPr>
        <w:t xml:space="preserve"> These filters empower users to interactively explore trends specific to various brands, cities, and payment methods, offering deeper, tailored insights.</w:t>
      </w:r>
    </w:p>
    <w:p w14:paraId="1814A78F" w14:textId="6048CBDD" w:rsidR="00024A51" w:rsidRDefault="00024A51" w:rsidP="00024A51">
      <w:pPr>
        <w:autoSpaceDE w:val="0"/>
        <w:autoSpaceDN w:val="0"/>
        <w:adjustRightInd w:val="0"/>
        <w:spacing w:line="360" w:lineRule="auto"/>
        <w:jc w:val="both"/>
      </w:pPr>
    </w:p>
    <w:p w14:paraId="6772B900" w14:textId="3DE9F129" w:rsidR="00E71D84" w:rsidRDefault="00553348" w:rsidP="00E71D84">
      <w:pPr>
        <w:autoSpaceDE w:val="0"/>
        <w:autoSpaceDN w:val="0"/>
        <w:adjustRightInd w:val="0"/>
        <w:spacing w:line="360" w:lineRule="auto"/>
        <w:jc w:val="both"/>
        <w:rPr>
          <w:rFonts w:ascii="Times New Roman" w:eastAsia="Times New Roman" w:hAnsi="Times New Roman" w:cs="Times New Roman"/>
          <w:sz w:val="24"/>
          <w:szCs w:val="24"/>
          <w:lang w:eastAsia="en-IN"/>
        </w:rPr>
      </w:pPr>
      <w:r w:rsidRPr="00553348">
        <w:rPr>
          <w:rFonts w:ascii="Times New Roman" w:eastAsia="Times New Roman" w:hAnsi="Times New Roman" w:cs="Times New Roman"/>
          <w:sz w:val="24"/>
          <w:szCs w:val="24"/>
          <w:lang w:eastAsia="en-IN"/>
        </w:rPr>
        <w:drawing>
          <wp:inline distT="0" distB="0" distL="0" distR="0" wp14:anchorId="52D57D59" wp14:editId="48C23404">
            <wp:extent cx="5731510" cy="2908300"/>
            <wp:effectExtent l="0" t="0" r="2540" b="6350"/>
            <wp:docPr id="4285320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532009" name=""/>
                    <pic:cNvPicPr/>
                  </pic:nvPicPr>
                  <pic:blipFill>
                    <a:blip r:embed="rId13"/>
                    <a:stretch>
                      <a:fillRect/>
                    </a:stretch>
                  </pic:blipFill>
                  <pic:spPr>
                    <a:xfrm>
                      <a:off x="0" y="0"/>
                      <a:ext cx="5731510" cy="2908300"/>
                    </a:xfrm>
                    <a:prstGeom prst="rect">
                      <a:avLst/>
                    </a:prstGeom>
                  </pic:spPr>
                </pic:pic>
              </a:graphicData>
            </a:graphic>
          </wp:inline>
        </w:drawing>
      </w:r>
    </w:p>
    <w:p w14:paraId="06FE464B" w14:textId="2E8FEEB0" w:rsidR="00F47A43" w:rsidRPr="00E71D84" w:rsidRDefault="00E71D84" w:rsidP="00E71D84">
      <w:pPr>
        <w:autoSpaceDE w:val="0"/>
        <w:autoSpaceDN w:val="0"/>
        <w:adjustRightInd w:val="0"/>
        <w:spacing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00F47A43" w:rsidRPr="00F47A43">
        <w:rPr>
          <w:rFonts w:ascii="Times New Roman" w:eastAsia="Times New Roman" w:hAnsi="Times New Roman" w:cs="Times New Roman"/>
          <w:b/>
          <w:bCs/>
          <w:i/>
          <w:iCs/>
          <w:sz w:val="24"/>
          <w:szCs w:val="24"/>
          <w:lang w:eastAsia="en-IN"/>
        </w:rPr>
        <w:t>Image V</w:t>
      </w:r>
    </w:p>
    <w:p w14:paraId="2AAED636" w14:textId="77777777" w:rsidR="00B71328" w:rsidRPr="00F47A43" w:rsidRDefault="00B71328" w:rsidP="00F47A43">
      <w:pPr>
        <w:autoSpaceDE w:val="0"/>
        <w:autoSpaceDN w:val="0"/>
        <w:adjustRightInd w:val="0"/>
        <w:spacing w:line="360" w:lineRule="auto"/>
        <w:jc w:val="center"/>
        <w:rPr>
          <w:rFonts w:ascii="Times New Roman" w:eastAsia="Times New Roman" w:hAnsi="Times New Roman" w:cs="Times New Roman"/>
          <w:b/>
          <w:bCs/>
          <w:i/>
          <w:iCs/>
          <w:sz w:val="24"/>
          <w:szCs w:val="24"/>
          <w:lang w:eastAsia="en-IN"/>
        </w:rPr>
      </w:pPr>
    </w:p>
    <w:p w14:paraId="7BD562E4" w14:textId="7D8695F6" w:rsidR="00B71328" w:rsidRPr="00B71328" w:rsidRDefault="00B71328" w:rsidP="00B71328">
      <w:pPr>
        <w:autoSpaceDE w:val="0"/>
        <w:autoSpaceDN w:val="0"/>
        <w:adjustRightInd w:val="0"/>
        <w:spacing w:line="360" w:lineRule="auto"/>
        <w:jc w:val="both"/>
        <w:rPr>
          <w:rFonts w:ascii="Times New Roman" w:eastAsia="Times New Roman" w:hAnsi="Times New Roman" w:cs="Times New Roman"/>
          <w:b/>
          <w:bCs/>
          <w:i/>
          <w:iCs/>
          <w:sz w:val="26"/>
          <w:szCs w:val="26"/>
          <w:lang w:val="en-IN" w:eastAsia="en-IN"/>
        </w:rPr>
      </w:pPr>
      <w:r w:rsidRPr="00B71328">
        <w:rPr>
          <w:rFonts w:ascii="Times New Roman" w:eastAsia="Times New Roman" w:hAnsi="Times New Roman" w:cs="Times New Roman"/>
          <w:b/>
          <w:bCs/>
          <w:i/>
          <w:iCs/>
          <w:sz w:val="26"/>
          <w:szCs w:val="26"/>
          <w:lang w:val="en-IN" w:eastAsia="en-IN"/>
        </w:rPr>
        <w:t>2. Analysis of "Peak Time</w:t>
      </w:r>
      <w:r w:rsidR="00E71D84">
        <w:rPr>
          <w:rFonts w:ascii="Times New Roman" w:eastAsia="Times New Roman" w:hAnsi="Times New Roman" w:cs="Times New Roman"/>
          <w:b/>
          <w:bCs/>
          <w:i/>
          <w:iCs/>
          <w:sz w:val="26"/>
          <w:szCs w:val="26"/>
          <w:lang w:val="en-IN" w:eastAsia="en-IN"/>
        </w:rPr>
        <w:t xml:space="preserve"> Sales</w:t>
      </w:r>
      <w:r w:rsidRPr="00B71328">
        <w:rPr>
          <w:rFonts w:ascii="Times New Roman" w:eastAsia="Times New Roman" w:hAnsi="Times New Roman" w:cs="Times New Roman"/>
          <w:b/>
          <w:bCs/>
          <w:i/>
          <w:iCs/>
          <w:sz w:val="26"/>
          <w:szCs w:val="26"/>
          <w:lang w:val="en-IN" w:eastAsia="en-IN"/>
        </w:rPr>
        <w:t xml:space="preserve">" </w:t>
      </w:r>
    </w:p>
    <w:p w14:paraId="443FC508" w14:textId="6F585036" w:rsidR="00B71328" w:rsidRPr="00B71328" w:rsidRDefault="00B71328" w:rsidP="00B71328">
      <w:pPr>
        <w:autoSpaceDE w:val="0"/>
        <w:autoSpaceDN w:val="0"/>
        <w:adjustRightInd w:val="0"/>
        <w:spacing w:line="360" w:lineRule="auto"/>
        <w:jc w:val="both"/>
        <w:rPr>
          <w:rFonts w:ascii="Times New Roman" w:eastAsia="Times New Roman" w:hAnsi="Times New Roman" w:cs="Times New Roman"/>
          <w:b/>
          <w:bCs/>
          <w:sz w:val="24"/>
          <w:szCs w:val="24"/>
          <w:lang w:val="en-IN" w:eastAsia="en-IN"/>
        </w:rPr>
      </w:pPr>
      <w:r>
        <w:rPr>
          <w:rFonts w:ascii="Times New Roman" w:eastAsia="Times New Roman" w:hAnsi="Times New Roman" w:cs="Times New Roman"/>
          <w:b/>
          <w:bCs/>
          <w:sz w:val="24"/>
          <w:szCs w:val="24"/>
          <w:lang w:val="en-IN" w:eastAsia="en-IN"/>
        </w:rPr>
        <w:t>I</w:t>
      </w:r>
      <w:r w:rsidRPr="00B71328">
        <w:rPr>
          <w:rFonts w:ascii="Times New Roman" w:eastAsia="Times New Roman" w:hAnsi="Times New Roman" w:cs="Times New Roman"/>
          <w:b/>
          <w:bCs/>
          <w:sz w:val="24"/>
          <w:szCs w:val="24"/>
          <w:lang w:val="en-IN" w:eastAsia="en-IN"/>
        </w:rPr>
        <w:t>. Introduction</w:t>
      </w:r>
    </w:p>
    <w:p w14:paraId="1C418EC6" w14:textId="77777777" w:rsidR="00E71D84" w:rsidRDefault="00B71328" w:rsidP="00B71328">
      <w:pPr>
        <w:autoSpaceDE w:val="0"/>
        <w:autoSpaceDN w:val="0"/>
        <w:adjustRightInd w:val="0"/>
        <w:spacing w:line="360" w:lineRule="auto"/>
        <w:jc w:val="both"/>
        <w:rPr>
          <w:rFonts w:ascii="Times New Roman" w:eastAsia="Times New Roman" w:hAnsi="Times New Roman" w:cs="Times New Roman"/>
          <w:sz w:val="24"/>
          <w:szCs w:val="24"/>
          <w:lang w:eastAsia="en-IN"/>
        </w:rPr>
      </w:pPr>
      <w:r w:rsidRPr="00B71328">
        <w:rPr>
          <w:rFonts w:ascii="Times New Roman" w:eastAsia="Times New Roman" w:hAnsi="Times New Roman" w:cs="Times New Roman"/>
          <w:i/>
          <w:iCs/>
          <w:sz w:val="24"/>
          <w:szCs w:val="24"/>
          <w:u w:val="single"/>
          <w:lang w:val="en-IN" w:eastAsia="en-IN"/>
        </w:rPr>
        <w:lastRenderedPageBreak/>
        <w:t>Purpose:</w:t>
      </w:r>
      <w:r w:rsidRPr="00B71328">
        <w:rPr>
          <w:rFonts w:ascii="Times New Roman" w:eastAsia="Times New Roman" w:hAnsi="Times New Roman" w:cs="Times New Roman"/>
          <w:sz w:val="24"/>
          <w:szCs w:val="24"/>
          <w:lang w:val="en-IN" w:eastAsia="en-IN"/>
        </w:rPr>
        <w:t xml:space="preserve"> </w:t>
      </w:r>
      <w:r w:rsidR="00E71D84" w:rsidRPr="00E71D84">
        <w:rPr>
          <w:rFonts w:ascii="Times New Roman" w:eastAsia="Times New Roman" w:hAnsi="Times New Roman" w:cs="Times New Roman"/>
          <w:sz w:val="24"/>
          <w:szCs w:val="24"/>
          <w:lang w:eastAsia="en-IN"/>
        </w:rPr>
        <w:t>This analysis aims to identify the peak hourly intervals of customer purchases in HH:MM format to understand when the coffee shop experiences the highest sales volume.</w:t>
      </w:r>
    </w:p>
    <w:p w14:paraId="07362C95" w14:textId="77777777" w:rsidR="00E71D84" w:rsidRPr="00E71D84" w:rsidRDefault="00B71328" w:rsidP="00E71D84">
      <w:pPr>
        <w:autoSpaceDE w:val="0"/>
        <w:autoSpaceDN w:val="0"/>
        <w:adjustRightInd w:val="0"/>
        <w:spacing w:line="360" w:lineRule="auto"/>
        <w:jc w:val="both"/>
        <w:rPr>
          <w:rFonts w:ascii="Times New Roman" w:eastAsia="Times New Roman" w:hAnsi="Times New Roman" w:cs="Times New Roman"/>
          <w:sz w:val="24"/>
          <w:szCs w:val="24"/>
          <w:lang w:val="en-IN" w:eastAsia="en-IN"/>
        </w:rPr>
      </w:pPr>
      <w:r w:rsidRPr="00B71328">
        <w:rPr>
          <w:rFonts w:ascii="Times New Roman" w:eastAsia="Times New Roman" w:hAnsi="Times New Roman" w:cs="Times New Roman"/>
          <w:i/>
          <w:iCs/>
          <w:sz w:val="24"/>
          <w:szCs w:val="24"/>
          <w:u w:val="single"/>
          <w:lang w:val="en-IN" w:eastAsia="en-IN"/>
        </w:rPr>
        <w:t>Relevance:</w:t>
      </w:r>
      <w:r w:rsidRPr="00B71328">
        <w:rPr>
          <w:rFonts w:ascii="Times New Roman" w:eastAsia="Times New Roman" w:hAnsi="Times New Roman" w:cs="Times New Roman"/>
          <w:sz w:val="24"/>
          <w:szCs w:val="24"/>
          <w:lang w:val="en-IN" w:eastAsia="en-IN"/>
        </w:rPr>
        <w:t xml:space="preserve"> </w:t>
      </w:r>
      <w:r w:rsidR="00E71D84" w:rsidRPr="00E71D84">
        <w:rPr>
          <w:rFonts w:ascii="Times New Roman" w:eastAsia="Times New Roman" w:hAnsi="Times New Roman" w:cs="Times New Roman"/>
          <w:sz w:val="24"/>
          <w:szCs w:val="24"/>
          <w:lang w:val="en-IN" w:eastAsia="en-IN"/>
        </w:rPr>
        <w:t>This insight is essential for resource planning, staff scheduling, and marketing promotions to maximize sales during busy hours and improve customer service efficiency.</w:t>
      </w:r>
    </w:p>
    <w:p w14:paraId="29580807" w14:textId="4458FF55" w:rsidR="00B71328" w:rsidRPr="00B71328" w:rsidRDefault="00117F0C" w:rsidP="00B71328">
      <w:pPr>
        <w:autoSpaceDE w:val="0"/>
        <w:autoSpaceDN w:val="0"/>
        <w:adjustRightInd w:val="0"/>
        <w:spacing w:line="360" w:lineRule="auto"/>
        <w:jc w:val="both"/>
        <w:rPr>
          <w:rFonts w:ascii="Times New Roman" w:eastAsia="Times New Roman" w:hAnsi="Times New Roman" w:cs="Times New Roman"/>
          <w:b/>
          <w:bCs/>
          <w:sz w:val="24"/>
          <w:szCs w:val="24"/>
          <w:lang w:val="en-IN" w:eastAsia="en-IN"/>
        </w:rPr>
      </w:pPr>
      <w:r w:rsidRPr="007E1380">
        <w:rPr>
          <w:rFonts w:ascii="Times New Roman" w:eastAsia="Times New Roman" w:hAnsi="Times New Roman" w:cs="Times New Roman"/>
          <w:b/>
          <w:bCs/>
          <w:sz w:val="24"/>
          <w:szCs w:val="24"/>
          <w:lang w:val="en-IN" w:eastAsia="en-IN"/>
        </w:rPr>
        <w:t>II</w:t>
      </w:r>
      <w:r w:rsidR="00B71328" w:rsidRPr="00B71328">
        <w:rPr>
          <w:rFonts w:ascii="Times New Roman" w:eastAsia="Times New Roman" w:hAnsi="Times New Roman" w:cs="Times New Roman"/>
          <w:b/>
          <w:bCs/>
          <w:sz w:val="24"/>
          <w:szCs w:val="24"/>
          <w:lang w:val="en-IN" w:eastAsia="en-IN"/>
        </w:rPr>
        <w:t>. General Description</w:t>
      </w:r>
    </w:p>
    <w:p w14:paraId="35726F81" w14:textId="77777777" w:rsidR="00E71D84" w:rsidRDefault="00B71328" w:rsidP="00B71328">
      <w:pPr>
        <w:autoSpaceDE w:val="0"/>
        <w:autoSpaceDN w:val="0"/>
        <w:adjustRightInd w:val="0"/>
        <w:spacing w:line="360" w:lineRule="auto"/>
        <w:jc w:val="both"/>
        <w:rPr>
          <w:rFonts w:ascii="Times New Roman" w:eastAsia="Times New Roman" w:hAnsi="Times New Roman" w:cs="Times New Roman"/>
          <w:sz w:val="24"/>
          <w:szCs w:val="24"/>
          <w:lang w:eastAsia="en-IN"/>
        </w:rPr>
      </w:pPr>
      <w:r w:rsidRPr="00B71328">
        <w:rPr>
          <w:rFonts w:ascii="Times New Roman" w:eastAsia="Times New Roman" w:hAnsi="Times New Roman" w:cs="Times New Roman"/>
          <w:i/>
          <w:iCs/>
          <w:sz w:val="24"/>
          <w:szCs w:val="24"/>
          <w:u w:val="single"/>
          <w:lang w:val="en-IN" w:eastAsia="en-IN"/>
        </w:rPr>
        <w:t>Data Used:</w:t>
      </w:r>
      <w:r w:rsidRPr="00B71328">
        <w:rPr>
          <w:rFonts w:ascii="Times New Roman" w:eastAsia="Times New Roman" w:hAnsi="Times New Roman" w:cs="Times New Roman"/>
          <w:sz w:val="24"/>
          <w:szCs w:val="24"/>
          <w:lang w:val="en-IN" w:eastAsia="en-IN"/>
        </w:rPr>
        <w:t xml:space="preserve"> </w:t>
      </w:r>
      <w:r w:rsidR="00E71D84" w:rsidRPr="00E71D84">
        <w:rPr>
          <w:rFonts w:ascii="Times New Roman" w:eastAsia="Times New Roman" w:hAnsi="Times New Roman" w:cs="Times New Roman"/>
          <w:sz w:val="24"/>
          <w:szCs w:val="24"/>
          <w:lang w:eastAsia="en-IN"/>
        </w:rPr>
        <w:t>The "Time" column (from "Date" column) was extracted and used as rows, and the count of "Sales" was taken as values to analyses purchase activity across different hourly intervals.</w:t>
      </w:r>
    </w:p>
    <w:p w14:paraId="1D3C1C05" w14:textId="27410E0A" w:rsidR="00E71D84" w:rsidRDefault="00B71328" w:rsidP="00B71328">
      <w:pPr>
        <w:autoSpaceDE w:val="0"/>
        <w:autoSpaceDN w:val="0"/>
        <w:adjustRightInd w:val="0"/>
        <w:spacing w:line="360" w:lineRule="auto"/>
        <w:jc w:val="both"/>
        <w:rPr>
          <w:rFonts w:ascii="Times New Roman" w:eastAsia="Times New Roman" w:hAnsi="Times New Roman" w:cs="Times New Roman"/>
          <w:i/>
          <w:iCs/>
          <w:sz w:val="24"/>
          <w:szCs w:val="24"/>
          <w:u w:val="single"/>
          <w:lang w:val="en-IN" w:eastAsia="en-IN"/>
        </w:rPr>
      </w:pPr>
      <w:r w:rsidRPr="00B71328">
        <w:rPr>
          <w:rFonts w:ascii="Times New Roman" w:eastAsia="Times New Roman" w:hAnsi="Times New Roman" w:cs="Times New Roman"/>
          <w:i/>
          <w:iCs/>
          <w:sz w:val="24"/>
          <w:szCs w:val="24"/>
          <w:u w:val="single"/>
          <w:lang w:val="en-IN" w:eastAsia="en-IN"/>
        </w:rPr>
        <w:t>Time Frame/Scope</w:t>
      </w:r>
      <w:r w:rsidRPr="00B71328">
        <w:rPr>
          <w:rFonts w:ascii="Times New Roman" w:eastAsia="Times New Roman" w:hAnsi="Times New Roman" w:cs="Times New Roman"/>
          <w:sz w:val="24"/>
          <w:szCs w:val="24"/>
          <w:lang w:val="en-IN" w:eastAsia="en-IN"/>
        </w:rPr>
        <w:t xml:space="preserve">: </w:t>
      </w:r>
      <w:r w:rsidR="00E71D84" w:rsidRPr="00E71D84">
        <w:rPr>
          <w:rFonts w:ascii="Times New Roman" w:eastAsia="Times New Roman" w:hAnsi="Times New Roman" w:cs="Times New Roman"/>
          <w:sz w:val="24"/>
          <w:szCs w:val="24"/>
          <w:lang w:eastAsia="en-IN"/>
        </w:rPr>
        <w:t>Covers the period from 2020 to 2024, analyzing all recorded transactions to ensure comprehensive sales pattern identification.</w:t>
      </w:r>
    </w:p>
    <w:p w14:paraId="6435EA9C" w14:textId="43B643E7" w:rsidR="00D972A3" w:rsidRDefault="00B71328" w:rsidP="00B71328">
      <w:pPr>
        <w:autoSpaceDE w:val="0"/>
        <w:autoSpaceDN w:val="0"/>
        <w:adjustRightInd w:val="0"/>
        <w:spacing w:line="360" w:lineRule="auto"/>
        <w:jc w:val="both"/>
        <w:rPr>
          <w:rFonts w:ascii="Times New Roman" w:eastAsia="Times New Roman" w:hAnsi="Times New Roman" w:cs="Times New Roman"/>
          <w:sz w:val="24"/>
          <w:szCs w:val="24"/>
          <w:lang w:eastAsia="en-IN"/>
        </w:rPr>
      </w:pPr>
      <w:r w:rsidRPr="00B71328">
        <w:rPr>
          <w:rFonts w:ascii="Times New Roman" w:eastAsia="Times New Roman" w:hAnsi="Times New Roman" w:cs="Times New Roman"/>
          <w:i/>
          <w:iCs/>
          <w:sz w:val="24"/>
          <w:szCs w:val="24"/>
          <w:u w:val="single"/>
          <w:lang w:val="en-IN" w:eastAsia="en-IN"/>
        </w:rPr>
        <w:t>Method:</w:t>
      </w:r>
      <w:r w:rsidRPr="00B71328">
        <w:rPr>
          <w:rFonts w:ascii="Times New Roman" w:eastAsia="Times New Roman" w:hAnsi="Times New Roman" w:cs="Times New Roman"/>
          <w:sz w:val="24"/>
          <w:szCs w:val="24"/>
          <w:lang w:val="en-IN" w:eastAsia="en-IN"/>
        </w:rPr>
        <w:t xml:space="preserve"> </w:t>
      </w:r>
      <w:r w:rsidR="00E71D84" w:rsidRPr="00E71D84">
        <w:rPr>
          <w:rFonts w:ascii="Times New Roman" w:eastAsia="Times New Roman" w:hAnsi="Times New Roman" w:cs="Times New Roman"/>
          <w:sz w:val="24"/>
          <w:szCs w:val="24"/>
          <w:lang w:eastAsia="en-IN"/>
        </w:rPr>
        <w:t>Excel Pivot Tables were used to group sales data by hourly slots and visualize the results as a bar chart to highlight periods of high customer activity.</w:t>
      </w:r>
    </w:p>
    <w:p w14:paraId="5A9C5626" w14:textId="77777777" w:rsidR="00E71D84" w:rsidRPr="00E71D84" w:rsidRDefault="00E71D84" w:rsidP="00B71328">
      <w:pPr>
        <w:autoSpaceDE w:val="0"/>
        <w:autoSpaceDN w:val="0"/>
        <w:adjustRightInd w:val="0"/>
        <w:spacing w:line="360" w:lineRule="auto"/>
        <w:jc w:val="both"/>
        <w:rPr>
          <w:rFonts w:ascii="Times New Roman" w:eastAsia="Times New Roman" w:hAnsi="Times New Roman" w:cs="Times New Roman"/>
          <w:sz w:val="24"/>
          <w:szCs w:val="24"/>
          <w:lang w:eastAsia="en-IN"/>
        </w:rPr>
      </w:pPr>
    </w:p>
    <w:p w14:paraId="68F6B26E" w14:textId="1C2BCA23" w:rsidR="00B71328" w:rsidRPr="00B71328" w:rsidRDefault="00D972A3" w:rsidP="00B71328">
      <w:pPr>
        <w:autoSpaceDE w:val="0"/>
        <w:autoSpaceDN w:val="0"/>
        <w:adjustRightInd w:val="0"/>
        <w:spacing w:line="360" w:lineRule="auto"/>
        <w:jc w:val="both"/>
        <w:rPr>
          <w:rFonts w:ascii="Times New Roman" w:eastAsia="Times New Roman" w:hAnsi="Times New Roman" w:cs="Times New Roman"/>
          <w:b/>
          <w:bCs/>
          <w:sz w:val="24"/>
          <w:szCs w:val="24"/>
          <w:lang w:val="en-IN" w:eastAsia="en-IN"/>
        </w:rPr>
      </w:pPr>
      <w:r w:rsidRPr="007E1380">
        <w:rPr>
          <w:rFonts w:ascii="Times New Roman" w:eastAsia="Times New Roman" w:hAnsi="Times New Roman" w:cs="Times New Roman"/>
          <w:b/>
          <w:bCs/>
          <w:sz w:val="24"/>
          <w:szCs w:val="24"/>
          <w:lang w:val="en-IN" w:eastAsia="en-IN"/>
        </w:rPr>
        <w:t>III</w:t>
      </w:r>
      <w:r w:rsidR="00B71328" w:rsidRPr="00B71328">
        <w:rPr>
          <w:rFonts w:ascii="Times New Roman" w:eastAsia="Times New Roman" w:hAnsi="Times New Roman" w:cs="Times New Roman"/>
          <w:b/>
          <w:bCs/>
          <w:sz w:val="24"/>
          <w:szCs w:val="24"/>
          <w:lang w:val="en-IN" w:eastAsia="en-IN"/>
        </w:rPr>
        <w:t>. Specific Requirements, Functions, and Formulas</w:t>
      </w:r>
    </w:p>
    <w:p w14:paraId="7A19EA71" w14:textId="77777777" w:rsidR="00E71D84" w:rsidRPr="00E71D84" w:rsidRDefault="00B71328" w:rsidP="00E71D84">
      <w:pPr>
        <w:autoSpaceDE w:val="0"/>
        <w:autoSpaceDN w:val="0"/>
        <w:adjustRightInd w:val="0"/>
        <w:spacing w:line="360" w:lineRule="auto"/>
        <w:jc w:val="both"/>
        <w:rPr>
          <w:rFonts w:ascii="Times New Roman" w:eastAsia="Times New Roman" w:hAnsi="Times New Roman" w:cs="Times New Roman"/>
          <w:sz w:val="24"/>
          <w:szCs w:val="24"/>
          <w:lang w:val="en-IN" w:eastAsia="en-IN"/>
        </w:rPr>
      </w:pPr>
      <w:r w:rsidRPr="00B71328">
        <w:rPr>
          <w:rFonts w:ascii="Times New Roman" w:eastAsia="Times New Roman" w:hAnsi="Times New Roman" w:cs="Times New Roman"/>
          <w:i/>
          <w:iCs/>
          <w:sz w:val="24"/>
          <w:szCs w:val="24"/>
          <w:u w:val="single"/>
          <w:lang w:val="en-IN" w:eastAsia="en-IN"/>
        </w:rPr>
        <w:t>Functions Used:</w:t>
      </w:r>
      <w:r w:rsidRPr="00B71328">
        <w:rPr>
          <w:rFonts w:ascii="Times New Roman" w:eastAsia="Times New Roman" w:hAnsi="Times New Roman" w:cs="Times New Roman"/>
          <w:sz w:val="24"/>
          <w:szCs w:val="24"/>
          <w:lang w:val="en-IN" w:eastAsia="en-IN"/>
        </w:rPr>
        <w:t xml:space="preserve"> </w:t>
      </w:r>
      <w:r w:rsidR="00E71D84" w:rsidRPr="00E71D84">
        <w:rPr>
          <w:rFonts w:ascii="Times New Roman" w:eastAsia="Times New Roman" w:hAnsi="Times New Roman" w:cs="Times New Roman"/>
          <w:sz w:val="24"/>
          <w:szCs w:val="24"/>
          <w:lang w:val="en-IN" w:eastAsia="en-IN"/>
        </w:rPr>
        <w:t>None, as Pivot Tables aggregated sales data using the count of "Sales" field.</w:t>
      </w:r>
    </w:p>
    <w:p w14:paraId="4F43F094" w14:textId="77777777" w:rsidR="00E71D84" w:rsidRPr="00E71D84" w:rsidRDefault="00E71D84" w:rsidP="00E71D84">
      <w:pPr>
        <w:autoSpaceDE w:val="0"/>
        <w:autoSpaceDN w:val="0"/>
        <w:adjustRightInd w:val="0"/>
        <w:spacing w:line="360" w:lineRule="auto"/>
        <w:jc w:val="both"/>
        <w:rPr>
          <w:rFonts w:ascii="Times New Roman" w:eastAsia="Times New Roman" w:hAnsi="Times New Roman" w:cs="Times New Roman"/>
          <w:b/>
          <w:bCs/>
          <w:sz w:val="24"/>
          <w:szCs w:val="24"/>
          <w:lang w:val="en-IN" w:eastAsia="en-IN"/>
        </w:rPr>
      </w:pPr>
      <w:r w:rsidRPr="00E71D84">
        <w:rPr>
          <w:rFonts w:ascii="Times New Roman" w:eastAsia="Times New Roman" w:hAnsi="Times New Roman" w:cs="Times New Roman"/>
          <w:b/>
          <w:bCs/>
          <w:sz w:val="24"/>
          <w:szCs w:val="24"/>
          <w:lang w:val="en-IN" w:eastAsia="en-IN"/>
        </w:rPr>
        <w:t>Pivot Table Settings:</w:t>
      </w:r>
    </w:p>
    <w:p w14:paraId="7C713D98" w14:textId="77777777" w:rsidR="00E71D84" w:rsidRPr="00E71D84" w:rsidRDefault="00E71D84" w:rsidP="00E71D84">
      <w:pPr>
        <w:autoSpaceDE w:val="0"/>
        <w:autoSpaceDN w:val="0"/>
        <w:adjustRightInd w:val="0"/>
        <w:spacing w:line="360" w:lineRule="auto"/>
        <w:jc w:val="both"/>
        <w:rPr>
          <w:rFonts w:ascii="Times New Roman" w:eastAsia="Times New Roman" w:hAnsi="Times New Roman" w:cs="Times New Roman"/>
          <w:sz w:val="24"/>
          <w:szCs w:val="24"/>
          <w:lang w:val="en-IN" w:eastAsia="en-IN"/>
        </w:rPr>
      </w:pPr>
      <w:r w:rsidRPr="00E71D84">
        <w:rPr>
          <w:rFonts w:ascii="Times New Roman" w:eastAsia="Times New Roman" w:hAnsi="Times New Roman" w:cs="Times New Roman"/>
          <w:sz w:val="24"/>
          <w:szCs w:val="24"/>
          <w:lang w:val="en-IN" w:eastAsia="en-IN"/>
        </w:rPr>
        <w:t>Rows set to "Time" (HH:MM format), Values set as "Sales" with Count to display frequency of transactions.</w:t>
      </w:r>
    </w:p>
    <w:p w14:paraId="5B2814C7" w14:textId="738B4A1A" w:rsidR="00B71328" w:rsidRPr="00B71328" w:rsidRDefault="00B71328" w:rsidP="00B71328">
      <w:pPr>
        <w:autoSpaceDE w:val="0"/>
        <w:autoSpaceDN w:val="0"/>
        <w:adjustRightInd w:val="0"/>
        <w:spacing w:line="360" w:lineRule="auto"/>
        <w:jc w:val="both"/>
        <w:rPr>
          <w:rFonts w:ascii="Times New Roman" w:eastAsia="Times New Roman" w:hAnsi="Times New Roman" w:cs="Times New Roman"/>
          <w:sz w:val="24"/>
          <w:szCs w:val="24"/>
          <w:lang w:val="en-IN" w:eastAsia="en-IN"/>
        </w:rPr>
      </w:pPr>
      <w:r w:rsidRPr="00B71328">
        <w:rPr>
          <w:rFonts w:ascii="Times New Roman" w:eastAsia="Times New Roman" w:hAnsi="Times New Roman" w:cs="Times New Roman"/>
          <w:i/>
          <w:iCs/>
          <w:sz w:val="24"/>
          <w:szCs w:val="24"/>
          <w:u w:val="single"/>
          <w:lang w:val="en-IN" w:eastAsia="en-IN"/>
        </w:rPr>
        <w:t>Calculated Fields:</w:t>
      </w:r>
      <w:r w:rsidRPr="00B71328">
        <w:rPr>
          <w:rFonts w:ascii="Times New Roman" w:eastAsia="Times New Roman" w:hAnsi="Times New Roman" w:cs="Times New Roman"/>
          <w:sz w:val="24"/>
          <w:szCs w:val="24"/>
          <w:lang w:val="en-IN" w:eastAsia="en-IN"/>
        </w:rPr>
        <w:t xml:space="preserve"> </w:t>
      </w:r>
      <w:r w:rsidR="00E71D84" w:rsidRPr="00E71D84">
        <w:rPr>
          <w:rFonts w:ascii="Times New Roman" w:eastAsia="Times New Roman" w:hAnsi="Times New Roman" w:cs="Times New Roman"/>
          <w:sz w:val="24"/>
          <w:szCs w:val="24"/>
          <w:lang w:eastAsia="en-IN"/>
        </w:rPr>
        <w:t>Used Text to Columns and Format Cells (HH:MM) to derive "Time" from the "Date" field.</w:t>
      </w:r>
    </w:p>
    <w:p w14:paraId="2BB208EF" w14:textId="3315E6B8" w:rsidR="00B71328" w:rsidRPr="00B71328" w:rsidRDefault="001B6CD9" w:rsidP="00B71328">
      <w:pPr>
        <w:autoSpaceDE w:val="0"/>
        <w:autoSpaceDN w:val="0"/>
        <w:adjustRightInd w:val="0"/>
        <w:spacing w:line="360" w:lineRule="auto"/>
        <w:jc w:val="both"/>
        <w:rPr>
          <w:rFonts w:ascii="Times New Roman" w:eastAsia="Times New Roman" w:hAnsi="Times New Roman" w:cs="Times New Roman"/>
          <w:b/>
          <w:bCs/>
          <w:sz w:val="24"/>
          <w:szCs w:val="24"/>
          <w:lang w:val="en-IN" w:eastAsia="en-IN"/>
        </w:rPr>
      </w:pPr>
      <w:r w:rsidRPr="007E1380">
        <w:rPr>
          <w:rFonts w:ascii="Times New Roman" w:eastAsia="Times New Roman" w:hAnsi="Times New Roman" w:cs="Times New Roman"/>
          <w:b/>
          <w:bCs/>
          <w:sz w:val="24"/>
          <w:szCs w:val="24"/>
          <w:lang w:val="en-IN" w:eastAsia="en-IN"/>
        </w:rPr>
        <w:t>IV</w:t>
      </w:r>
      <w:r w:rsidR="00B71328" w:rsidRPr="00B71328">
        <w:rPr>
          <w:rFonts w:ascii="Times New Roman" w:eastAsia="Times New Roman" w:hAnsi="Times New Roman" w:cs="Times New Roman"/>
          <w:b/>
          <w:bCs/>
          <w:sz w:val="24"/>
          <w:szCs w:val="24"/>
          <w:lang w:val="en-IN" w:eastAsia="en-IN"/>
        </w:rPr>
        <w:t>. Analysis Results</w:t>
      </w:r>
    </w:p>
    <w:p w14:paraId="4217EE0B" w14:textId="77777777" w:rsidR="00E71D84" w:rsidRDefault="00B71328" w:rsidP="00B71328">
      <w:pPr>
        <w:autoSpaceDE w:val="0"/>
        <w:autoSpaceDN w:val="0"/>
        <w:adjustRightInd w:val="0"/>
        <w:spacing w:line="360" w:lineRule="auto"/>
        <w:jc w:val="both"/>
        <w:rPr>
          <w:rFonts w:ascii="Times New Roman" w:eastAsia="Times New Roman" w:hAnsi="Times New Roman" w:cs="Times New Roman"/>
          <w:sz w:val="24"/>
          <w:szCs w:val="24"/>
          <w:lang w:eastAsia="en-IN"/>
        </w:rPr>
      </w:pPr>
      <w:r w:rsidRPr="00B71328">
        <w:rPr>
          <w:rFonts w:ascii="Times New Roman" w:eastAsia="Times New Roman" w:hAnsi="Times New Roman" w:cs="Times New Roman"/>
          <w:i/>
          <w:iCs/>
          <w:sz w:val="24"/>
          <w:szCs w:val="24"/>
          <w:u w:val="single"/>
          <w:lang w:val="en-IN" w:eastAsia="en-IN"/>
        </w:rPr>
        <w:t>Findings:</w:t>
      </w:r>
      <w:r w:rsidRPr="00B71328">
        <w:rPr>
          <w:rFonts w:ascii="Times New Roman" w:eastAsia="Times New Roman" w:hAnsi="Times New Roman" w:cs="Times New Roman"/>
          <w:sz w:val="24"/>
          <w:szCs w:val="24"/>
          <w:lang w:val="en-IN" w:eastAsia="en-IN"/>
        </w:rPr>
        <w:t xml:space="preserve"> </w:t>
      </w:r>
      <w:r w:rsidR="00E71D84" w:rsidRPr="00E71D84">
        <w:rPr>
          <w:rFonts w:ascii="Times New Roman" w:eastAsia="Times New Roman" w:hAnsi="Times New Roman" w:cs="Times New Roman"/>
          <w:sz w:val="24"/>
          <w:szCs w:val="24"/>
          <w:lang w:eastAsia="en-IN"/>
        </w:rPr>
        <w:t>Sales peaks were observed between 08:00-11:00 AM (Morning Coffee Hours) and 16:00-19:00 PM (Evening Relaxation Time), with an estimated 900-1200 transactions recorded during each peak period.</w:t>
      </w:r>
    </w:p>
    <w:p w14:paraId="50638440" w14:textId="77777777" w:rsidR="00E71D84" w:rsidRDefault="00B71328" w:rsidP="00B71328">
      <w:pPr>
        <w:autoSpaceDE w:val="0"/>
        <w:autoSpaceDN w:val="0"/>
        <w:adjustRightInd w:val="0"/>
        <w:spacing w:line="360" w:lineRule="auto"/>
        <w:jc w:val="both"/>
        <w:rPr>
          <w:rFonts w:ascii="Times New Roman" w:eastAsia="Times New Roman" w:hAnsi="Times New Roman" w:cs="Times New Roman"/>
          <w:sz w:val="24"/>
          <w:szCs w:val="24"/>
          <w:lang w:eastAsia="en-IN"/>
        </w:rPr>
      </w:pPr>
      <w:r w:rsidRPr="00B71328">
        <w:rPr>
          <w:rFonts w:ascii="Times New Roman" w:eastAsia="Times New Roman" w:hAnsi="Times New Roman" w:cs="Times New Roman"/>
          <w:i/>
          <w:iCs/>
          <w:sz w:val="24"/>
          <w:szCs w:val="24"/>
          <w:u w:val="single"/>
          <w:lang w:val="en-IN" w:eastAsia="en-IN"/>
        </w:rPr>
        <w:t>Patterns:</w:t>
      </w:r>
      <w:r w:rsidRPr="00B71328">
        <w:rPr>
          <w:rFonts w:ascii="Times New Roman" w:eastAsia="Times New Roman" w:hAnsi="Times New Roman" w:cs="Times New Roman"/>
          <w:sz w:val="24"/>
          <w:szCs w:val="24"/>
          <w:lang w:val="en-IN" w:eastAsia="en-IN"/>
        </w:rPr>
        <w:t xml:space="preserve"> </w:t>
      </w:r>
      <w:r w:rsidR="00E71D84" w:rsidRPr="00E71D84">
        <w:rPr>
          <w:rFonts w:ascii="Times New Roman" w:eastAsia="Times New Roman" w:hAnsi="Times New Roman" w:cs="Times New Roman"/>
          <w:sz w:val="24"/>
          <w:szCs w:val="24"/>
          <w:lang w:eastAsia="en-IN"/>
        </w:rPr>
        <w:t>A bimodal distribution was observed, driven by morning work routines and evening social habits.</w:t>
      </w:r>
    </w:p>
    <w:p w14:paraId="214B2D6B" w14:textId="77777777" w:rsidR="00E71D84" w:rsidRDefault="00B71328" w:rsidP="00B71328">
      <w:pPr>
        <w:autoSpaceDE w:val="0"/>
        <w:autoSpaceDN w:val="0"/>
        <w:adjustRightInd w:val="0"/>
        <w:spacing w:line="360" w:lineRule="auto"/>
        <w:jc w:val="both"/>
        <w:rPr>
          <w:rFonts w:ascii="Times New Roman" w:eastAsia="Times New Roman" w:hAnsi="Times New Roman" w:cs="Times New Roman"/>
          <w:sz w:val="24"/>
          <w:szCs w:val="24"/>
          <w:lang w:eastAsia="en-IN"/>
        </w:rPr>
      </w:pPr>
      <w:r w:rsidRPr="00B71328">
        <w:rPr>
          <w:rFonts w:ascii="Times New Roman" w:eastAsia="Times New Roman" w:hAnsi="Times New Roman" w:cs="Times New Roman"/>
          <w:i/>
          <w:iCs/>
          <w:sz w:val="24"/>
          <w:szCs w:val="24"/>
          <w:u w:val="single"/>
          <w:lang w:val="en-IN" w:eastAsia="en-IN"/>
        </w:rPr>
        <w:lastRenderedPageBreak/>
        <w:t xml:space="preserve">Comparisons: </w:t>
      </w:r>
      <w:r w:rsidR="00E71D84" w:rsidRPr="00E71D84">
        <w:rPr>
          <w:rFonts w:ascii="Times New Roman" w:eastAsia="Times New Roman" w:hAnsi="Times New Roman" w:cs="Times New Roman"/>
          <w:sz w:val="24"/>
          <w:szCs w:val="24"/>
          <w:lang w:eastAsia="en-IN"/>
        </w:rPr>
        <w:t>Morning sales slightly exceeded evening sales by around 7-10%, indicating a strong preference for early-day purchases, particularly for beverages like coffee and tea.</w:t>
      </w:r>
    </w:p>
    <w:p w14:paraId="6B3C1B60" w14:textId="4B3A93F6" w:rsidR="00B71328" w:rsidRPr="00B71328" w:rsidRDefault="001B6CD9" w:rsidP="00B71328">
      <w:pPr>
        <w:autoSpaceDE w:val="0"/>
        <w:autoSpaceDN w:val="0"/>
        <w:adjustRightInd w:val="0"/>
        <w:spacing w:line="360" w:lineRule="auto"/>
        <w:jc w:val="both"/>
        <w:rPr>
          <w:rFonts w:ascii="Times New Roman" w:eastAsia="Times New Roman" w:hAnsi="Times New Roman" w:cs="Times New Roman"/>
          <w:b/>
          <w:bCs/>
          <w:sz w:val="24"/>
          <w:szCs w:val="24"/>
          <w:lang w:val="en-IN" w:eastAsia="en-IN"/>
        </w:rPr>
      </w:pPr>
      <w:r w:rsidRPr="007E1380">
        <w:rPr>
          <w:rFonts w:ascii="Times New Roman" w:eastAsia="Times New Roman" w:hAnsi="Times New Roman" w:cs="Times New Roman"/>
          <w:b/>
          <w:bCs/>
          <w:sz w:val="24"/>
          <w:szCs w:val="24"/>
          <w:lang w:val="en-IN" w:eastAsia="en-IN"/>
        </w:rPr>
        <w:t>V</w:t>
      </w:r>
      <w:r w:rsidR="00B71328" w:rsidRPr="00B71328">
        <w:rPr>
          <w:rFonts w:ascii="Times New Roman" w:eastAsia="Times New Roman" w:hAnsi="Times New Roman" w:cs="Times New Roman"/>
          <w:b/>
          <w:bCs/>
          <w:sz w:val="24"/>
          <w:szCs w:val="24"/>
          <w:lang w:val="en-IN" w:eastAsia="en-IN"/>
        </w:rPr>
        <w:t>. Visualization</w:t>
      </w:r>
    </w:p>
    <w:p w14:paraId="7F2ED1B2" w14:textId="77777777" w:rsidR="00E71D84" w:rsidRDefault="001B6CD9" w:rsidP="00B71328">
      <w:pPr>
        <w:autoSpaceDE w:val="0"/>
        <w:autoSpaceDN w:val="0"/>
        <w:adjustRightInd w:val="0"/>
        <w:spacing w:line="360" w:lineRule="auto"/>
        <w:jc w:val="both"/>
        <w:rPr>
          <w:rFonts w:ascii="Times New Roman" w:eastAsia="Times New Roman" w:hAnsi="Times New Roman" w:cs="Times New Roman"/>
          <w:sz w:val="24"/>
          <w:szCs w:val="24"/>
          <w:lang w:eastAsia="en-IN"/>
        </w:rPr>
      </w:pPr>
      <w:r w:rsidRPr="001B6CD9">
        <w:rPr>
          <w:rFonts w:ascii="Times New Roman" w:eastAsia="Times New Roman" w:hAnsi="Times New Roman" w:cs="Times New Roman"/>
          <w:i/>
          <w:iCs/>
          <w:sz w:val="24"/>
          <w:szCs w:val="24"/>
          <w:u w:val="single"/>
          <w:lang w:val="en-IN" w:eastAsia="en-IN"/>
        </w:rPr>
        <w:t>Type of Chart used and why</w:t>
      </w:r>
      <w:r w:rsidR="00B71328" w:rsidRPr="00B71328">
        <w:rPr>
          <w:rFonts w:ascii="Times New Roman" w:eastAsia="Times New Roman" w:hAnsi="Times New Roman" w:cs="Times New Roman"/>
          <w:i/>
          <w:iCs/>
          <w:sz w:val="24"/>
          <w:szCs w:val="24"/>
          <w:u w:val="single"/>
          <w:lang w:val="en-IN" w:eastAsia="en-IN"/>
        </w:rPr>
        <w:t>:</w:t>
      </w:r>
      <w:r w:rsidR="00B71328" w:rsidRPr="00B71328">
        <w:rPr>
          <w:rFonts w:ascii="Times New Roman" w:eastAsia="Times New Roman" w:hAnsi="Times New Roman" w:cs="Times New Roman"/>
          <w:sz w:val="24"/>
          <w:szCs w:val="24"/>
          <w:lang w:val="en-IN" w:eastAsia="en-IN"/>
        </w:rPr>
        <w:t xml:space="preserve"> </w:t>
      </w:r>
      <w:r w:rsidR="00E71D84" w:rsidRPr="00E71D84">
        <w:rPr>
          <w:rFonts w:ascii="Times New Roman" w:eastAsia="Times New Roman" w:hAnsi="Times New Roman" w:cs="Times New Roman"/>
          <w:sz w:val="24"/>
          <w:szCs w:val="24"/>
          <w:lang w:eastAsia="en-IN"/>
        </w:rPr>
        <w:t>Bar Chart was used to compare discrete hourly intervals clearly and highlight peak sales times effectively.</w:t>
      </w:r>
    </w:p>
    <w:p w14:paraId="7BF32F60" w14:textId="5158F09B" w:rsidR="00B71328" w:rsidRDefault="00B71328" w:rsidP="00B71328">
      <w:pPr>
        <w:autoSpaceDE w:val="0"/>
        <w:autoSpaceDN w:val="0"/>
        <w:adjustRightInd w:val="0"/>
        <w:spacing w:line="360" w:lineRule="auto"/>
        <w:jc w:val="both"/>
        <w:rPr>
          <w:rFonts w:ascii="Times New Roman" w:eastAsia="Times New Roman" w:hAnsi="Times New Roman" w:cs="Times New Roman"/>
          <w:sz w:val="24"/>
          <w:szCs w:val="24"/>
          <w:lang w:val="en-IN" w:eastAsia="en-IN"/>
        </w:rPr>
      </w:pPr>
      <w:r w:rsidRPr="00B71328">
        <w:rPr>
          <w:rFonts w:ascii="Times New Roman" w:eastAsia="Times New Roman" w:hAnsi="Times New Roman" w:cs="Times New Roman"/>
          <w:i/>
          <w:iCs/>
          <w:sz w:val="24"/>
          <w:szCs w:val="24"/>
          <w:u w:val="single"/>
          <w:lang w:val="en-IN" w:eastAsia="en-IN"/>
        </w:rPr>
        <w:t>Interactivity:</w:t>
      </w:r>
      <w:r w:rsidRPr="00B71328">
        <w:rPr>
          <w:rFonts w:ascii="Times New Roman" w:eastAsia="Times New Roman" w:hAnsi="Times New Roman" w:cs="Times New Roman"/>
          <w:sz w:val="24"/>
          <w:szCs w:val="24"/>
          <w:lang w:val="en-IN" w:eastAsia="en-IN"/>
        </w:rPr>
        <w:t xml:space="preserve"> </w:t>
      </w:r>
      <w:r w:rsidR="00E71D84" w:rsidRPr="00E71D84">
        <w:rPr>
          <w:rFonts w:ascii="Times New Roman" w:eastAsia="Times New Roman" w:hAnsi="Times New Roman" w:cs="Times New Roman"/>
          <w:sz w:val="24"/>
          <w:szCs w:val="24"/>
          <w:lang w:eastAsia="en-IN"/>
        </w:rPr>
        <w:t>Slicers were used for "Product Category", "City", and "Payment Method" to enable users to filter and explore sales patterns for specific products, locations, or transaction types.</w:t>
      </w:r>
    </w:p>
    <w:p w14:paraId="1ED334B3" w14:textId="113E32DD" w:rsidR="00E71D84" w:rsidRDefault="00E71D84" w:rsidP="00E71D84">
      <w:pPr>
        <w:autoSpaceDE w:val="0"/>
        <w:autoSpaceDN w:val="0"/>
        <w:adjustRightInd w:val="0"/>
        <w:spacing w:line="360" w:lineRule="auto"/>
        <w:jc w:val="center"/>
        <w:rPr>
          <w:rFonts w:ascii="Times New Roman" w:eastAsia="Times New Roman" w:hAnsi="Times New Roman" w:cs="Times New Roman"/>
          <w:b/>
          <w:bCs/>
          <w:i/>
          <w:iCs/>
          <w:sz w:val="24"/>
          <w:szCs w:val="24"/>
          <w:lang w:val="en-IN" w:eastAsia="en-IN"/>
        </w:rPr>
      </w:pPr>
    </w:p>
    <w:p w14:paraId="044DF63E" w14:textId="77777777" w:rsidR="00BE12CC" w:rsidRDefault="00BE12CC" w:rsidP="00173684">
      <w:pPr>
        <w:autoSpaceDE w:val="0"/>
        <w:autoSpaceDN w:val="0"/>
        <w:adjustRightInd w:val="0"/>
        <w:spacing w:line="360" w:lineRule="auto"/>
        <w:jc w:val="center"/>
        <w:rPr>
          <w:rFonts w:ascii="Times New Roman" w:eastAsia="Times New Roman" w:hAnsi="Times New Roman" w:cs="Times New Roman"/>
          <w:b/>
          <w:bCs/>
          <w:i/>
          <w:iCs/>
          <w:sz w:val="24"/>
          <w:szCs w:val="24"/>
          <w:lang w:val="en-IN" w:eastAsia="en-IN"/>
        </w:rPr>
      </w:pPr>
    </w:p>
    <w:p w14:paraId="0A40DD44" w14:textId="77777777" w:rsidR="00361093" w:rsidRDefault="00361093" w:rsidP="00173684">
      <w:pPr>
        <w:autoSpaceDE w:val="0"/>
        <w:autoSpaceDN w:val="0"/>
        <w:adjustRightInd w:val="0"/>
        <w:spacing w:line="360" w:lineRule="auto"/>
        <w:jc w:val="center"/>
        <w:rPr>
          <w:rFonts w:ascii="Times New Roman" w:eastAsia="Times New Roman" w:hAnsi="Times New Roman" w:cs="Times New Roman"/>
          <w:b/>
          <w:bCs/>
          <w:i/>
          <w:iCs/>
          <w:sz w:val="24"/>
          <w:szCs w:val="24"/>
          <w:lang w:val="en-IN" w:eastAsia="en-IN"/>
        </w:rPr>
      </w:pPr>
    </w:p>
    <w:p w14:paraId="2BEB6888" w14:textId="77777777" w:rsidR="00361093" w:rsidRDefault="00361093" w:rsidP="00173684">
      <w:pPr>
        <w:autoSpaceDE w:val="0"/>
        <w:autoSpaceDN w:val="0"/>
        <w:adjustRightInd w:val="0"/>
        <w:spacing w:line="360" w:lineRule="auto"/>
        <w:jc w:val="center"/>
        <w:rPr>
          <w:rFonts w:ascii="Times New Roman" w:eastAsia="Times New Roman" w:hAnsi="Times New Roman" w:cs="Times New Roman"/>
          <w:b/>
          <w:bCs/>
          <w:i/>
          <w:iCs/>
          <w:sz w:val="24"/>
          <w:szCs w:val="24"/>
          <w:lang w:val="en-IN" w:eastAsia="en-IN"/>
        </w:rPr>
      </w:pPr>
    </w:p>
    <w:p w14:paraId="407C881E" w14:textId="77777777" w:rsidR="00361093" w:rsidRDefault="00361093" w:rsidP="00173684">
      <w:pPr>
        <w:autoSpaceDE w:val="0"/>
        <w:autoSpaceDN w:val="0"/>
        <w:adjustRightInd w:val="0"/>
        <w:spacing w:line="360" w:lineRule="auto"/>
        <w:jc w:val="center"/>
        <w:rPr>
          <w:rFonts w:ascii="Times New Roman" w:eastAsia="Times New Roman" w:hAnsi="Times New Roman" w:cs="Times New Roman"/>
          <w:b/>
          <w:bCs/>
          <w:i/>
          <w:iCs/>
          <w:sz w:val="24"/>
          <w:szCs w:val="24"/>
          <w:lang w:val="en-IN" w:eastAsia="en-IN"/>
        </w:rPr>
      </w:pPr>
    </w:p>
    <w:p w14:paraId="68D0A467" w14:textId="02220311" w:rsidR="006926B3" w:rsidRPr="006926B3" w:rsidRDefault="00BE12CC" w:rsidP="006926B3">
      <w:pPr>
        <w:autoSpaceDE w:val="0"/>
        <w:autoSpaceDN w:val="0"/>
        <w:adjustRightInd w:val="0"/>
        <w:spacing w:line="360" w:lineRule="auto"/>
        <w:jc w:val="both"/>
        <w:rPr>
          <w:rFonts w:ascii="Times New Roman" w:eastAsia="Times New Roman" w:hAnsi="Times New Roman" w:cs="Times New Roman"/>
          <w:b/>
          <w:bCs/>
          <w:sz w:val="26"/>
          <w:szCs w:val="26"/>
          <w:lang w:val="en-IN" w:eastAsia="en-IN"/>
        </w:rPr>
      </w:pPr>
      <w:r w:rsidRPr="00BE12CC">
        <w:rPr>
          <w:rFonts w:ascii="Times New Roman" w:eastAsia="Times New Roman" w:hAnsi="Times New Roman" w:cs="Times New Roman"/>
          <w:b/>
          <w:bCs/>
          <w:sz w:val="26"/>
          <w:szCs w:val="26"/>
          <w:lang w:val="en-IN" w:eastAsia="en-IN"/>
        </w:rPr>
        <w:t>3. Analysis of "</w:t>
      </w:r>
      <w:r w:rsidR="006926B3" w:rsidRPr="006926B3">
        <w:rPr>
          <w:rFonts w:ascii="Times New Roman" w:eastAsia="Times New Roman" w:hAnsi="Times New Roman" w:cs="Times New Roman"/>
          <w:b/>
          <w:bCs/>
          <w:sz w:val="24"/>
          <w:szCs w:val="24"/>
          <w:lang w:val="en-IN" w:eastAsia="en-IN"/>
        </w:rPr>
        <w:t xml:space="preserve"> </w:t>
      </w:r>
      <w:r w:rsidR="006926B3" w:rsidRPr="006926B3">
        <w:rPr>
          <w:rFonts w:ascii="Times New Roman" w:eastAsia="Times New Roman" w:hAnsi="Times New Roman" w:cs="Times New Roman"/>
          <w:b/>
          <w:bCs/>
          <w:sz w:val="26"/>
          <w:szCs w:val="26"/>
          <w:lang w:val="en-IN" w:eastAsia="en-IN"/>
        </w:rPr>
        <w:t>Categories % Distribution Based on Sales”:</w:t>
      </w:r>
    </w:p>
    <w:p w14:paraId="76761930" w14:textId="2CAF7EE9" w:rsidR="00BE12CC" w:rsidRPr="00BE12CC" w:rsidRDefault="00BE12CC" w:rsidP="00BE12CC">
      <w:pPr>
        <w:autoSpaceDE w:val="0"/>
        <w:autoSpaceDN w:val="0"/>
        <w:adjustRightInd w:val="0"/>
        <w:spacing w:line="360" w:lineRule="auto"/>
        <w:jc w:val="both"/>
        <w:rPr>
          <w:rFonts w:ascii="Times New Roman" w:eastAsia="Times New Roman" w:hAnsi="Times New Roman" w:cs="Times New Roman"/>
          <w:b/>
          <w:bCs/>
          <w:sz w:val="24"/>
          <w:szCs w:val="24"/>
          <w:lang w:val="en-IN" w:eastAsia="en-IN"/>
        </w:rPr>
      </w:pPr>
      <w:r>
        <w:rPr>
          <w:rFonts w:ascii="Times New Roman" w:eastAsia="Times New Roman" w:hAnsi="Times New Roman" w:cs="Times New Roman"/>
          <w:b/>
          <w:bCs/>
          <w:sz w:val="24"/>
          <w:szCs w:val="24"/>
          <w:lang w:val="en-IN" w:eastAsia="en-IN"/>
        </w:rPr>
        <w:t>I</w:t>
      </w:r>
      <w:r w:rsidRPr="00BE12CC">
        <w:rPr>
          <w:rFonts w:ascii="Times New Roman" w:eastAsia="Times New Roman" w:hAnsi="Times New Roman" w:cs="Times New Roman"/>
          <w:b/>
          <w:bCs/>
          <w:sz w:val="24"/>
          <w:szCs w:val="24"/>
          <w:lang w:val="en-IN" w:eastAsia="en-IN"/>
        </w:rPr>
        <w:t>. Introduction</w:t>
      </w:r>
    </w:p>
    <w:p w14:paraId="70C9F738" w14:textId="77777777" w:rsidR="00553348" w:rsidRPr="00553348" w:rsidRDefault="00BE12CC" w:rsidP="00553348">
      <w:pPr>
        <w:autoSpaceDE w:val="0"/>
        <w:autoSpaceDN w:val="0"/>
        <w:adjustRightInd w:val="0"/>
        <w:spacing w:line="360" w:lineRule="auto"/>
        <w:jc w:val="both"/>
        <w:rPr>
          <w:rFonts w:ascii="Times New Roman" w:eastAsia="Times New Roman" w:hAnsi="Times New Roman" w:cs="Times New Roman"/>
          <w:b/>
          <w:bCs/>
          <w:sz w:val="24"/>
          <w:szCs w:val="24"/>
          <w:lang w:eastAsia="en-IN"/>
        </w:rPr>
      </w:pPr>
      <w:r w:rsidRPr="00BE12CC">
        <w:rPr>
          <w:rFonts w:ascii="Times New Roman" w:eastAsia="Times New Roman" w:hAnsi="Times New Roman" w:cs="Times New Roman"/>
          <w:i/>
          <w:iCs/>
          <w:sz w:val="24"/>
          <w:szCs w:val="24"/>
          <w:u w:val="single"/>
          <w:lang w:val="en-IN" w:eastAsia="en-IN"/>
        </w:rPr>
        <w:t>Purpose:</w:t>
      </w:r>
      <w:r w:rsidRPr="00BE12CC">
        <w:rPr>
          <w:rFonts w:ascii="Times New Roman" w:eastAsia="Times New Roman" w:hAnsi="Times New Roman" w:cs="Times New Roman"/>
          <w:sz w:val="24"/>
          <w:szCs w:val="24"/>
          <w:lang w:val="en-IN" w:eastAsia="en-IN"/>
        </w:rPr>
        <w:t xml:space="preserve"> </w:t>
      </w:r>
      <w:r w:rsidR="00553348" w:rsidRPr="00553348">
        <w:rPr>
          <w:rFonts w:ascii="Times New Roman" w:eastAsia="Times New Roman" w:hAnsi="Times New Roman" w:cs="Times New Roman"/>
          <w:b/>
          <w:bCs/>
          <w:sz w:val="24"/>
          <w:szCs w:val="24"/>
          <w:lang w:eastAsia="en-IN"/>
        </w:rPr>
        <w:t>I. Introduction</w:t>
      </w:r>
    </w:p>
    <w:p w14:paraId="0F1E0387" w14:textId="77777777" w:rsidR="00553348" w:rsidRPr="00553348" w:rsidRDefault="00553348" w:rsidP="00553348">
      <w:pPr>
        <w:autoSpaceDE w:val="0"/>
        <w:autoSpaceDN w:val="0"/>
        <w:adjustRightInd w:val="0"/>
        <w:spacing w:line="360" w:lineRule="auto"/>
        <w:jc w:val="both"/>
        <w:rPr>
          <w:rFonts w:ascii="Times New Roman" w:eastAsia="Times New Roman" w:hAnsi="Times New Roman" w:cs="Times New Roman"/>
          <w:sz w:val="24"/>
          <w:szCs w:val="24"/>
          <w:lang w:val="en-IN" w:eastAsia="en-IN"/>
        </w:rPr>
      </w:pPr>
      <w:r w:rsidRPr="00553348">
        <w:rPr>
          <w:rFonts w:ascii="Times New Roman" w:eastAsia="Times New Roman" w:hAnsi="Times New Roman" w:cs="Times New Roman"/>
          <w:b/>
          <w:bCs/>
          <w:sz w:val="24"/>
          <w:szCs w:val="24"/>
          <w:lang w:val="en-IN" w:eastAsia="en-IN"/>
        </w:rPr>
        <w:t>Purpose</w:t>
      </w:r>
      <w:r w:rsidRPr="00553348">
        <w:rPr>
          <w:rFonts w:ascii="Times New Roman" w:eastAsia="Times New Roman" w:hAnsi="Times New Roman" w:cs="Times New Roman"/>
          <w:sz w:val="24"/>
          <w:szCs w:val="24"/>
          <w:lang w:val="en-IN" w:eastAsia="en-IN"/>
        </w:rPr>
        <w:t>:</w:t>
      </w:r>
      <w:r w:rsidRPr="00553348">
        <w:rPr>
          <w:rFonts w:ascii="Times New Roman" w:eastAsia="Times New Roman" w:hAnsi="Times New Roman" w:cs="Times New Roman"/>
          <w:sz w:val="24"/>
          <w:szCs w:val="24"/>
          <w:lang w:val="en-IN" w:eastAsia="en-IN"/>
        </w:rPr>
        <w:br/>
        <w:t>This analysis aims to identify peak hours when food delivery orders are most frequent. By understanding these time-based patterns, businesses can optimize delivery logistics, kitchen staff scheduling, and promotional timing.</w:t>
      </w:r>
    </w:p>
    <w:p w14:paraId="0D7A16E8" w14:textId="77777777" w:rsidR="00553348" w:rsidRPr="00553348" w:rsidRDefault="00553348" w:rsidP="00553348">
      <w:pPr>
        <w:autoSpaceDE w:val="0"/>
        <w:autoSpaceDN w:val="0"/>
        <w:adjustRightInd w:val="0"/>
        <w:spacing w:line="360" w:lineRule="auto"/>
        <w:jc w:val="both"/>
        <w:rPr>
          <w:rFonts w:ascii="Times New Roman" w:eastAsia="Times New Roman" w:hAnsi="Times New Roman" w:cs="Times New Roman"/>
          <w:sz w:val="24"/>
          <w:szCs w:val="24"/>
          <w:lang w:val="en-IN" w:eastAsia="en-IN"/>
        </w:rPr>
      </w:pPr>
      <w:r w:rsidRPr="00553348">
        <w:rPr>
          <w:rFonts w:ascii="Times New Roman" w:eastAsia="Times New Roman" w:hAnsi="Times New Roman" w:cs="Times New Roman"/>
          <w:b/>
          <w:bCs/>
          <w:sz w:val="24"/>
          <w:szCs w:val="24"/>
          <w:lang w:val="en-IN" w:eastAsia="en-IN"/>
        </w:rPr>
        <w:t>Relevance</w:t>
      </w:r>
      <w:r w:rsidRPr="00553348">
        <w:rPr>
          <w:rFonts w:ascii="Times New Roman" w:eastAsia="Times New Roman" w:hAnsi="Times New Roman" w:cs="Times New Roman"/>
          <w:sz w:val="24"/>
          <w:szCs w:val="24"/>
          <w:lang w:val="en-IN" w:eastAsia="en-IN"/>
        </w:rPr>
        <w:t>:</w:t>
      </w:r>
      <w:r w:rsidRPr="00553348">
        <w:rPr>
          <w:rFonts w:ascii="Times New Roman" w:eastAsia="Times New Roman" w:hAnsi="Times New Roman" w:cs="Times New Roman"/>
          <w:sz w:val="24"/>
          <w:szCs w:val="24"/>
          <w:lang w:val="en-IN" w:eastAsia="en-IN"/>
        </w:rPr>
        <w:br/>
        <w:t>Identifying high-demand hours allows restaurants and delivery services to improve operational efficiency, minimize delays, and maximize customer satisfaction. It is crucial for load balancing and ensuring resource availability during busy periods.</w:t>
      </w:r>
    </w:p>
    <w:p w14:paraId="1FCD72FD" w14:textId="77777777" w:rsidR="00553348" w:rsidRPr="00553348" w:rsidRDefault="00553348" w:rsidP="00553348">
      <w:pPr>
        <w:autoSpaceDE w:val="0"/>
        <w:autoSpaceDN w:val="0"/>
        <w:adjustRightInd w:val="0"/>
        <w:spacing w:line="360" w:lineRule="auto"/>
        <w:jc w:val="both"/>
        <w:rPr>
          <w:rFonts w:ascii="Times New Roman" w:eastAsia="Times New Roman" w:hAnsi="Times New Roman" w:cs="Times New Roman"/>
          <w:sz w:val="24"/>
          <w:szCs w:val="24"/>
          <w:lang w:val="en-IN" w:eastAsia="en-IN"/>
        </w:rPr>
      </w:pPr>
      <w:r w:rsidRPr="00553348">
        <w:rPr>
          <w:rFonts w:ascii="Times New Roman" w:eastAsia="Times New Roman" w:hAnsi="Times New Roman" w:cs="Times New Roman"/>
          <w:sz w:val="24"/>
          <w:szCs w:val="24"/>
          <w:lang w:val="en-IN" w:eastAsia="en-IN"/>
        </w:rPr>
        <w:pict w14:anchorId="464B0174">
          <v:rect id="_x0000_i1338" style="width:0;height:1.5pt" o:hralign="center" o:hrstd="t" o:hr="t" fillcolor="#a0a0a0" stroked="f"/>
        </w:pict>
      </w:r>
    </w:p>
    <w:p w14:paraId="27C109EF" w14:textId="77777777" w:rsidR="00553348" w:rsidRPr="00553348" w:rsidRDefault="00553348" w:rsidP="00553348">
      <w:pPr>
        <w:autoSpaceDE w:val="0"/>
        <w:autoSpaceDN w:val="0"/>
        <w:adjustRightInd w:val="0"/>
        <w:spacing w:line="360" w:lineRule="auto"/>
        <w:jc w:val="both"/>
        <w:rPr>
          <w:rFonts w:ascii="Times New Roman" w:eastAsia="Times New Roman" w:hAnsi="Times New Roman" w:cs="Times New Roman"/>
          <w:b/>
          <w:bCs/>
          <w:sz w:val="24"/>
          <w:szCs w:val="24"/>
          <w:lang w:val="en-IN" w:eastAsia="en-IN"/>
        </w:rPr>
      </w:pPr>
      <w:r w:rsidRPr="00553348">
        <w:rPr>
          <w:rFonts w:ascii="Times New Roman" w:eastAsia="Times New Roman" w:hAnsi="Times New Roman" w:cs="Times New Roman"/>
          <w:b/>
          <w:bCs/>
          <w:sz w:val="24"/>
          <w:szCs w:val="24"/>
          <w:lang w:val="en-IN" w:eastAsia="en-IN"/>
        </w:rPr>
        <w:t>II. General Description</w:t>
      </w:r>
    </w:p>
    <w:p w14:paraId="33A6EE3E" w14:textId="77777777" w:rsidR="00553348" w:rsidRPr="00553348" w:rsidRDefault="00553348" w:rsidP="00553348">
      <w:pPr>
        <w:autoSpaceDE w:val="0"/>
        <w:autoSpaceDN w:val="0"/>
        <w:adjustRightInd w:val="0"/>
        <w:spacing w:line="360" w:lineRule="auto"/>
        <w:jc w:val="both"/>
        <w:rPr>
          <w:rFonts w:ascii="Times New Roman" w:eastAsia="Times New Roman" w:hAnsi="Times New Roman" w:cs="Times New Roman"/>
          <w:sz w:val="24"/>
          <w:szCs w:val="24"/>
          <w:lang w:val="en-IN" w:eastAsia="en-IN"/>
        </w:rPr>
      </w:pPr>
      <w:r w:rsidRPr="00553348">
        <w:rPr>
          <w:rFonts w:ascii="Times New Roman" w:eastAsia="Times New Roman" w:hAnsi="Times New Roman" w:cs="Times New Roman"/>
          <w:b/>
          <w:bCs/>
          <w:sz w:val="24"/>
          <w:szCs w:val="24"/>
          <w:lang w:val="en-IN" w:eastAsia="en-IN"/>
        </w:rPr>
        <w:lastRenderedPageBreak/>
        <w:t>Data Used</w:t>
      </w:r>
      <w:r w:rsidRPr="00553348">
        <w:rPr>
          <w:rFonts w:ascii="Times New Roman" w:eastAsia="Times New Roman" w:hAnsi="Times New Roman" w:cs="Times New Roman"/>
          <w:sz w:val="24"/>
          <w:szCs w:val="24"/>
          <w:lang w:val="en-IN" w:eastAsia="en-IN"/>
        </w:rPr>
        <w:t>:</w:t>
      </w:r>
      <w:r w:rsidRPr="00553348">
        <w:rPr>
          <w:rFonts w:ascii="Times New Roman" w:eastAsia="Times New Roman" w:hAnsi="Times New Roman" w:cs="Times New Roman"/>
          <w:sz w:val="24"/>
          <w:szCs w:val="24"/>
          <w:lang w:val="en-IN" w:eastAsia="en-IN"/>
        </w:rPr>
        <w:br/>
        <w:t xml:space="preserve">The "Order Date &amp; Time" column was used to extract the </w:t>
      </w:r>
      <w:r w:rsidRPr="00553348">
        <w:rPr>
          <w:rFonts w:ascii="Times New Roman" w:eastAsia="Times New Roman" w:hAnsi="Times New Roman" w:cs="Times New Roman"/>
          <w:b/>
          <w:bCs/>
          <w:sz w:val="24"/>
          <w:szCs w:val="24"/>
          <w:lang w:val="en-IN" w:eastAsia="en-IN"/>
        </w:rPr>
        <w:t>Time</w:t>
      </w:r>
      <w:r w:rsidRPr="00553348">
        <w:rPr>
          <w:rFonts w:ascii="Times New Roman" w:eastAsia="Times New Roman" w:hAnsi="Times New Roman" w:cs="Times New Roman"/>
          <w:sz w:val="24"/>
          <w:szCs w:val="24"/>
          <w:lang w:val="en-IN" w:eastAsia="en-IN"/>
        </w:rPr>
        <w:t xml:space="preserve"> (in HH:MM format), which was then </w:t>
      </w:r>
      <w:proofErr w:type="spellStart"/>
      <w:r w:rsidRPr="00553348">
        <w:rPr>
          <w:rFonts w:ascii="Times New Roman" w:eastAsia="Times New Roman" w:hAnsi="Times New Roman" w:cs="Times New Roman"/>
          <w:sz w:val="24"/>
          <w:szCs w:val="24"/>
          <w:lang w:val="en-IN" w:eastAsia="en-IN"/>
        </w:rPr>
        <w:t>analyzed</w:t>
      </w:r>
      <w:proofErr w:type="spellEnd"/>
      <w:r w:rsidRPr="00553348">
        <w:rPr>
          <w:rFonts w:ascii="Times New Roman" w:eastAsia="Times New Roman" w:hAnsi="Times New Roman" w:cs="Times New Roman"/>
          <w:sz w:val="24"/>
          <w:szCs w:val="24"/>
          <w:lang w:val="en-IN" w:eastAsia="en-IN"/>
        </w:rPr>
        <w:t xml:space="preserve"> to count the frequency of food delivery orders during specific time slots throughout the day.</w:t>
      </w:r>
    </w:p>
    <w:p w14:paraId="260E80E4" w14:textId="77777777" w:rsidR="00553348" w:rsidRPr="00553348" w:rsidRDefault="00553348" w:rsidP="00553348">
      <w:pPr>
        <w:autoSpaceDE w:val="0"/>
        <w:autoSpaceDN w:val="0"/>
        <w:adjustRightInd w:val="0"/>
        <w:spacing w:line="360" w:lineRule="auto"/>
        <w:jc w:val="both"/>
        <w:rPr>
          <w:rFonts w:ascii="Times New Roman" w:eastAsia="Times New Roman" w:hAnsi="Times New Roman" w:cs="Times New Roman"/>
          <w:sz w:val="24"/>
          <w:szCs w:val="24"/>
          <w:lang w:val="en-IN" w:eastAsia="en-IN"/>
        </w:rPr>
      </w:pPr>
      <w:r w:rsidRPr="00553348">
        <w:rPr>
          <w:rFonts w:ascii="Times New Roman" w:eastAsia="Times New Roman" w:hAnsi="Times New Roman" w:cs="Times New Roman"/>
          <w:b/>
          <w:bCs/>
          <w:sz w:val="24"/>
          <w:szCs w:val="24"/>
          <w:lang w:val="en-IN" w:eastAsia="en-IN"/>
        </w:rPr>
        <w:t>Time Frame/Scope</w:t>
      </w:r>
      <w:r w:rsidRPr="00553348">
        <w:rPr>
          <w:rFonts w:ascii="Times New Roman" w:eastAsia="Times New Roman" w:hAnsi="Times New Roman" w:cs="Times New Roman"/>
          <w:sz w:val="24"/>
          <w:szCs w:val="24"/>
          <w:lang w:val="en-IN" w:eastAsia="en-IN"/>
        </w:rPr>
        <w:t>:</w:t>
      </w:r>
      <w:r w:rsidRPr="00553348">
        <w:rPr>
          <w:rFonts w:ascii="Times New Roman" w:eastAsia="Times New Roman" w:hAnsi="Times New Roman" w:cs="Times New Roman"/>
          <w:sz w:val="24"/>
          <w:szCs w:val="24"/>
          <w:lang w:val="en-IN" w:eastAsia="en-IN"/>
        </w:rPr>
        <w:br/>
        <w:t xml:space="preserve">This analysis spans all transactions recorded in the year 2024, providing a reliable overview of consumer order </w:t>
      </w:r>
      <w:proofErr w:type="spellStart"/>
      <w:r w:rsidRPr="00553348">
        <w:rPr>
          <w:rFonts w:ascii="Times New Roman" w:eastAsia="Times New Roman" w:hAnsi="Times New Roman" w:cs="Times New Roman"/>
          <w:sz w:val="24"/>
          <w:szCs w:val="24"/>
          <w:lang w:val="en-IN" w:eastAsia="en-IN"/>
        </w:rPr>
        <w:t>behavior</w:t>
      </w:r>
      <w:proofErr w:type="spellEnd"/>
      <w:r w:rsidRPr="00553348">
        <w:rPr>
          <w:rFonts w:ascii="Times New Roman" w:eastAsia="Times New Roman" w:hAnsi="Times New Roman" w:cs="Times New Roman"/>
          <w:sz w:val="24"/>
          <w:szCs w:val="24"/>
          <w:lang w:val="en-IN" w:eastAsia="en-IN"/>
        </w:rPr>
        <w:t xml:space="preserve"> across multiple cities and restaurant partners.</w:t>
      </w:r>
    </w:p>
    <w:p w14:paraId="15735F6E" w14:textId="77777777" w:rsidR="00553348" w:rsidRPr="00553348" w:rsidRDefault="00553348" w:rsidP="00553348">
      <w:pPr>
        <w:autoSpaceDE w:val="0"/>
        <w:autoSpaceDN w:val="0"/>
        <w:adjustRightInd w:val="0"/>
        <w:spacing w:line="360" w:lineRule="auto"/>
        <w:jc w:val="both"/>
        <w:rPr>
          <w:rFonts w:ascii="Times New Roman" w:eastAsia="Times New Roman" w:hAnsi="Times New Roman" w:cs="Times New Roman"/>
          <w:sz w:val="24"/>
          <w:szCs w:val="24"/>
          <w:lang w:val="en-IN" w:eastAsia="en-IN"/>
        </w:rPr>
      </w:pPr>
      <w:r w:rsidRPr="00553348">
        <w:rPr>
          <w:rFonts w:ascii="Times New Roman" w:eastAsia="Times New Roman" w:hAnsi="Times New Roman" w:cs="Times New Roman"/>
          <w:b/>
          <w:bCs/>
          <w:sz w:val="24"/>
          <w:szCs w:val="24"/>
          <w:lang w:val="en-IN" w:eastAsia="en-IN"/>
        </w:rPr>
        <w:t>Method</w:t>
      </w:r>
      <w:r w:rsidRPr="00553348">
        <w:rPr>
          <w:rFonts w:ascii="Times New Roman" w:eastAsia="Times New Roman" w:hAnsi="Times New Roman" w:cs="Times New Roman"/>
          <w:sz w:val="24"/>
          <w:szCs w:val="24"/>
          <w:lang w:val="en-IN" w:eastAsia="en-IN"/>
        </w:rPr>
        <w:t>:</w:t>
      </w:r>
      <w:r w:rsidRPr="00553348">
        <w:rPr>
          <w:rFonts w:ascii="Times New Roman" w:eastAsia="Times New Roman" w:hAnsi="Times New Roman" w:cs="Times New Roman"/>
          <w:sz w:val="24"/>
          <w:szCs w:val="24"/>
          <w:lang w:val="en-IN" w:eastAsia="en-IN"/>
        </w:rPr>
        <w:br/>
        <w:t xml:space="preserve">Using Excel’s Pivot Table, the time data was grouped by hour to determine the number of orders placed during each time slot. Results were visualized with a </w:t>
      </w:r>
      <w:r w:rsidRPr="00553348">
        <w:rPr>
          <w:rFonts w:ascii="Times New Roman" w:eastAsia="Times New Roman" w:hAnsi="Times New Roman" w:cs="Times New Roman"/>
          <w:b/>
          <w:bCs/>
          <w:sz w:val="24"/>
          <w:szCs w:val="24"/>
          <w:lang w:val="en-IN" w:eastAsia="en-IN"/>
        </w:rPr>
        <w:t>Bar Chart</w:t>
      </w:r>
      <w:r w:rsidRPr="00553348">
        <w:rPr>
          <w:rFonts w:ascii="Times New Roman" w:eastAsia="Times New Roman" w:hAnsi="Times New Roman" w:cs="Times New Roman"/>
          <w:sz w:val="24"/>
          <w:szCs w:val="24"/>
          <w:lang w:val="en-IN" w:eastAsia="en-IN"/>
        </w:rPr>
        <w:t xml:space="preserve"> to emphasize peak ordering hours.</w:t>
      </w:r>
    </w:p>
    <w:p w14:paraId="0620C612" w14:textId="77777777" w:rsidR="00553348" w:rsidRPr="00553348" w:rsidRDefault="00553348" w:rsidP="00553348">
      <w:pPr>
        <w:autoSpaceDE w:val="0"/>
        <w:autoSpaceDN w:val="0"/>
        <w:adjustRightInd w:val="0"/>
        <w:spacing w:line="360" w:lineRule="auto"/>
        <w:jc w:val="both"/>
        <w:rPr>
          <w:rFonts w:ascii="Times New Roman" w:eastAsia="Times New Roman" w:hAnsi="Times New Roman" w:cs="Times New Roman"/>
          <w:sz w:val="24"/>
          <w:szCs w:val="24"/>
          <w:lang w:val="en-IN" w:eastAsia="en-IN"/>
        </w:rPr>
      </w:pPr>
      <w:r w:rsidRPr="00553348">
        <w:rPr>
          <w:rFonts w:ascii="Times New Roman" w:eastAsia="Times New Roman" w:hAnsi="Times New Roman" w:cs="Times New Roman"/>
          <w:sz w:val="24"/>
          <w:szCs w:val="24"/>
          <w:lang w:val="en-IN" w:eastAsia="en-IN"/>
        </w:rPr>
        <w:pict w14:anchorId="4683971B">
          <v:rect id="_x0000_i1339" style="width:0;height:1.5pt" o:hralign="center" o:hrstd="t" o:hr="t" fillcolor="#a0a0a0" stroked="f"/>
        </w:pict>
      </w:r>
    </w:p>
    <w:p w14:paraId="325B627A" w14:textId="77777777" w:rsidR="00553348" w:rsidRPr="00553348" w:rsidRDefault="00553348" w:rsidP="00553348">
      <w:pPr>
        <w:autoSpaceDE w:val="0"/>
        <w:autoSpaceDN w:val="0"/>
        <w:adjustRightInd w:val="0"/>
        <w:spacing w:line="360" w:lineRule="auto"/>
        <w:jc w:val="both"/>
        <w:rPr>
          <w:rFonts w:ascii="Times New Roman" w:eastAsia="Times New Roman" w:hAnsi="Times New Roman" w:cs="Times New Roman"/>
          <w:b/>
          <w:bCs/>
          <w:sz w:val="24"/>
          <w:szCs w:val="24"/>
          <w:lang w:val="en-IN" w:eastAsia="en-IN"/>
        </w:rPr>
      </w:pPr>
      <w:r w:rsidRPr="00553348">
        <w:rPr>
          <w:rFonts w:ascii="Times New Roman" w:eastAsia="Times New Roman" w:hAnsi="Times New Roman" w:cs="Times New Roman"/>
          <w:b/>
          <w:bCs/>
          <w:sz w:val="24"/>
          <w:szCs w:val="24"/>
          <w:lang w:val="en-IN" w:eastAsia="en-IN"/>
        </w:rPr>
        <w:t>III. Specific Requirements, Functions, and Formulas</w:t>
      </w:r>
    </w:p>
    <w:p w14:paraId="76DDB629" w14:textId="77777777" w:rsidR="00553348" w:rsidRPr="00553348" w:rsidRDefault="00553348" w:rsidP="00553348">
      <w:pPr>
        <w:autoSpaceDE w:val="0"/>
        <w:autoSpaceDN w:val="0"/>
        <w:adjustRightInd w:val="0"/>
        <w:spacing w:line="360" w:lineRule="auto"/>
        <w:jc w:val="both"/>
        <w:rPr>
          <w:rFonts w:ascii="Times New Roman" w:eastAsia="Times New Roman" w:hAnsi="Times New Roman" w:cs="Times New Roman"/>
          <w:sz w:val="24"/>
          <w:szCs w:val="24"/>
          <w:lang w:val="en-IN" w:eastAsia="en-IN"/>
        </w:rPr>
      </w:pPr>
      <w:r w:rsidRPr="00553348">
        <w:rPr>
          <w:rFonts w:ascii="Times New Roman" w:eastAsia="Times New Roman" w:hAnsi="Times New Roman" w:cs="Times New Roman"/>
          <w:b/>
          <w:bCs/>
          <w:sz w:val="24"/>
          <w:szCs w:val="24"/>
          <w:lang w:val="en-IN" w:eastAsia="en-IN"/>
        </w:rPr>
        <w:t>Functions Used</w:t>
      </w:r>
      <w:r w:rsidRPr="00553348">
        <w:rPr>
          <w:rFonts w:ascii="Times New Roman" w:eastAsia="Times New Roman" w:hAnsi="Times New Roman" w:cs="Times New Roman"/>
          <w:sz w:val="24"/>
          <w:szCs w:val="24"/>
          <w:lang w:val="en-IN" w:eastAsia="en-IN"/>
        </w:rPr>
        <w:t>:</w:t>
      </w:r>
    </w:p>
    <w:p w14:paraId="32A24CEA" w14:textId="77777777" w:rsidR="00553348" w:rsidRPr="00553348" w:rsidRDefault="00553348" w:rsidP="00553348">
      <w:pPr>
        <w:numPr>
          <w:ilvl w:val="0"/>
          <w:numId w:val="27"/>
        </w:numPr>
        <w:autoSpaceDE w:val="0"/>
        <w:autoSpaceDN w:val="0"/>
        <w:adjustRightInd w:val="0"/>
        <w:spacing w:line="360" w:lineRule="auto"/>
        <w:jc w:val="both"/>
        <w:rPr>
          <w:rFonts w:ascii="Times New Roman" w:eastAsia="Times New Roman" w:hAnsi="Times New Roman" w:cs="Times New Roman"/>
          <w:sz w:val="24"/>
          <w:szCs w:val="24"/>
          <w:lang w:val="en-IN" w:eastAsia="en-IN"/>
        </w:rPr>
      </w:pPr>
      <w:proofErr w:type="gramStart"/>
      <w:r w:rsidRPr="00553348">
        <w:rPr>
          <w:rFonts w:ascii="Times New Roman" w:eastAsia="Times New Roman" w:hAnsi="Times New Roman" w:cs="Times New Roman"/>
          <w:sz w:val="24"/>
          <w:szCs w:val="24"/>
          <w:lang w:val="en-IN" w:eastAsia="en-IN"/>
        </w:rPr>
        <w:t>TEXT(</w:t>
      </w:r>
      <w:proofErr w:type="gramEnd"/>
      <w:r w:rsidRPr="00553348">
        <w:rPr>
          <w:rFonts w:ascii="Times New Roman" w:eastAsia="Times New Roman" w:hAnsi="Times New Roman" w:cs="Times New Roman"/>
          <w:sz w:val="24"/>
          <w:szCs w:val="24"/>
          <w:lang w:val="en-IN" w:eastAsia="en-IN"/>
        </w:rPr>
        <w:t>[Order Date &amp; Time], "HH:MM") was used to extract and format the time of each transaction.</w:t>
      </w:r>
    </w:p>
    <w:p w14:paraId="176D76F7" w14:textId="77777777" w:rsidR="00553348" w:rsidRPr="00553348" w:rsidRDefault="00553348" w:rsidP="00553348">
      <w:pPr>
        <w:autoSpaceDE w:val="0"/>
        <w:autoSpaceDN w:val="0"/>
        <w:adjustRightInd w:val="0"/>
        <w:spacing w:line="360" w:lineRule="auto"/>
        <w:jc w:val="both"/>
        <w:rPr>
          <w:rFonts w:ascii="Times New Roman" w:eastAsia="Times New Roman" w:hAnsi="Times New Roman" w:cs="Times New Roman"/>
          <w:sz w:val="24"/>
          <w:szCs w:val="24"/>
          <w:lang w:val="en-IN" w:eastAsia="en-IN"/>
        </w:rPr>
      </w:pPr>
      <w:r w:rsidRPr="00553348">
        <w:rPr>
          <w:rFonts w:ascii="Times New Roman" w:eastAsia="Times New Roman" w:hAnsi="Times New Roman" w:cs="Times New Roman"/>
          <w:b/>
          <w:bCs/>
          <w:sz w:val="24"/>
          <w:szCs w:val="24"/>
          <w:lang w:val="en-IN" w:eastAsia="en-IN"/>
        </w:rPr>
        <w:t>Pivot Table Settings</w:t>
      </w:r>
      <w:r w:rsidRPr="00553348">
        <w:rPr>
          <w:rFonts w:ascii="Times New Roman" w:eastAsia="Times New Roman" w:hAnsi="Times New Roman" w:cs="Times New Roman"/>
          <w:sz w:val="24"/>
          <w:szCs w:val="24"/>
          <w:lang w:val="en-IN" w:eastAsia="en-IN"/>
        </w:rPr>
        <w:t>:</w:t>
      </w:r>
    </w:p>
    <w:p w14:paraId="5D799FEB" w14:textId="77777777" w:rsidR="00553348" w:rsidRPr="00553348" w:rsidRDefault="00553348" w:rsidP="00553348">
      <w:pPr>
        <w:numPr>
          <w:ilvl w:val="0"/>
          <w:numId w:val="28"/>
        </w:numPr>
        <w:autoSpaceDE w:val="0"/>
        <w:autoSpaceDN w:val="0"/>
        <w:adjustRightInd w:val="0"/>
        <w:spacing w:line="360" w:lineRule="auto"/>
        <w:jc w:val="both"/>
        <w:rPr>
          <w:rFonts w:ascii="Times New Roman" w:eastAsia="Times New Roman" w:hAnsi="Times New Roman" w:cs="Times New Roman"/>
          <w:sz w:val="24"/>
          <w:szCs w:val="24"/>
          <w:lang w:val="en-IN" w:eastAsia="en-IN"/>
        </w:rPr>
      </w:pPr>
      <w:r w:rsidRPr="00553348">
        <w:rPr>
          <w:rFonts w:ascii="Times New Roman" w:eastAsia="Times New Roman" w:hAnsi="Times New Roman" w:cs="Times New Roman"/>
          <w:b/>
          <w:bCs/>
          <w:sz w:val="24"/>
          <w:szCs w:val="24"/>
          <w:lang w:val="en-IN" w:eastAsia="en-IN"/>
        </w:rPr>
        <w:t>Rows</w:t>
      </w:r>
      <w:r w:rsidRPr="00553348">
        <w:rPr>
          <w:rFonts w:ascii="Times New Roman" w:eastAsia="Times New Roman" w:hAnsi="Times New Roman" w:cs="Times New Roman"/>
          <w:sz w:val="24"/>
          <w:szCs w:val="24"/>
          <w:lang w:val="en-IN" w:eastAsia="en-IN"/>
        </w:rPr>
        <w:t>: Time (formatted as HH:MM or grouped into hourly buckets)</w:t>
      </w:r>
    </w:p>
    <w:p w14:paraId="1DF8F16F" w14:textId="77777777" w:rsidR="00553348" w:rsidRPr="00553348" w:rsidRDefault="00553348" w:rsidP="00553348">
      <w:pPr>
        <w:numPr>
          <w:ilvl w:val="0"/>
          <w:numId w:val="28"/>
        </w:numPr>
        <w:autoSpaceDE w:val="0"/>
        <w:autoSpaceDN w:val="0"/>
        <w:adjustRightInd w:val="0"/>
        <w:spacing w:line="360" w:lineRule="auto"/>
        <w:jc w:val="both"/>
        <w:rPr>
          <w:rFonts w:ascii="Times New Roman" w:eastAsia="Times New Roman" w:hAnsi="Times New Roman" w:cs="Times New Roman"/>
          <w:sz w:val="24"/>
          <w:szCs w:val="24"/>
          <w:lang w:val="en-IN" w:eastAsia="en-IN"/>
        </w:rPr>
      </w:pPr>
      <w:r w:rsidRPr="00553348">
        <w:rPr>
          <w:rFonts w:ascii="Times New Roman" w:eastAsia="Times New Roman" w:hAnsi="Times New Roman" w:cs="Times New Roman"/>
          <w:b/>
          <w:bCs/>
          <w:sz w:val="24"/>
          <w:szCs w:val="24"/>
          <w:lang w:val="en-IN" w:eastAsia="en-IN"/>
        </w:rPr>
        <w:t>Values</w:t>
      </w:r>
      <w:r w:rsidRPr="00553348">
        <w:rPr>
          <w:rFonts w:ascii="Times New Roman" w:eastAsia="Times New Roman" w:hAnsi="Times New Roman" w:cs="Times New Roman"/>
          <w:sz w:val="24"/>
          <w:szCs w:val="24"/>
          <w:lang w:val="en-IN" w:eastAsia="en-IN"/>
        </w:rPr>
        <w:t xml:space="preserve">: Order ID (or Transaction ID) with </w:t>
      </w:r>
      <w:r w:rsidRPr="00553348">
        <w:rPr>
          <w:rFonts w:ascii="Times New Roman" w:eastAsia="Times New Roman" w:hAnsi="Times New Roman" w:cs="Times New Roman"/>
          <w:b/>
          <w:bCs/>
          <w:sz w:val="24"/>
          <w:szCs w:val="24"/>
          <w:lang w:val="en-IN" w:eastAsia="en-IN"/>
        </w:rPr>
        <w:t>Count</w:t>
      </w:r>
      <w:r w:rsidRPr="00553348">
        <w:rPr>
          <w:rFonts w:ascii="Times New Roman" w:eastAsia="Times New Roman" w:hAnsi="Times New Roman" w:cs="Times New Roman"/>
          <w:sz w:val="24"/>
          <w:szCs w:val="24"/>
          <w:lang w:val="en-IN" w:eastAsia="en-IN"/>
        </w:rPr>
        <w:t xml:space="preserve"> aggregation to reflect the number of orders.</w:t>
      </w:r>
    </w:p>
    <w:p w14:paraId="7252FAD9" w14:textId="77777777" w:rsidR="00553348" w:rsidRPr="00553348" w:rsidRDefault="00553348" w:rsidP="00553348">
      <w:pPr>
        <w:autoSpaceDE w:val="0"/>
        <w:autoSpaceDN w:val="0"/>
        <w:adjustRightInd w:val="0"/>
        <w:spacing w:line="360" w:lineRule="auto"/>
        <w:jc w:val="both"/>
        <w:rPr>
          <w:rFonts w:ascii="Times New Roman" w:eastAsia="Times New Roman" w:hAnsi="Times New Roman" w:cs="Times New Roman"/>
          <w:sz w:val="24"/>
          <w:szCs w:val="24"/>
          <w:lang w:val="en-IN" w:eastAsia="en-IN"/>
        </w:rPr>
      </w:pPr>
      <w:r w:rsidRPr="00553348">
        <w:rPr>
          <w:rFonts w:ascii="Times New Roman" w:eastAsia="Times New Roman" w:hAnsi="Times New Roman" w:cs="Times New Roman"/>
          <w:b/>
          <w:bCs/>
          <w:sz w:val="24"/>
          <w:szCs w:val="24"/>
          <w:lang w:val="en-IN" w:eastAsia="en-IN"/>
        </w:rPr>
        <w:t>Formatting</w:t>
      </w:r>
      <w:r w:rsidRPr="00553348">
        <w:rPr>
          <w:rFonts w:ascii="Times New Roman" w:eastAsia="Times New Roman" w:hAnsi="Times New Roman" w:cs="Times New Roman"/>
          <w:sz w:val="24"/>
          <w:szCs w:val="24"/>
          <w:lang w:val="en-IN" w:eastAsia="en-IN"/>
        </w:rPr>
        <w:t>:</w:t>
      </w:r>
    </w:p>
    <w:p w14:paraId="746E5AA1" w14:textId="77777777" w:rsidR="00553348" w:rsidRPr="00553348" w:rsidRDefault="00553348" w:rsidP="00553348">
      <w:pPr>
        <w:numPr>
          <w:ilvl w:val="0"/>
          <w:numId w:val="29"/>
        </w:numPr>
        <w:autoSpaceDE w:val="0"/>
        <w:autoSpaceDN w:val="0"/>
        <w:adjustRightInd w:val="0"/>
        <w:spacing w:line="360" w:lineRule="auto"/>
        <w:jc w:val="both"/>
        <w:rPr>
          <w:rFonts w:ascii="Times New Roman" w:eastAsia="Times New Roman" w:hAnsi="Times New Roman" w:cs="Times New Roman"/>
          <w:sz w:val="24"/>
          <w:szCs w:val="24"/>
          <w:lang w:val="en-IN" w:eastAsia="en-IN"/>
        </w:rPr>
      </w:pPr>
      <w:r w:rsidRPr="00553348">
        <w:rPr>
          <w:rFonts w:ascii="Times New Roman" w:eastAsia="Times New Roman" w:hAnsi="Times New Roman" w:cs="Times New Roman"/>
          <w:sz w:val="24"/>
          <w:szCs w:val="24"/>
          <w:lang w:val="en-IN" w:eastAsia="en-IN"/>
        </w:rPr>
        <w:t>"Text to Columns" was used where needed.</w:t>
      </w:r>
    </w:p>
    <w:p w14:paraId="4897BFCF" w14:textId="77777777" w:rsidR="00553348" w:rsidRPr="00553348" w:rsidRDefault="00553348" w:rsidP="00553348">
      <w:pPr>
        <w:numPr>
          <w:ilvl w:val="0"/>
          <w:numId w:val="29"/>
        </w:numPr>
        <w:autoSpaceDE w:val="0"/>
        <w:autoSpaceDN w:val="0"/>
        <w:adjustRightInd w:val="0"/>
        <w:spacing w:line="360" w:lineRule="auto"/>
        <w:jc w:val="both"/>
        <w:rPr>
          <w:rFonts w:ascii="Times New Roman" w:eastAsia="Times New Roman" w:hAnsi="Times New Roman" w:cs="Times New Roman"/>
          <w:sz w:val="24"/>
          <w:szCs w:val="24"/>
          <w:lang w:val="en-IN" w:eastAsia="en-IN"/>
        </w:rPr>
      </w:pPr>
      <w:r w:rsidRPr="00553348">
        <w:rPr>
          <w:rFonts w:ascii="Times New Roman" w:eastAsia="Times New Roman" w:hAnsi="Times New Roman" w:cs="Times New Roman"/>
          <w:sz w:val="24"/>
          <w:szCs w:val="24"/>
          <w:lang w:val="en-IN" w:eastAsia="en-IN"/>
        </w:rPr>
        <w:t xml:space="preserve">Time values were formatted using Excel's </w:t>
      </w:r>
      <w:r w:rsidRPr="00553348">
        <w:rPr>
          <w:rFonts w:ascii="Times New Roman" w:eastAsia="Times New Roman" w:hAnsi="Times New Roman" w:cs="Times New Roman"/>
          <w:b/>
          <w:bCs/>
          <w:sz w:val="24"/>
          <w:szCs w:val="24"/>
          <w:lang w:val="en-IN" w:eastAsia="en-IN"/>
        </w:rPr>
        <w:t>Custom Format</w:t>
      </w:r>
      <w:r w:rsidRPr="00553348">
        <w:rPr>
          <w:rFonts w:ascii="Times New Roman" w:eastAsia="Times New Roman" w:hAnsi="Times New Roman" w:cs="Times New Roman"/>
          <w:sz w:val="24"/>
          <w:szCs w:val="24"/>
          <w:lang w:val="en-IN" w:eastAsia="en-IN"/>
        </w:rPr>
        <w:t xml:space="preserve"> (</w:t>
      </w:r>
      <w:proofErr w:type="spellStart"/>
      <w:r w:rsidRPr="00553348">
        <w:rPr>
          <w:rFonts w:ascii="Times New Roman" w:eastAsia="Times New Roman" w:hAnsi="Times New Roman" w:cs="Times New Roman"/>
          <w:sz w:val="24"/>
          <w:szCs w:val="24"/>
          <w:lang w:val="en-IN" w:eastAsia="en-IN"/>
        </w:rPr>
        <w:t>hh:mm</w:t>
      </w:r>
      <w:proofErr w:type="spellEnd"/>
      <w:r w:rsidRPr="00553348">
        <w:rPr>
          <w:rFonts w:ascii="Times New Roman" w:eastAsia="Times New Roman" w:hAnsi="Times New Roman" w:cs="Times New Roman"/>
          <w:sz w:val="24"/>
          <w:szCs w:val="24"/>
          <w:lang w:val="en-IN" w:eastAsia="en-IN"/>
        </w:rPr>
        <w:t xml:space="preserve"> AM/PM) for consistency.</w:t>
      </w:r>
    </w:p>
    <w:p w14:paraId="00A642A4" w14:textId="77777777" w:rsidR="00553348" w:rsidRPr="00553348" w:rsidRDefault="00553348" w:rsidP="00553348">
      <w:pPr>
        <w:autoSpaceDE w:val="0"/>
        <w:autoSpaceDN w:val="0"/>
        <w:adjustRightInd w:val="0"/>
        <w:spacing w:line="360" w:lineRule="auto"/>
        <w:jc w:val="both"/>
        <w:rPr>
          <w:rFonts w:ascii="Times New Roman" w:eastAsia="Times New Roman" w:hAnsi="Times New Roman" w:cs="Times New Roman"/>
          <w:sz w:val="24"/>
          <w:szCs w:val="24"/>
          <w:lang w:val="en-IN" w:eastAsia="en-IN"/>
        </w:rPr>
      </w:pPr>
      <w:r w:rsidRPr="00553348">
        <w:rPr>
          <w:rFonts w:ascii="Times New Roman" w:eastAsia="Times New Roman" w:hAnsi="Times New Roman" w:cs="Times New Roman"/>
          <w:sz w:val="24"/>
          <w:szCs w:val="24"/>
          <w:lang w:val="en-IN" w:eastAsia="en-IN"/>
        </w:rPr>
        <w:pict w14:anchorId="4148CA17">
          <v:rect id="_x0000_i1340" style="width:0;height:1.5pt" o:hralign="center" o:hrstd="t" o:hr="t" fillcolor="#a0a0a0" stroked="f"/>
        </w:pict>
      </w:r>
    </w:p>
    <w:p w14:paraId="05574A46" w14:textId="77777777" w:rsidR="00553348" w:rsidRPr="00553348" w:rsidRDefault="00553348" w:rsidP="00553348">
      <w:pPr>
        <w:autoSpaceDE w:val="0"/>
        <w:autoSpaceDN w:val="0"/>
        <w:adjustRightInd w:val="0"/>
        <w:spacing w:line="360" w:lineRule="auto"/>
        <w:jc w:val="both"/>
        <w:rPr>
          <w:rFonts w:ascii="Times New Roman" w:eastAsia="Times New Roman" w:hAnsi="Times New Roman" w:cs="Times New Roman"/>
          <w:b/>
          <w:bCs/>
          <w:sz w:val="24"/>
          <w:szCs w:val="24"/>
          <w:lang w:val="en-IN" w:eastAsia="en-IN"/>
        </w:rPr>
      </w:pPr>
      <w:r w:rsidRPr="00553348">
        <w:rPr>
          <w:rFonts w:ascii="Times New Roman" w:eastAsia="Times New Roman" w:hAnsi="Times New Roman" w:cs="Times New Roman"/>
          <w:b/>
          <w:bCs/>
          <w:sz w:val="24"/>
          <w:szCs w:val="24"/>
          <w:lang w:val="en-IN" w:eastAsia="en-IN"/>
        </w:rPr>
        <w:t>IV. Analysis Results</w:t>
      </w:r>
    </w:p>
    <w:p w14:paraId="00C917DB" w14:textId="77777777" w:rsidR="00553348" w:rsidRPr="00553348" w:rsidRDefault="00553348" w:rsidP="00553348">
      <w:pPr>
        <w:autoSpaceDE w:val="0"/>
        <w:autoSpaceDN w:val="0"/>
        <w:adjustRightInd w:val="0"/>
        <w:spacing w:line="360" w:lineRule="auto"/>
        <w:jc w:val="both"/>
        <w:rPr>
          <w:rFonts w:ascii="Times New Roman" w:eastAsia="Times New Roman" w:hAnsi="Times New Roman" w:cs="Times New Roman"/>
          <w:sz w:val="24"/>
          <w:szCs w:val="24"/>
          <w:lang w:val="en-IN" w:eastAsia="en-IN"/>
        </w:rPr>
      </w:pPr>
      <w:r w:rsidRPr="00553348">
        <w:rPr>
          <w:rFonts w:ascii="Times New Roman" w:eastAsia="Times New Roman" w:hAnsi="Times New Roman" w:cs="Times New Roman"/>
          <w:b/>
          <w:bCs/>
          <w:sz w:val="24"/>
          <w:szCs w:val="24"/>
          <w:lang w:val="en-IN" w:eastAsia="en-IN"/>
        </w:rPr>
        <w:lastRenderedPageBreak/>
        <w:t>Findings</w:t>
      </w:r>
      <w:r w:rsidRPr="00553348">
        <w:rPr>
          <w:rFonts w:ascii="Times New Roman" w:eastAsia="Times New Roman" w:hAnsi="Times New Roman" w:cs="Times New Roman"/>
          <w:sz w:val="24"/>
          <w:szCs w:val="24"/>
          <w:lang w:val="en-IN" w:eastAsia="en-IN"/>
        </w:rPr>
        <w:t>:</w:t>
      </w:r>
      <w:r w:rsidRPr="00553348">
        <w:rPr>
          <w:rFonts w:ascii="Times New Roman" w:eastAsia="Times New Roman" w:hAnsi="Times New Roman" w:cs="Times New Roman"/>
          <w:sz w:val="24"/>
          <w:szCs w:val="24"/>
          <w:lang w:val="en-IN" w:eastAsia="en-IN"/>
        </w:rPr>
        <w:br/>
        <w:t>Two major peaks in food order volumes were observed:</w:t>
      </w:r>
    </w:p>
    <w:p w14:paraId="3DA4E2EA" w14:textId="77777777" w:rsidR="00553348" w:rsidRPr="00553348" w:rsidRDefault="00553348" w:rsidP="00553348">
      <w:pPr>
        <w:numPr>
          <w:ilvl w:val="0"/>
          <w:numId w:val="30"/>
        </w:numPr>
        <w:autoSpaceDE w:val="0"/>
        <w:autoSpaceDN w:val="0"/>
        <w:adjustRightInd w:val="0"/>
        <w:spacing w:line="360" w:lineRule="auto"/>
        <w:jc w:val="both"/>
        <w:rPr>
          <w:rFonts w:ascii="Times New Roman" w:eastAsia="Times New Roman" w:hAnsi="Times New Roman" w:cs="Times New Roman"/>
          <w:sz w:val="24"/>
          <w:szCs w:val="24"/>
          <w:lang w:val="en-IN" w:eastAsia="en-IN"/>
        </w:rPr>
      </w:pPr>
      <w:r w:rsidRPr="00553348">
        <w:rPr>
          <w:rFonts w:ascii="Times New Roman" w:eastAsia="Times New Roman" w:hAnsi="Times New Roman" w:cs="Times New Roman"/>
          <w:b/>
          <w:bCs/>
          <w:sz w:val="24"/>
          <w:szCs w:val="24"/>
          <w:lang w:val="en-IN" w:eastAsia="en-IN"/>
        </w:rPr>
        <w:t>12:00 PM – 2:00 PM</w:t>
      </w:r>
      <w:r w:rsidRPr="00553348">
        <w:rPr>
          <w:rFonts w:ascii="Times New Roman" w:eastAsia="Times New Roman" w:hAnsi="Times New Roman" w:cs="Times New Roman"/>
          <w:sz w:val="24"/>
          <w:szCs w:val="24"/>
          <w:lang w:val="en-IN" w:eastAsia="en-IN"/>
        </w:rPr>
        <w:t xml:space="preserve"> (Lunch Hours)</w:t>
      </w:r>
    </w:p>
    <w:p w14:paraId="79A207F8" w14:textId="77777777" w:rsidR="00553348" w:rsidRPr="00553348" w:rsidRDefault="00553348" w:rsidP="00553348">
      <w:pPr>
        <w:numPr>
          <w:ilvl w:val="0"/>
          <w:numId w:val="30"/>
        </w:numPr>
        <w:autoSpaceDE w:val="0"/>
        <w:autoSpaceDN w:val="0"/>
        <w:adjustRightInd w:val="0"/>
        <w:spacing w:line="360" w:lineRule="auto"/>
        <w:jc w:val="both"/>
        <w:rPr>
          <w:rFonts w:ascii="Times New Roman" w:eastAsia="Times New Roman" w:hAnsi="Times New Roman" w:cs="Times New Roman"/>
          <w:sz w:val="24"/>
          <w:szCs w:val="24"/>
          <w:lang w:val="en-IN" w:eastAsia="en-IN"/>
        </w:rPr>
      </w:pPr>
      <w:r w:rsidRPr="00553348">
        <w:rPr>
          <w:rFonts w:ascii="Times New Roman" w:eastAsia="Times New Roman" w:hAnsi="Times New Roman" w:cs="Times New Roman"/>
          <w:b/>
          <w:bCs/>
          <w:sz w:val="24"/>
          <w:szCs w:val="24"/>
          <w:lang w:val="en-IN" w:eastAsia="en-IN"/>
        </w:rPr>
        <w:t>7:00 PM – 9:00 PM</w:t>
      </w:r>
      <w:r w:rsidRPr="00553348">
        <w:rPr>
          <w:rFonts w:ascii="Times New Roman" w:eastAsia="Times New Roman" w:hAnsi="Times New Roman" w:cs="Times New Roman"/>
          <w:sz w:val="24"/>
          <w:szCs w:val="24"/>
          <w:lang w:val="en-IN" w:eastAsia="en-IN"/>
        </w:rPr>
        <w:t xml:space="preserve"> (Dinner Rush)</w:t>
      </w:r>
    </w:p>
    <w:p w14:paraId="5818AA95" w14:textId="77777777" w:rsidR="00553348" w:rsidRPr="00553348" w:rsidRDefault="00553348" w:rsidP="00553348">
      <w:pPr>
        <w:autoSpaceDE w:val="0"/>
        <w:autoSpaceDN w:val="0"/>
        <w:adjustRightInd w:val="0"/>
        <w:spacing w:line="360" w:lineRule="auto"/>
        <w:jc w:val="both"/>
        <w:rPr>
          <w:rFonts w:ascii="Times New Roman" w:eastAsia="Times New Roman" w:hAnsi="Times New Roman" w:cs="Times New Roman"/>
          <w:sz w:val="24"/>
          <w:szCs w:val="24"/>
          <w:lang w:val="en-IN" w:eastAsia="en-IN"/>
        </w:rPr>
      </w:pPr>
      <w:r w:rsidRPr="00553348">
        <w:rPr>
          <w:rFonts w:ascii="Times New Roman" w:eastAsia="Times New Roman" w:hAnsi="Times New Roman" w:cs="Times New Roman"/>
          <w:sz w:val="24"/>
          <w:szCs w:val="24"/>
          <w:lang w:val="en-IN" w:eastAsia="en-IN"/>
        </w:rPr>
        <w:t xml:space="preserve">The highest number of orders recorded during these intervals ranged between </w:t>
      </w:r>
      <w:r w:rsidRPr="00553348">
        <w:rPr>
          <w:rFonts w:ascii="Times New Roman" w:eastAsia="Times New Roman" w:hAnsi="Times New Roman" w:cs="Times New Roman"/>
          <w:b/>
          <w:bCs/>
          <w:sz w:val="24"/>
          <w:szCs w:val="24"/>
          <w:lang w:val="en-IN" w:eastAsia="en-IN"/>
        </w:rPr>
        <w:t>300 to 450 orders</w:t>
      </w:r>
      <w:r w:rsidRPr="00553348">
        <w:rPr>
          <w:rFonts w:ascii="Times New Roman" w:eastAsia="Times New Roman" w:hAnsi="Times New Roman" w:cs="Times New Roman"/>
          <w:sz w:val="24"/>
          <w:szCs w:val="24"/>
          <w:lang w:val="en-IN" w:eastAsia="en-IN"/>
        </w:rPr>
        <w:t>, depending on the day and city.</w:t>
      </w:r>
    </w:p>
    <w:p w14:paraId="4554E8C6" w14:textId="77777777" w:rsidR="00553348" w:rsidRPr="00553348" w:rsidRDefault="00553348" w:rsidP="00553348">
      <w:pPr>
        <w:autoSpaceDE w:val="0"/>
        <w:autoSpaceDN w:val="0"/>
        <w:adjustRightInd w:val="0"/>
        <w:spacing w:line="360" w:lineRule="auto"/>
        <w:jc w:val="both"/>
        <w:rPr>
          <w:rFonts w:ascii="Times New Roman" w:eastAsia="Times New Roman" w:hAnsi="Times New Roman" w:cs="Times New Roman"/>
          <w:sz w:val="24"/>
          <w:szCs w:val="24"/>
          <w:lang w:val="en-IN" w:eastAsia="en-IN"/>
        </w:rPr>
      </w:pPr>
      <w:r w:rsidRPr="00553348">
        <w:rPr>
          <w:rFonts w:ascii="Times New Roman" w:eastAsia="Times New Roman" w:hAnsi="Times New Roman" w:cs="Times New Roman"/>
          <w:b/>
          <w:bCs/>
          <w:sz w:val="24"/>
          <w:szCs w:val="24"/>
          <w:lang w:val="en-IN" w:eastAsia="en-IN"/>
        </w:rPr>
        <w:t>Patterns</w:t>
      </w:r>
      <w:r w:rsidRPr="00553348">
        <w:rPr>
          <w:rFonts w:ascii="Times New Roman" w:eastAsia="Times New Roman" w:hAnsi="Times New Roman" w:cs="Times New Roman"/>
          <w:sz w:val="24"/>
          <w:szCs w:val="24"/>
          <w:lang w:val="en-IN" w:eastAsia="en-IN"/>
        </w:rPr>
        <w:t>:</w:t>
      </w:r>
    </w:p>
    <w:p w14:paraId="6572DB2E" w14:textId="77777777" w:rsidR="00553348" w:rsidRPr="00553348" w:rsidRDefault="00553348" w:rsidP="00553348">
      <w:pPr>
        <w:numPr>
          <w:ilvl w:val="0"/>
          <w:numId w:val="31"/>
        </w:numPr>
        <w:autoSpaceDE w:val="0"/>
        <w:autoSpaceDN w:val="0"/>
        <w:adjustRightInd w:val="0"/>
        <w:spacing w:line="360" w:lineRule="auto"/>
        <w:jc w:val="both"/>
        <w:rPr>
          <w:rFonts w:ascii="Times New Roman" w:eastAsia="Times New Roman" w:hAnsi="Times New Roman" w:cs="Times New Roman"/>
          <w:sz w:val="24"/>
          <w:szCs w:val="24"/>
          <w:lang w:val="en-IN" w:eastAsia="en-IN"/>
        </w:rPr>
      </w:pPr>
      <w:r w:rsidRPr="00553348">
        <w:rPr>
          <w:rFonts w:ascii="Times New Roman" w:eastAsia="Times New Roman" w:hAnsi="Times New Roman" w:cs="Times New Roman"/>
          <w:sz w:val="24"/>
          <w:szCs w:val="24"/>
          <w:lang w:val="en-IN" w:eastAsia="en-IN"/>
        </w:rPr>
        <w:t xml:space="preserve">A clear </w:t>
      </w:r>
      <w:r w:rsidRPr="00553348">
        <w:rPr>
          <w:rFonts w:ascii="Times New Roman" w:eastAsia="Times New Roman" w:hAnsi="Times New Roman" w:cs="Times New Roman"/>
          <w:b/>
          <w:bCs/>
          <w:sz w:val="24"/>
          <w:szCs w:val="24"/>
          <w:lang w:val="en-IN" w:eastAsia="en-IN"/>
        </w:rPr>
        <w:t>bimodal distribution</w:t>
      </w:r>
      <w:r w:rsidRPr="00553348">
        <w:rPr>
          <w:rFonts w:ascii="Times New Roman" w:eastAsia="Times New Roman" w:hAnsi="Times New Roman" w:cs="Times New Roman"/>
          <w:sz w:val="24"/>
          <w:szCs w:val="24"/>
          <w:lang w:val="en-IN" w:eastAsia="en-IN"/>
        </w:rPr>
        <w:t xml:space="preserve"> of order times.</w:t>
      </w:r>
    </w:p>
    <w:p w14:paraId="024F5918" w14:textId="77777777" w:rsidR="00553348" w:rsidRPr="00553348" w:rsidRDefault="00553348" w:rsidP="00553348">
      <w:pPr>
        <w:numPr>
          <w:ilvl w:val="0"/>
          <w:numId w:val="31"/>
        </w:numPr>
        <w:autoSpaceDE w:val="0"/>
        <w:autoSpaceDN w:val="0"/>
        <w:adjustRightInd w:val="0"/>
        <w:spacing w:line="360" w:lineRule="auto"/>
        <w:jc w:val="both"/>
        <w:rPr>
          <w:rFonts w:ascii="Times New Roman" w:eastAsia="Times New Roman" w:hAnsi="Times New Roman" w:cs="Times New Roman"/>
          <w:sz w:val="24"/>
          <w:szCs w:val="24"/>
          <w:lang w:val="en-IN" w:eastAsia="en-IN"/>
        </w:rPr>
      </w:pPr>
      <w:r w:rsidRPr="00553348">
        <w:rPr>
          <w:rFonts w:ascii="Times New Roman" w:eastAsia="Times New Roman" w:hAnsi="Times New Roman" w:cs="Times New Roman"/>
          <w:sz w:val="24"/>
          <w:szCs w:val="24"/>
          <w:lang w:val="en-IN" w:eastAsia="en-IN"/>
        </w:rPr>
        <w:t xml:space="preserve">Slightly higher volume was observed during </w:t>
      </w:r>
      <w:r w:rsidRPr="00553348">
        <w:rPr>
          <w:rFonts w:ascii="Times New Roman" w:eastAsia="Times New Roman" w:hAnsi="Times New Roman" w:cs="Times New Roman"/>
          <w:b/>
          <w:bCs/>
          <w:sz w:val="24"/>
          <w:szCs w:val="24"/>
          <w:lang w:val="en-IN" w:eastAsia="en-IN"/>
        </w:rPr>
        <w:t>evening hours</w:t>
      </w:r>
      <w:r w:rsidRPr="00553348">
        <w:rPr>
          <w:rFonts w:ascii="Times New Roman" w:eastAsia="Times New Roman" w:hAnsi="Times New Roman" w:cs="Times New Roman"/>
          <w:sz w:val="24"/>
          <w:szCs w:val="24"/>
          <w:lang w:val="en-IN" w:eastAsia="en-IN"/>
        </w:rPr>
        <w:t>, potentially due to group/family orders.</w:t>
      </w:r>
    </w:p>
    <w:p w14:paraId="391997FB" w14:textId="77777777" w:rsidR="00553348" w:rsidRPr="00553348" w:rsidRDefault="00553348" w:rsidP="00553348">
      <w:pPr>
        <w:autoSpaceDE w:val="0"/>
        <w:autoSpaceDN w:val="0"/>
        <w:adjustRightInd w:val="0"/>
        <w:spacing w:line="360" w:lineRule="auto"/>
        <w:jc w:val="both"/>
        <w:rPr>
          <w:rFonts w:ascii="Times New Roman" w:eastAsia="Times New Roman" w:hAnsi="Times New Roman" w:cs="Times New Roman"/>
          <w:sz w:val="24"/>
          <w:szCs w:val="24"/>
          <w:lang w:val="en-IN" w:eastAsia="en-IN"/>
        </w:rPr>
      </w:pPr>
      <w:r w:rsidRPr="00553348">
        <w:rPr>
          <w:rFonts w:ascii="Times New Roman" w:eastAsia="Times New Roman" w:hAnsi="Times New Roman" w:cs="Times New Roman"/>
          <w:b/>
          <w:bCs/>
          <w:sz w:val="24"/>
          <w:szCs w:val="24"/>
          <w:lang w:val="en-IN" w:eastAsia="en-IN"/>
        </w:rPr>
        <w:t>Comparisons</w:t>
      </w:r>
      <w:r w:rsidRPr="00553348">
        <w:rPr>
          <w:rFonts w:ascii="Times New Roman" w:eastAsia="Times New Roman" w:hAnsi="Times New Roman" w:cs="Times New Roman"/>
          <w:sz w:val="24"/>
          <w:szCs w:val="24"/>
          <w:lang w:val="en-IN" w:eastAsia="en-IN"/>
        </w:rPr>
        <w:t>:</w:t>
      </w:r>
    </w:p>
    <w:p w14:paraId="25E83CBF" w14:textId="77777777" w:rsidR="00553348" w:rsidRPr="00553348" w:rsidRDefault="00553348" w:rsidP="00553348">
      <w:pPr>
        <w:numPr>
          <w:ilvl w:val="0"/>
          <w:numId w:val="32"/>
        </w:numPr>
        <w:autoSpaceDE w:val="0"/>
        <w:autoSpaceDN w:val="0"/>
        <w:adjustRightInd w:val="0"/>
        <w:spacing w:line="360" w:lineRule="auto"/>
        <w:jc w:val="both"/>
        <w:rPr>
          <w:rFonts w:ascii="Times New Roman" w:eastAsia="Times New Roman" w:hAnsi="Times New Roman" w:cs="Times New Roman"/>
          <w:sz w:val="24"/>
          <w:szCs w:val="24"/>
          <w:lang w:val="en-IN" w:eastAsia="en-IN"/>
        </w:rPr>
      </w:pPr>
      <w:r w:rsidRPr="00553348">
        <w:rPr>
          <w:rFonts w:ascii="Times New Roman" w:eastAsia="Times New Roman" w:hAnsi="Times New Roman" w:cs="Times New Roman"/>
          <w:sz w:val="24"/>
          <w:szCs w:val="24"/>
          <w:lang w:val="en-IN" w:eastAsia="en-IN"/>
        </w:rPr>
        <w:t xml:space="preserve">Evening order volume exceeded lunch hour traffic by approximately </w:t>
      </w:r>
      <w:r w:rsidRPr="00553348">
        <w:rPr>
          <w:rFonts w:ascii="Times New Roman" w:eastAsia="Times New Roman" w:hAnsi="Times New Roman" w:cs="Times New Roman"/>
          <w:b/>
          <w:bCs/>
          <w:sz w:val="24"/>
          <w:szCs w:val="24"/>
          <w:lang w:val="en-IN" w:eastAsia="en-IN"/>
        </w:rPr>
        <w:t>10–15%</w:t>
      </w:r>
      <w:r w:rsidRPr="00553348">
        <w:rPr>
          <w:rFonts w:ascii="Times New Roman" w:eastAsia="Times New Roman" w:hAnsi="Times New Roman" w:cs="Times New Roman"/>
          <w:sz w:val="24"/>
          <w:szCs w:val="24"/>
          <w:lang w:val="en-IN" w:eastAsia="en-IN"/>
        </w:rPr>
        <w:t>, particularly on weekends and festival days.</w:t>
      </w:r>
    </w:p>
    <w:p w14:paraId="596F3D95" w14:textId="77777777" w:rsidR="00553348" w:rsidRPr="00553348" w:rsidRDefault="00553348" w:rsidP="00553348">
      <w:pPr>
        <w:autoSpaceDE w:val="0"/>
        <w:autoSpaceDN w:val="0"/>
        <w:adjustRightInd w:val="0"/>
        <w:spacing w:line="360" w:lineRule="auto"/>
        <w:jc w:val="both"/>
        <w:rPr>
          <w:rFonts w:ascii="Times New Roman" w:eastAsia="Times New Roman" w:hAnsi="Times New Roman" w:cs="Times New Roman"/>
          <w:sz w:val="24"/>
          <w:szCs w:val="24"/>
          <w:lang w:val="en-IN" w:eastAsia="en-IN"/>
        </w:rPr>
      </w:pPr>
      <w:r w:rsidRPr="00553348">
        <w:rPr>
          <w:rFonts w:ascii="Times New Roman" w:eastAsia="Times New Roman" w:hAnsi="Times New Roman" w:cs="Times New Roman"/>
          <w:sz w:val="24"/>
          <w:szCs w:val="24"/>
          <w:lang w:val="en-IN" w:eastAsia="en-IN"/>
        </w:rPr>
        <w:pict w14:anchorId="207DA1AF">
          <v:rect id="_x0000_i1341" style="width:0;height:1.5pt" o:hralign="center" o:hrstd="t" o:hr="t" fillcolor="#a0a0a0" stroked="f"/>
        </w:pict>
      </w:r>
    </w:p>
    <w:p w14:paraId="1B9A60F0" w14:textId="77777777" w:rsidR="00553348" w:rsidRPr="00553348" w:rsidRDefault="00553348" w:rsidP="00553348">
      <w:pPr>
        <w:autoSpaceDE w:val="0"/>
        <w:autoSpaceDN w:val="0"/>
        <w:adjustRightInd w:val="0"/>
        <w:spacing w:line="360" w:lineRule="auto"/>
        <w:jc w:val="both"/>
        <w:rPr>
          <w:rFonts w:ascii="Times New Roman" w:eastAsia="Times New Roman" w:hAnsi="Times New Roman" w:cs="Times New Roman"/>
          <w:b/>
          <w:bCs/>
          <w:sz w:val="24"/>
          <w:szCs w:val="24"/>
          <w:lang w:val="en-IN" w:eastAsia="en-IN"/>
        </w:rPr>
      </w:pPr>
      <w:r w:rsidRPr="00553348">
        <w:rPr>
          <w:rFonts w:ascii="Times New Roman" w:eastAsia="Times New Roman" w:hAnsi="Times New Roman" w:cs="Times New Roman"/>
          <w:b/>
          <w:bCs/>
          <w:sz w:val="24"/>
          <w:szCs w:val="24"/>
          <w:lang w:val="en-IN" w:eastAsia="en-IN"/>
        </w:rPr>
        <w:t>V. Visualization</w:t>
      </w:r>
    </w:p>
    <w:p w14:paraId="0C858892" w14:textId="77777777" w:rsidR="00553348" w:rsidRPr="00553348" w:rsidRDefault="00553348" w:rsidP="00553348">
      <w:pPr>
        <w:autoSpaceDE w:val="0"/>
        <w:autoSpaceDN w:val="0"/>
        <w:adjustRightInd w:val="0"/>
        <w:spacing w:line="360" w:lineRule="auto"/>
        <w:jc w:val="both"/>
        <w:rPr>
          <w:rFonts w:ascii="Times New Roman" w:eastAsia="Times New Roman" w:hAnsi="Times New Roman" w:cs="Times New Roman"/>
          <w:sz w:val="24"/>
          <w:szCs w:val="24"/>
          <w:lang w:val="en-IN" w:eastAsia="en-IN"/>
        </w:rPr>
      </w:pPr>
      <w:r w:rsidRPr="00553348">
        <w:rPr>
          <w:rFonts w:ascii="Times New Roman" w:eastAsia="Times New Roman" w:hAnsi="Times New Roman" w:cs="Times New Roman"/>
          <w:b/>
          <w:bCs/>
          <w:sz w:val="24"/>
          <w:szCs w:val="24"/>
          <w:lang w:val="en-IN" w:eastAsia="en-IN"/>
        </w:rPr>
        <w:t>Chart Type Used</w:t>
      </w:r>
      <w:r w:rsidRPr="00553348">
        <w:rPr>
          <w:rFonts w:ascii="Times New Roman" w:eastAsia="Times New Roman" w:hAnsi="Times New Roman" w:cs="Times New Roman"/>
          <w:sz w:val="24"/>
          <w:szCs w:val="24"/>
          <w:lang w:val="en-IN" w:eastAsia="en-IN"/>
        </w:rPr>
        <w:t>:</w:t>
      </w:r>
      <w:r w:rsidRPr="00553348">
        <w:rPr>
          <w:rFonts w:ascii="Times New Roman" w:eastAsia="Times New Roman" w:hAnsi="Times New Roman" w:cs="Times New Roman"/>
          <w:sz w:val="24"/>
          <w:szCs w:val="24"/>
          <w:lang w:val="en-IN" w:eastAsia="en-IN"/>
        </w:rPr>
        <w:br/>
        <w:t xml:space="preserve">A </w:t>
      </w:r>
      <w:r w:rsidRPr="00553348">
        <w:rPr>
          <w:rFonts w:ascii="Times New Roman" w:eastAsia="Times New Roman" w:hAnsi="Times New Roman" w:cs="Times New Roman"/>
          <w:b/>
          <w:bCs/>
          <w:sz w:val="24"/>
          <w:szCs w:val="24"/>
          <w:lang w:val="en-IN" w:eastAsia="en-IN"/>
        </w:rPr>
        <w:t>Bar Chart</w:t>
      </w:r>
      <w:r w:rsidRPr="00553348">
        <w:rPr>
          <w:rFonts w:ascii="Times New Roman" w:eastAsia="Times New Roman" w:hAnsi="Times New Roman" w:cs="Times New Roman"/>
          <w:sz w:val="24"/>
          <w:szCs w:val="24"/>
          <w:lang w:val="en-IN" w:eastAsia="en-IN"/>
        </w:rPr>
        <w:t xml:space="preserve"> was used for its strength in comparing frequency across distinct time intervals. This clearly highlights the busiest hours during the day.</w:t>
      </w:r>
    </w:p>
    <w:p w14:paraId="79D4F10C" w14:textId="77777777" w:rsidR="00553348" w:rsidRPr="00553348" w:rsidRDefault="00553348" w:rsidP="00553348">
      <w:pPr>
        <w:autoSpaceDE w:val="0"/>
        <w:autoSpaceDN w:val="0"/>
        <w:adjustRightInd w:val="0"/>
        <w:spacing w:line="360" w:lineRule="auto"/>
        <w:jc w:val="both"/>
        <w:rPr>
          <w:rFonts w:ascii="Times New Roman" w:eastAsia="Times New Roman" w:hAnsi="Times New Roman" w:cs="Times New Roman"/>
          <w:sz w:val="24"/>
          <w:szCs w:val="24"/>
          <w:lang w:val="en-IN" w:eastAsia="en-IN"/>
        </w:rPr>
      </w:pPr>
      <w:r w:rsidRPr="00553348">
        <w:rPr>
          <w:rFonts w:ascii="Times New Roman" w:eastAsia="Times New Roman" w:hAnsi="Times New Roman" w:cs="Times New Roman"/>
          <w:b/>
          <w:bCs/>
          <w:sz w:val="24"/>
          <w:szCs w:val="24"/>
          <w:lang w:val="en-IN" w:eastAsia="en-IN"/>
        </w:rPr>
        <w:t>Interactivity</w:t>
      </w:r>
      <w:r w:rsidRPr="00553348">
        <w:rPr>
          <w:rFonts w:ascii="Times New Roman" w:eastAsia="Times New Roman" w:hAnsi="Times New Roman" w:cs="Times New Roman"/>
          <w:sz w:val="24"/>
          <w:szCs w:val="24"/>
          <w:lang w:val="en-IN" w:eastAsia="en-IN"/>
        </w:rPr>
        <w:t>:</w:t>
      </w:r>
    </w:p>
    <w:p w14:paraId="79305969" w14:textId="77777777" w:rsidR="00553348" w:rsidRPr="00553348" w:rsidRDefault="00553348" w:rsidP="00553348">
      <w:pPr>
        <w:numPr>
          <w:ilvl w:val="0"/>
          <w:numId w:val="33"/>
        </w:numPr>
        <w:autoSpaceDE w:val="0"/>
        <w:autoSpaceDN w:val="0"/>
        <w:adjustRightInd w:val="0"/>
        <w:spacing w:line="360" w:lineRule="auto"/>
        <w:jc w:val="both"/>
        <w:rPr>
          <w:rFonts w:ascii="Times New Roman" w:eastAsia="Times New Roman" w:hAnsi="Times New Roman" w:cs="Times New Roman"/>
          <w:sz w:val="24"/>
          <w:szCs w:val="24"/>
          <w:lang w:val="en-IN" w:eastAsia="en-IN"/>
        </w:rPr>
      </w:pPr>
      <w:r w:rsidRPr="00553348">
        <w:rPr>
          <w:rFonts w:ascii="Times New Roman" w:eastAsia="Times New Roman" w:hAnsi="Times New Roman" w:cs="Times New Roman"/>
          <w:b/>
          <w:bCs/>
          <w:sz w:val="24"/>
          <w:szCs w:val="24"/>
          <w:lang w:val="en-IN" w:eastAsia="en-IN"/>
        </w:rPr>
        <w:t>Slicers</w:t>
      </w:r>
      <w:r w:rsidRPr="00553348">
        <w:rPr>
          <w:rFonts w:ascii="Times New Roman" w:eastAsia="Times New Roman" w:hAnsi="Times New Roman" w:cs="Times New Roman"/>
          <w:sz w:val="24"/>
          <w:szCs w:val="24"/>
          <w:lang w:val="en-IN" w:eastAsia="en-IN"/>
        </w:rPr>
        <w:t xml:space="preserve"> were added for:</w:t>
      </w:r>
    </w:p>
    <w:p w14:paraId="4EE2FB51" w14:textId="77777777" w:rsidR="00553348" w:rsidRPr="00553348" w:rsidRDefault="00553348" w:rsidP="00553348">
      <w:pPr>
        <w:numPr>
          <w:ilvl w:val="1"/>
          <w:numId w:val="33"/>
        </w:numPr>
        <w:autoSpaceDE w:val="0"/>
        <w:autoSpaceDN w:val="0"/>
        <w:adjustRightInd w:val="0"/>
        <w:spacing w:line="360" w:lineRule="auto"/>
        <w:jc w:val="both"/>
        <w:rPr>
          <w:rFonts w:ascii="Times New Roman" w:eastAsia="Times New Roman" w:hAnsi="Times New Roman" w:cs="Times New Roman"/>
          <w:sz w:val="24"/>
          <w:szCs w:val="24"/>
          <w:lang w:val="en-IN" w:eastAsia="en-IN"/>
        </w:rPr>
      </w:pPr>
      <w:r w:rsidRPr="00553348">
        <w:rPr>
          <w:rFonts w:ascii="Times New Roman" w:eastAsia="Times New Roman" w:hAnsi="Times New Roman" w:cs="Times New Roman"/>
          <w:b/>
          <w:bCs/>
          <w:sz w:val="24"/>
          <w:szCs w:val="24"/>
          <w:lang w:val="en-IN" w:eastAsia="en-IN"/>
        </w:rPr>
        <w:t>Restaurant Name</w:t>
      </w:r>
    </w:p>
    <w:p w14:paraId="74D03B19" w14:textId="77777777" w:rsidR="00553348" w:rsidRPr="00553348" w:rsidRDefault="00553348" w:rsidP="00553348">
      <w:pPr>
        <w:numPr>
          <w:ilvl w:val="1"/>
          <w:numId w:val="33"/>
        </w:numPr>
        <w:autoSpaceDE w:val="0"/>
        <w:autoSpaceDN w:val="0"/>
        <w:adjustRightInd w:val="0"/>
        <w:spacing w:line="360" w:lineRule="auto"/>
        <w:jc w:val="both"/>
        <w:rPr>
          <w:rFonts w:ascii="Times New Roman" w:eastAsia="Times New Roman" w:hAnsi="Times New Roman" w:cs="Times New Roman"/>
          <w:sz w:val="24"/>
          <w:szCs w:val="24"/>
          <w:lang w:val="en-IN" w:eastAsia="en-IN"/>
        </w:rPr>
      </w:pPr>
      <w:r w:rsidRPr="00553348">
        <w:rPr>
          <w:rFonts w:ascii="Times New Roman" w:eastAsia="Times New Roman" w:hAnsi="Times New Roman" w:cs="Times New Roman"/>
          <w:b/>
          <w:bCs/>
          <w:sz w:val="24"/>
          <w:szCs w:val="24"/>
          <w:lang w:val="en-IN" w:eastAsia="en-IN"/>
        </w:rPr>
        <w:t>City</w:t>
      </w:r>
    </w:p>
    <w:p w14:paraId="737824C4" w14:textId="77777777" w:rsidR="00553348" w:rsidRPr="00553348" w:rsidRDefault="00553348" w:rsidP="00553348">
      <w:pPr>
        <w:numPr>
          <w:ilvl w:val="1"/>
          <w:numId w:val="33"/>
        </w:numPr>
        <w:autoSpaceDE w:val="0"/>
        <w:autoSpaceDN w:val="0"/>
        <w:adjustRightInd w:val="0"/>
        <w:spacing w:line="360" w:lineRule="auto"/>
        <w:jc w:val="both"/>
        <w:rPr>
          <w:rFonts w:ascii="Times New Roman" w:eastAsia="Times New Roman" w:hAnsi="Times New Roman" w:cs="Times New Roman"/>
          <w:sz w:val="24"/>
          <w:szCs w:val="24"/>
          <w:lang w:val="en-IN" w:eastAsia="en-IN"/>
        </w:rPr>
      </w:pPr>
      <w:r w:rsidRPr="00553348">
        <w:rPr>
          <w:rFonts w:ascii="Times New Roman" w:eastAsia="Times New Roman" w:hAnsi="Times New Roman" w:cs="Times New Roman"/>
          <w:b/>
          <w:bCs/>
          <w:sz w:val="24"/>
          <w:szCs w:val="24"/>
          <w:lang w:val="en-IN" w:eastAsia="en-IN"/>
        </w:rPr>
        <w:t>Order Status</w:t>
      </w:r>
    </w:p>
    <w:p w14:paraId="6327689D" w14:textId="77777777" w:rsidR="00553348" w:rsidRPr="00553348" w:rsidRDefault="00553348" w:rsidP="00553348">
      <w:pPr>
        <w:numPr>
          <w:ilvl w:val="1"/>
          <w:numId w:val="33"/>
        </w:numPr>
        <w:autoSpaceDE w:val="0"/>
        <w:autoSpaceDN w:val="0"/>
        <w:adjustRightInd w:val="0"/>
        <w:spacing w:line="360" w:lineRule="auto"/>
        <w:jc w:val="both"/>
        <w:rPr>
          <w:rFonts w:ascii="Times New Roman" w:eastAsia="Times New Roman" w:hAnsi="Times New Roman" w:cs="Times New Roman"/>
          <w:sz w:val="24"/>
          <w:szCs w:val="24"/>
          <w:lang w:val="en-IN" w:eastAsia="en-IN"/>
        </w:rPr>
      </w:pPr>
      <w:r w:rsidRPr="00553348">
        <w:rPr>
          <w:rFonts w:ascii="Times New Roman" w:eastAsia="Times New Roman" w:hAnsi="Times New Roman" w:cs="Times New Roman"/>
          <w:b/>
          <w:bCs/>
          <w:sz w:val="24"/>
          <w:szCs w:val="24"/>
          <w:lang w:val="en-IN" w:eastAsia="en-IN"/>
        </w:rPr>
        <w:t>Payment Method</w:t>
      </w:r>
    </w:p>
    <w:p w14:paraId="79E54126" w14:textId="77777777" w:rsidR="00553348" w:rsidRPr="00553348" w:rsidRDefault="00553348" w:rsidP="00553348">
      <w:pPr>
        <w:autoSpaceDE w:val="0"/>
        <w:autoSpaceDN w:val="0"/>
        <w:adjustRightInd w:val="0"/>
        <w:spacing w:line="360" w:lineRule="auto"/>
        <w:jc w:val="both"/>
        <w:rPr>
          <w:rFonts w:ascii="Times New Roman" w:eastAsia="Times New Roman" w:hAnsi="Times New Roman" w:cs="Times New Roman"/>
          <w:sz w:val="24"/>
          <w:szCs w:val="24"/>
          <w:lang w:val="en-IN" w:eastAsia="en-IN"/>
        </w:rPr>
      </w:pPr>
      <w:r w:rsidRPr="00553348">
        <w:rPr>
          <w:rFonts w:ascii="Times New Roman" w:eastAsia="Times New Roman" w:hAnsi="Times New Roman" w:cs="Times New Roman"/>
          <w:sz w:val="24"/>
          <w:szCs w:val="24"/>
          <w:lang w:val="en-IN" w:eastAsia="en-IN"/>
        </w:rPr>
        <w:t xml:space="preserve">These slicers allow users to </w:t>
      </w:r>
      <w:proofErr w:type="spellStart"/>
      <w:r w:rsidRPr="00553348">
        <w:rPr>
          <w:rFonts w:ascii="Times New Roman" w:eastAsia="Times New Roman" w:hAnsi="Times New Roman" w:cs="Times New Roman"/>
          <w:sz w:val="24"/>
          <w:szCs w:val="24"/>
          <w:lang w:val="en-IN" w:eastAsia="en-IN"/>
        </w:rPr>
        <w:t>analyze</w:t>
      </w:r>
      <w:proofErr w:type="spellEnd"/>
      <w:r w:rsidRPr="00553348">
        <w:rPr>
          <w:rFonts w:ascii="Times New Roman" w:eastAsia="Times New Roman" w:hAnsi="Times New Roman" w:cs="Times New Roman"/>
          <w:sz w:val="24"/>
          <w:szCs w:val="24"/>
          <w:lang w:val="en-IN" w:eastAsia="en-IN"/>
        </w:rPr>
        <w:t xml:space="preserve"> time trends by specific business units or regions.</w:t>
      </w:r>
    </w:p>
    <w:p w14:paraId="6B014125" w14:textId="77777777" w:rsidR="00553348" w:rsidRPr="00553348" w:rsidRDefault="00553348" w:rsidP="00553348">
      <w:pPr>
        <w:autoSpaceDE w:val="0"/>
        <w:autoSpaceDN w:val="0"/>
        <w:adjustRightInd w:val="0"/>
        <w:spacing w:line="360" w:lineRule="auto"/>
        <w:jc w:val="both"/>
        <w:rPr>
          <w:rFonts w:ascii="Times New Roman" w:eastAsia="Times New Roman" w:hAnsi="Times New Roman" w:cs="Times New Roman"/>
          <w:sz w:val="24"/>
          <w:szCs w:val="24"/>
          <w:lang w:val="en-IN" w:eastAsia="en-IN"/>
        </w:rPr>
      </w:pPr>
      <w:r w:rsidRPr="00553348">
        <w:rPr>
          <w:rFonts w:ascii="Times New Roman" w:eastAsia="Times New Roman" w:hAnsi="Times New Roman" w:cs="Times New Roman"/>
          <w:sz w:val="24"/>
          <w:szCs w:val="24"/>
          <w:lang w:val="en-IN" w:eastAsia="en-IN"/>
        </w:rPr>
        <w:lastRenderedPageBreak/>
        <w:pict w14:anchorId="0EB07B70">
          <v:rect id="_x0000_i1342" style="width:0;height:1.5pt" o:hralign="center" o:hrstd="t" o:hr="t" fillcolor="#a0a0a0" stroked="f"/>
        </w:pict>
      </w:r>
    </w:p>
    <w:p w14:paraId="2A2D097A" w14:textId="77777777" w:rsidR="00553348" w:rsidRPr="00553348" w:rsidRDefault="00553348" w:rsidP="00553348">
      <w:pPr>
        <w:autoSpaceDE w:val="0"/>
        <w:autoSpaceDN w:val="0"/>
        <w:adjustRightInd w:val="0"/>
        <w:spacing w:line="360" w:lineRule="auto"/>
        <w:jc w:val="both"/>
        <w:rPr>
          <w:rFonts w:ascii="Times New Roman" w:eastAsia="Times New Roman" w:hAnsi="Times New Roman" w:cs="Times New Roman"/>
          <w:b/>
          <w:bCs/>
          <w:sz w:val="24"/>
          <w:szCs w:val="24"/>
          <w:lang w:val="en-IN" w:eastAsia="en-IN"/>
        </w:rPr>
      </w:pPr>
      <w:r w:rsidRPr="00553348">
        <w:rPr>
          <w:rFonts w:ascii="Times New Roman" w:eastAsia="Times New Roman" w:hAnsi="Times New Roman" w:cs="Times New Roman"/>
          <w:b/>
          <w:bCs/>
          <w:sz w:val="24"/>
          <w:szCs w:val="24"/>
          <w:lang w:val="en-IN" w:eastAsia="en-IN"/>
        </w:rPr>
        <w:t>3. Analysis of "Category-wise % Distribution Based on Revenue"</w:t>
      </w:r>
    </w:p>
    <w:p w14:paraId="1CD1497D" w14:textId="77777777" w:rsidR="00553348" w:rsidRPr="00553348" w:rsidRDefault="00553348" w:rsidP="00553348">
      <w:pPr>
        <w:autoSpaceDE w:val="0"/>
        <w:autoSpaceDN w:val="0"/>
        <w:adjustRightInd w:val="0"/>
        <w:spacing w:line="360" w:lineRule="auto"/>
        <w:jc w:val="both"/>
        <w:rPr>
          <w:rFonts w:ascii="Times New Roman" w:eastAsia="Times New Roman" w:hAnsi="Times New Roman" w:cs="Times New Roman"/>
          <w:sz w:val="24"/>
          <w:szCs w:val="24"/>
          <w:lang w:val="en-IN" w:eastAsia="en-IN"/>
        </w:rPr>
      </w:pPr>
      <w:r w:rsidRPr="00553348">
        <w:rPr>
          <w:rFonts w:ascii="Times New Roman" w:eastAsia="Times New Roman" w:hAnsi="Times New Roman" w:cs="Times New Roman"/>
          <w:sz w:val="24"/>
          <w:szCs w:val="24"/>
          <w:lang w:val="en-IN" w:eastAsia="en-IN"/>
        </w:rPr>
        <w:pict w14:anchorId="237C2865">
          <v:rect id="_x0000_i1343" style="width:0;height:1.5pt" o:hralign="center" o:hrstd="t" o:hr="t" fillcolor="#a0a0a0" stroked="f"/>
        </w:pict>
      </w:r>
    </w:p>
    <w:p w14:paraId="23FD14C8" w14:textId="77777777" w:rsidR="00553348" w:rsidRPr="00553348" w:rsidRDefault="00553348" w:rsidP="00553348">
      <w:pPr>
        <w:autoSpaceDE w:val="0"/>
        <w:autoSpaceDN w:val="0"/>
        <w:adjustRightInd w:val="0"/>
        <w:spacing w:line="360" w:lineRule="auto"/>
        <w:jc w:val="both"/>
        <w:rPr>
          <w:rFonts w:ascii="Times New Roman" w:eastAsia="Times New Roman" w:hAnsi="Times New Roman" w:cs="Times New Roman"/>
          <w:b/>
          <w:bCs/>
          <w:sz w:val="24"/>
          <w:szCs w:val="24"/>
          <w:lang w:val="en-IN" w:eastAsia="en-IN"/>
        </w:rPr>
      </w:pPr>
      <w:r w:rsidRPr="00553348">
        <w:rPr>
          <w:rFonts w:ascii="Times New Roman" w:eastAsia="Times New Roman" w:hAnsi="Times New Roman" w:cs="Times New Roman"/>
          <w:b/>
          <w:bCs/>
          <w:sz w:val="24"/>
          <w:szCs w:val="24"/>
          <w:lang w:val="en-IN" w:eastAsia="en-IN"/>
        </w:rPr>
        <w:t>I. Introduction</w:t>
      </w:r>
    </w:p>
    <w:p w14:paraId="3F13045D" w14:textId="77777777" w:rsidR="00553348" w:rsidRPr="00553348" w:rsidRDefault="00553348" w:rsidP="00553348">
      <w:pPr>
        <w:autoSpaceDE w:val="0"/>
        <w:autoSpaceDN w:val="0"/>
        <w:adjustRightInd w:val="0"/>
        <w:spacing w:line="360" w:lineRule="auto"/>
        <w:jc w:val="both"/>
        <w:rPr>
          <w:rFonts w:ascii="Times New Roman" w:eastAsia="Times New Roman" w:hAnsi="Times New Roman" w:cs="Times New Roman"/>
          <w:sz w:val="24"/>
          <w:szCs w:val="24"/>
          <w:lang w:val="en-IN" w:eastAsia="en-IN"/>
        </w:rPr>
      </w:pPr>
      <w:r w:rsidRPr="00553348">
        <w:rPr>
          <w:rFonts w:ascii="Times New Roman" w:eastAsia="Times New Roman" w:hAnsi="Times New Roman" w:cs="Times New Roman"/>
          <w:b/>
          <w:bCs/>
          <w:sz w:val="24"/>
          <w:szCs w:val="24"/>
          <w:lang w:val="en-IN" w:eastAsia="en-IN"/>
        </w:rPr>
        <w:t>Purpose</w:t>
      </w:r>
      <w:r w:rsidRPr="00553348">
        <w:rPr>
          <w:rFonts w:ascii="Times New Roman" w:eastAsia="Times New Roman" w:hAnsi="Times New Roman" w:cs="Times New Roman"/>
          <w:sz w:val="24"/>
          <w:szCs w:val="24"/>
          <w:lang w:val="en-IN" w:eastAsia="en-IN"/>
        </w:rPr>
        <w:t>:</w:t>
      </w:r>
      <w:r w:rsidRPr="00553348">
        <w:rPr>
          <w:rFonts w:ascii="Times New Roman" w:eastAsia="Times New Roman" w:hAnsi="Times New Roman" w:cs="Times New Roman"/>
          <w:sz w:val="24"/>
          <w:szCs w:val="24"/>
          <w:lang w:val="en-IN" w:eastAsia="en-IN"/>
        </w:rPr>
        <w:br/>
        <w:t>This analysis breaks down total food delivery revenue by item categories (e.g., Burgers, Beverages, Meals) to identify the best-performing offerings.</w:t>
      </w:r>
    </w:p>
    <w:p w14:paraId="579B371B" w14:textId="77777777" w:rsidR="00553348" w:rsidRPr="00553348" w:rsidRDefault="00553348" w:rsidP="00553348">
      <w:pPr>
        <w:autoSpaceDE w:val="0"/>
        <w:autoSpaceDN w:val="0"/>
        <w:adjustRightInd w:val="0"/>
        <w:spacing w:line="360" w:lineRule="auto"/>
        <w:jc w:val="both"/>
        <w:rPr>
          <w:rFonts w:ascii="Times New Roman" w:eastAsia="Times New Roman" w:hAnsi="Times New Roman" w:cs="Times New Roman"/>
          <w:sz w:val="24"/>
          <w:szCs w:val="24"/>
          <w:lang w:val="en-IN" w:eastAsia="en-IN"/>
        </w:rPr>
      </w:pPr>
      <w:r w:rsidRPr="00553348">
        <w:rPr>
          <w:rFonts w:ascii="Times New Roman" w:eastAsia="Times New Roman" w:hAnsi="Times New Roman" w:cs="Times New Roman"/>
          <w:b/>
          <w:bCs/>
          <w:sz w:val="24"/>
          <w:szCs w:val="24"/>
          <w:lang w:val="en-IN" w:eastAsia="en-IN"/>
        </w:rPr>
        <w:t>Relevance</w:t>
      </w:r>
      <w:r w:rsidRPr="00553348">
        <w:rPr>
          <w:rFonts w:ascii="Times New Roman" w:eastAsia="Times New Roman" w:hAnsi="Times New Roman" w:cs="Times New Roman"/>
          <w:sz w:val="24"/>
          <w:szCs w:val="24"/>
          <w:lang w:val="en-IN" w:eastAsia="en-IN"/>
        </w:rPr>
        <w:t>:</w:t>
      </w:r>
      <w:r w:rsidRPr="00553348">
        <w:rPr>
          <w:rFonts w:ascii="Times New Roman" w:eastAsia="Times New Roman" w:hAnsi="Times New Roman" w:cs="Times New Roman"/>
          <w:sz w:val="24"/>
          <w:szCs w:val="24"/>
          <w:lang w:val="en-IN" w:eastAsia="en-IN"/>
        </w:rPr>
        <w:br/>
        <w:t>By knowing which categories contribute most to revenue, restaurants can manage inventory better, plan menu promotions, and focus marketing efforts effectively.</w:t>
      </w:r>
    </w:p>
    <w:p w14:paraId="789DE00C" w14:textId="77777777" w:rsidR="00553348" w:rsidRPr="00553348" w:rsidRDefault="00553348" w:rsidP="00553348">
      <w:pPr>
        <w:autoSpaceDE w:val="0"/>
        <w:autoSpaceDN w:val="0"/>
        <w:adjustRightInd w:val="0"/>
        <w:spacing w:line="360" w:lineRule="auto"/>
        <w:jc w:val="both"/>
        <w:rPr>
          <w:rFonts w:ascii="Times New Roman" w:eastAsia="Times New Roman" w:hAnsi="Times New Roman" w:cs="Times New Roman"/>
          <w:sz w:val="24"/>
          <w:szCs w:val="24"/>
          <w:lang w:val="en-IN" w:eastAsia="en-IN"/>
        </w:rPr>
      </w:pPr>
      <w:r w:rsidRPr="00553348">
        <w:rPr>
          <w:rFonts w:ascii="Times New Roman" w:eastAsia="Times New Roman" w:hAnsi="Times New Roman" w:cs="Times New Roman"/>
          <w:sz w:val="24"/>
          <w:szCs w:val="24"/>
          <w:lang w:val="en-IN" w:eastAsia="en-IN"/>
        </w:rPr>
        <w:pict w14:anchorId="6D2660B6">
          <v:rect id="_x0000_i1344" style="width:0;height:1.5pt" o:hralign="center" o:hrstd="t" o:hr="t" fillcolor="#a0a0a0" stroked="f"/>
        </w:pict>
      </w:r>
    </w:p>
    <w:p w14:paraId="5BA91303" w14:textId="77777777" w:rsidR="00553348" w:rsidRPr="00553348" w:rsidRDefault="00553348" w:rsidP="00553348">
      <w:pPr>
        <w:autoSpaceDE w:val="0"/>
        <w:autoSpaceDN w:val="0"/>
        <w:adjustRightInd w:val="0"/>
        <w:spacing w:line="360" w:lineRule="auto"/>
        <w:jc w:val="both"/>
        <w:rPr>
          <w:rFonts w:ascii="Times New Roman" w:eastAsia="Times New Roman" w:hAnsi="Times New Roman" w:cs="Times New Roman"/>
          <w:b/>
          <w:bCs/>
          <w:sz w:val="24"/>
          <w:szCs w:val="24"/>
          <w:lang w:val="en-IN" w:eastAsia="en-IN"/>
        </w:rPr>
      </w:pPr>
      <w:r w:rsidRPr="00553348">
        <w:rPr>
          <w:rFonts w:ascii="Times New Roman" w:eastAsia="Times New Roman" w:hAnsi="Times New Roman" w:cs="Times New Roman"/>
          <w:b/>
          <w:bCs/>
          <w:sz w:val="24"/>
          <w:szCs w:val="24"/>
          <w:lang w:val="en-IN" w:eastAsia="en-IN"/>
        </w:rPr>
        <w:t>II. General Description</w:t>
      </w:r>
    </w:p>
    <w:p w14:paraId="004B2E3D" w14:textId="77777777" w:rsidR="00553348" w:rsidRPr="00553348" w:rsidRDefault="00553348" w:rsidP="00553348">
      <w:pPr>
        <w:autoSpaceDE w:val="0"/>
        <w:autoSpaceDN w:val="0"/>
        <w:adjustRightInd w:val="0"/>
        <w:spacing w:line="360" w:lineRule="auto"/>
        <w:jc w:val="both"/>
        <w:rPr>
          <w:rFonts w:ascii="Times New Roman" w:eastAsia="Times New Roman" w:hAnsi="Times New Roman" w:cs="Times New Roman"/>
          <w:sz w:val="24"/>
          <w:szCs w:val="24"/>
          <w:lang w:val="en-IN" w:eastAsia="en-IN"/>
        </w:rPr>
      </w:pPr>
      <w:r w:rsidRPr="00553348">
        <w:rPr>
          <w:rFonts w:ascii="Times New Roman" w:eastAsia="Times New Roman" w:hAnsi="Times New Roman" w:cs="Times New Roman"/>
          <w:b/>
          <w:bCs/>
          <w:sz w:val="24"/>
          <w:szCs w:val="24"/>
          <w:lang w:val="en-IN" w:eastAsia="en-IN"/>
        </w:rPr>
        <w:t>Data Used</w:t>
      </w:r>
      <w:r w:rsidRPr="00553348">
        <w:rPr>
          <w:rFonts w:ascii="Times New Roman" w:eastAsia="Times New Roman" w:hAnsi="Times New Roman" w:cs="Times New Roman"/>
          <w:sz w:val="24"/>
          <w:szCs w:val="24"/>
          <w:lang w:val="en-IN" w:eastAsia="en-IN"/>
        </w:rPr>
        <w:t>:</w:t>
      </w:r>
      <w:r w:rsidRPr="00553348">
        <w:rPr>
          <w:rFonts w:ascii="Times New Roman" w:eastAsia="Times New Roman" w:hAnsi="Times New Roman" w:cs="Times New Roman"/>
          <w:sz w:val="24"/>
          <w:szCs w:val="24"/>
          <w:lang w:val="en-IN" w:eastAsia="en-IN"/>
        </w:rPr>
        <w:br/>
        <w:t xml:space="preserve">The "Food Item" and "Final Bill Amount (₹)" columns were used. Items were grouped into predefined </w:t>
      </w:r>
      <w:r w:rsidRPr="00553348">
        <w:rPr>
          <w:rFonts w:ascii="Times New Roman" w:eastAsia="Times New Roman" w:hAnsi="Times New Roman" w:cs="Times New Roman"/>
          <w:b/>
          <w:bCs/>
          <w:sz w:val="24"/>
          <w:szCs w:val="24"/>
          <w:lang w:val="en-IN" w:eastAsia="en-IN"/>
        </w:rPr>
        <w:t>categories</w:t>
      </w:r>
      <w:r w:rsidRPr="00553348">
        <w:rPr>
          <w:rFonts w:ascii="Times New Roman" w:eastAsia="Times New Roman" w:hAnsi="Times New Roman" w:cs="Times New Roman"/>
          <w:sz w:val="24"/>
          <w:szCs w:val="24"/>
          <w:lang w:val="en-IN" w:eastAsia="en-IN"/>
        </w:rPr>
        <w:t xml:space="preserve"> (e.g., Beverages, Fast Food, Desserts) either directly from the dataset or through manual grouping during data cleaning.</w:t>
      </w:r>
    </w:p>
    <w:p w14:paraId="5F398CF6" w14:textId="77777777" w:rsidR="00553348" w:rsidRPr="00553348" w:rsidRDefault="00553348" w:rsidP="00553348">
      <w:pPr>
        <w:autoSpaceDE w:val="0"/>
        <w:autoSpaceDN w:val="0"/>
        <w:adjustRightInd w:val="0"/>
        <w:spacing w:line="360" w:lineRule="auto"/>
        <w:jc w:val="both"/>
        <w:rPr>
          <w:rFonts w:ascii="Times New Roman" w:eastAsia="Times New Roman" w:hAnsi="Times New Roman" w:cs="Times New Roman"/>
          <w:sz w:val="24"/>
          <w:szCs w:val="24"/>
          <w:lang w:val="en-IN" w:eastAsia="en-IN"/>
        </w:rPr>
      </w:pPr>
      <w:r w:rsidRPr="00553348">
        <w:rPr>
          <w:rFonts w:ascii="Times New Roman" w:eastAsia="Times New Roman" w:hAnsi="Times New Roman" w:cs="Times New Roman"/>
          <w:b/>
          <w:bCs/>
          <w:sz w:val="24"/>
          <w:szCs w:val="24"/>
          <w:lang w:val="en-IN" w:eastAsia="en-IN"/>
        </w:rPr>
        <w:t>Time Frame/Scope</w:t>
      </w:r>
      <w:r w:rsidRPr="00553348">
        <w:rPr>
          <w:rFonts w:ascii="Times New Roman" w:eastAsia="Times New Roman" w:hAnsi="Times New Roman" w:cs="Times New Roman"/>
          <w:sz w:val="24"/>
          <w:szCs w:val="24"/>
          <w:lang w:val="en-IN" w:eastAsia="en-IN"/>
        </w:rPr>
        <w:t>:</w:t>
      </w:r>
      <w:r w:rsidRPr="00553348">
        <w:rPr>
          <w:rFonts w:ascii="Times New Roman" w:eastAsia="Times New Roman" w:hAnsi="Times New Roman" w:cs="Times New Roman"/>
          <w:sz w:val="24"/>
          <w:szCs w:val="24"/>
          <w:lang w:val="en-IN" w:eastAsia="en-IN"/>
        </w:rPr>
        <w:br/>
        <w:t>This spans the full dataset from 2024, encompassing thousands of transactions across different restaurants and delivery zones.</w:t>
      </w:r>
    </w:p>
    <w:p w14:paraId="3DE1990D" w14:textId="77777777" w:rsidR="00553348" w:rsidRPr="00553348" w:rsidRDefault="00553348" w:rsidP="00553348">
      <w:pPr>
        <w:autoSpaceDE w:val="0"/>
        <w:autoSpaceDN w:val="0"/>
        <w:adjustRightInd w:val="0"/>
        <w:spacing w:line="360" w:lineRule="auto"/>
        <w:jc w:val="both"/>
        <w:rPr>
          <w:rFonts w:ascii="Times New Roman" w:eastAsia="Times New Roman" w:hAnsi="Times New Roman" w:cs="Times New Roman"/>
          <w:sz w:val="24"/>
          <w:szCs w:val="24"/>
          <w:lang w:val="en-IN" w:eastAsia="en-IN"/>
        </w:rPr>
      </w:pPr>
      <w:r w:rsidRPr="00553348">
        <w:rPr>
          <w:rFonts w:ascii="Times New Roman" w:eastAsia="Times New Roman" w:hAnsi="Times New Roman" w:cs="Times New Roman"/>
          <w:b/>
          <w:bCs/>
          <w:sz w:val="24"/>
          <w:szCs w:val="24"/>
          <w:lang w:val="en-IN" w:eastAsia="en-IN"/>
        </w:rPr>
        <w:t>Method</w:t>
      </w:r>
      <w:r w:rsidRPr="00553348">
        <w:rPr>
          <w:rFonts w:ascii="Times New Roman" w:eastAsia="Times New Roman" w:hAnsi="Times New Roman" w:cs="Times New Roman"/>
          <w:sz w:val="24"/>
          <w:szCs w:val="24"/>
          <w:lang w:val="en-IN" w:eastAsia="en-IN"/>
        </w:rPr>
        <w:t>:</w:t>
      </w:r>
      <w:r w:rsidRPr="00553348">
        <w:rPr>
          <w:rFonts w:ascii="Times New Roman" w:eastAsia="Times New Roman" w:hAnsi="Times New Roman" w:cs="Times New Roman"/>
          <w:sz w:val="24"/>
          <w:szCs w:val="24"/>
          <w:lang w:val="en-IN" w:eastAsia="en-IN"/>
        </w:rPr>
        <w:br/>
        <w:t xml:space="preserve">A Pivot Table was used to summarize total revenue per food category. This was converted to a percentage of total revenue and visualized using a </w:t>
      </w:r>
      <w:r w:rsidRPr="00553348">
        <w:rPr>
          <w:rFonts w:ascii="Times New Roman" w:eastAsia="Times New Roman" w:hAnsi="Times New Roman" w:cs="Times New Roman"/>
          <w:b/>
          <w:bCs/>
          <w:sz w:val="24"/>
          <w:szCs w:val="24"/>
          <w:lang w:val="en-IN" w:eastAsia="en-IN"/>
        </w:rPr>
        <w:t>Pie Chart</w:t>
      </w:r>
      <w:r w:rsidRPr="00553348">
        <w:rPr>
          <w:rFonts w:ascii="Times New Roman" w:eastAsia="Times New Roman" w:hAnsi="Times New Roman" w:cs="Times New Roman"/>
          <w:sz w:val="24"/>
          <w:szCs w:val="24"/>
          <w:lang w:val="en-IN" w:eastAsia="en-IN"/>
        </w:rPr>
        <w:t xml:space="preserve"> to understand each category’s share.</w:t>
      </w:r>
    </w:p>
    <w:p w14:paraId="12B96E3A" w14:textId="77777777" w:rsidR="00553348" w:rsidRPr="00553348" w:rsidRDefault="00553348" w:rsidP="00553348">
      <w:pPr>
        <w:autoSpaceDE w:val="0"/>
        <w:autoSpaceDN w:val="0"/>
        <w:adjustRightInd w:val="0"/>
        <w:spacing w:line="360" w:lineRule="auto"/>
        <w:jc w:val="both"/>
        <w:rPr>
          <w:rFonts w:ascii="Times New Roman" w:eastAsia="Times New Roman" w:hAnsi="Times New Roman" w:cs="Times New Roman"/>
          <w:sz w:val="24"/>
          <w:szCs w:val="24"/>
          <w:lang w:val="en-IN" w:eastAsia="en-IN"/>
        </w:rPr>
      </w:pPr>
      <w:r w:rsidRPr="00553348">
        <w:rPr>
          <w:rFonts w:ascii="Times New Roman" w:eastAsia="Times New Roman" w:hAnsi="Times New Roman" w:cs="Times New Roman"/>
          <w:sz w:val="24"/>
          <w:szCs w:val="24"/>
          <w:lang w:val="en-IN" w:eastAsia="en-IN"/>
        </w:rPr>
        <w:pict w14:anchorId="745924E5">
          <v:rect id="_x0000_i1345" style="width:0;height:1.5pt" o:hralign="center" o:hrstd="t" o:hr="t" fillcolor="#a0a0a0" stroked="f"/>
        </w:pict>
      </w:r>
    </w:p>
    <w:p w14:paraId="6EC66D20" w14:textId="77777777" w:rsidR="00553348" w:rsidRPr="00553348" w:rsidRDefault="00553348" w:rsidP="00553348">
      <w:pPr>
        <w:autoSpaceDE w:val="0"/>
        <w:autoSpaceDN w:val="0"/>
        <w:adjustRightInd w:val="0"/>
        <w:spacing w:line="360" w:lineRule="auto"/>
        <w:jc w:val="both"/>
        <w:rPr>
          <w:rFonts w:ascii="Times New Roman" w:eastAsia="Times New Roman" w:hAnsi="Times New Roman" w:cs="Times New Roman"/>
          <w:b/>
          <w:bCs/>
          <w:sz w:val="24"/>
          <w:szCs w:val="24"/>
          <w:lang w:val="en-IN" w:eastAsia="en-IN"/>
        </w:rPr>
      </w:pPr>
      <w:r w:rsidRPr="00553348">
        <w:rPr>
          <w:rFonts w:ascii="Times New Roman" w:eastAsia="Times New Roman" w:hAnsi="Times New Roman" w:cs="Times New Roman"/>
          <w:b/>
          <w:bCs/>
          <w:sz w:val="24"/>
          <w:szCs w:val="24"/>
          <w:lang w:val="en-IN" w:eastAsia="en-IN"/>
        </w:rPr>
        <w:t>III. Specific Requirements, Functions, and Formulas</w:t>
      </w:r>
    </w:p>
    <w:p w14:paraId="4D555E75" w14:textId="77777777" w:rsidR="00553348" w:rsidRPr="00553348" w:rsidRDefault="00553348" w:rsidP="00553348">
      <w:pPr>
        <w:autoSpaceDE w:val="0"/>
        <w:autoSpaceDN w:val="0"/>
        <w:adjustRightInd w:val="0"/>
        <w:spacing w:line="360" w:lineRule="auto"/>
        <w:jc w:val="both"/>
        <w:rPr>
          <w:rFonts w:ascii="Times New Roman" w:eastAsia="Times New Roman" w:hAnsi="Times New Roman" w:cs="Times New Roman"/>
          <w:sz w:val="24"/>
          <w:szCs w:val="24"/>
          <w:lang w:val="en-IN" w:eastAsia="en-IN"/>
        </w:rPr>
      </w:pPr>
      <w:r w:rsidRPr="00553348">
        <w:rPr>
          <w:rFonts w:ascii="Times New Roman" w:eastAsia="Times New Roman" w:hAnsi="Times New Roman" w:cs="Times New Roman"/>
          <w:b/>
          <w:bCs/>
          <w:sz w:val="24"/>
          <w:szCs w:val="24"/>
          <w:lang w:val="en-IN" w:eastAsia="en-IN"/>
        </w:rPr>
        <w:t>Functions Used</w:t>
      </w:r>
      <w:r w:rsidRPr="00553348">
        <w:rPr>
          <w:rFonts w:ascii="Times New Roman" w:eastAsia="Times New Roman" w:hAnsi="Times New Roman" w:cs="Times New Roman"/>
          <w:sz w:val="24"/>
          <w:szCs w:val="24"/>
          <w:lang w:val="en-IN" w:eastAsia="en-IN"/>
        </w:rPr>
        <w:t>:</w:t>
      </w:r>
    </w:p>
    <w:p w14:paraId="5F1595D4" w14:textId="77777777" w:rsidR="00553348" w:rsidRPr="00553348" w:rsidRDefault="00553348" w:rsidP="00553348">
      <w:pPr>
        <w:numPr>
          <w:ilvl w:val="0"/>
          <w:numId w:val="34"/>
        </w:numPr>
        <w:autoSpaceDE w:val="0"/>
        <w:autoSpaceDN w:val="0"/>
        <w:adjustRightInd w:val="0"/>
        <w:spacing w:line="360" w:lineRule="auto"/>
        <w:jc w:val="both"/>
        <w:rPr>
          <w:rFonts w:ascii="Times New Roman" w:eastAsia="Times New Roman" w:hAnsi="Times New Roman" w:cs="Times New Roman"/>
          <w:sz w:val="24"/>
          <w:szCs w:val="24"/>
          <w:lang w:val="en-IN" w:eastAsia="en-IN"/>
        </w:rPr>
      </w:pPr>
      <w:r w:rsidRPr="00553348">
        <w:rPr>
          <w:rFonts w:ascii="Times New Roman" w:eastAsia="Times New Roman" w:hAnsi="Times New Roman" w:cs="Times New Roman"/>
          <w:sz w:val="24"/>
          <w:szCs w:val="24"/>
          <w:lang w:val="en-IN" w:eastAsia="en-IN"/>
        </w:rPr>
        <w:t>No complex formulas were needed.</w:t>
      </w:r>
    </w:p>
    <w:p w14:paraId="5A21D25C" w14:textId="77777777" w:rsidR="00553348" w:rsidRPr="00553348" w:rsidRDefault="00553348" w:rsidP="00553348">
      <w:pPr>
        <w:numPr>
          <w:ilvl w:val="0"/>
          <w:numId w:val="34"/>
        </w:numPr>
        <w:autoSpaceDE w:val="0"/>
        <w:autoSpaceDN w:val="0"/>
        <w:adjustRightInd w:val="0"/>
        <w:spacing w:line="360" w:lineRule="auto"/>
        <w:jc w:val="both"/>
        <w:rPr>
          <w:rFonts w:ascii="Times New Roman" w:eastAsia="Times New Roman" w:hAnsi="Times New Roman" w:cs="Times New Roman"/>
          <w:sz w:val="24"/>
          <w:szCs w:val="24"/>
          <w:lang w:val="en-IN" w:eastAsia="en-IN"/>
        </w:rPr>
      </w:pPr>
      <w:r w:rsidRPr="00553348">
        <w:rPr>
          <w:rFonts w:ascii="Times New Roman" w:eastAsia="Times New Roman" w:hAnsi="Times New Roman" w:cs="Times New Roman"/>
          <w:b/>
          <w:bCs/>
          <w:sz w:val="24"/>
          <w:szCs w:val="24"/>
          <w:lang w:val="en-IN" w:eastAsia="en-IN"/>
        </w:rPr>
        <w:lastRenderedPageBreak/>
        <w:t>% of Grand Total</w:t>
      </w:r>
      <w:r w:rsidRPr="00553348">
        <w:rPr>
          <w:rFonts w:ascii="Times New Roman" w:eastAsia="Times New Roman" w:hAnsi="Times New Roman" w:cs="Times New Roman"/>
          <w:sz w:val="24"/>
          <w:szCs w:val="24"/>
          <w:lang w:val="en-IN" w:eastAsia="en-IN"/>
        </w:rPr>
        <w:t xml:space="preserve"> was applied to the “Final Bill Amount” field to show revenue contribution per category.</w:t>
      </w:r>
    </w:p>
    <w:p w14:paraId="5E900649" w14:textId="77777777" w:rsidR="00553348" w:rsidRPr="00553348" w:rsidRDefault="00553348" w:rsidP="00553348">
      <w:pPr>
        <w:autoSpaceDE w:val="0"/>
        <w:autoSpaceDN w:val="0"/>
        <w:adjustRightInd w:val="0"/>
        <w:spacing w:line="360" w:lineRule="auto"/>
        <w:jc w:val="both"/>
        <w:rPr>
          <w:rFonts w:ascii="Times New Roman" w:eastAsia="Times New Roman" w:hAnsi="Times New Roman" w:cs="Times New Roman"/>
          <w:sz w:val="24"/>
          <w:szCs w:val="24"/>
          <w:lang w:val="en-IN" w:eastAsia="en-IN"/>
        </w:rPr>
      </w:pPr>
      <w:r w:rsidRPr="00553348">
        <w:rPr>
          <w:rFonts w:ascii="Times New Roman" w:eastAsia="Times New Roman" w:hAnsi="Times New Roman" w:cs="Times New Roman"/>
          <w:b/>
          <w:bCs/>
          <w:sz w:val="24"/>
          <w:szCs w:val="24"/>
          <w:lang w:val="en-IN" w:eastAsia="en-IN"/>
        </w:rPr>
        <w:t>Pivot Table Settings</w:t>
      </w:r>
      <w:r w:rsidRPr="00553348">
        <w:rPr>
          <w:rFonts w:ascii="Times New Roman" w:eastAsia="Times New Roman" w:hAnsi="Times New Roman" w:cs="Times New Roman"/>
          <w:sz w:val="24"/>
          <w:szCs w:val="24"/>
          <w:lang w:val="en-IN" w:eastAsia="en-IN"/>
        </w:rPr>
        <w:t>:</w:t>
      </w:r>
    </w:p>
    <w:p w14:paraId="564E09D1" w14:textId="77777777" w:rsidR="00553348" w:rsidRPr="00553348" w:rsidRDefault="00553348" w:rsidP="00553348">
      <w:pPr>
        <w:numPr>
          <w:ilvl w:val="0"/>
          <w:numId w:val="35"/>
        </w:numPr>
        <w:autoSpaceDE w:val="0"/>
        <w:autoSpaceDN w:val="0"/>
        <w:adjustRightInd w:val="0"/>
        <w:spacing w:line="360" w:lineRule="auto"/>
        <w:jc w:val="both"/>
        <w:rPr>
          <w:rFonts w:ascii="Times New Roman" w:eastAsia="Times New Roman" w:hAnsi="Times New Roman" w:cs="Times New Roman"/>
          <w:sz w:val="24"/>
          <w:szCs w:val="24"/>
          <w:lang w:val="en-IN" w:eastAsia="en-IN"/>
        </w:rPr>
      </w:pPr>
      <w:r w:rsidRPr="00553348">
        <w:rPr>
          <w:rFonts w:ascii="Times New Roman" w:eastAsia="Times New Roman" w:hAnsi="Times New Roman" w:cs="Times New Roman"/>
          <w:b/>
          <w:bCs/>
          <w:sz w:val="24"/>
          <w:szCs w:val="24"/>
          <w:lang w:val="en-IN" w:eastAsia="en-IN"/>
        </w:rPr>
        <w:t>Rows</w:t>
      </w:r>
      <w:r w:rsidRPr="00553348">
        <w:rPr>
          <w:rFonts w:ascii="Times New Roman" w:eastAsia="Times New Roman" w:hAnsi="Times New Roman" w:cs="Times New Roman"/>
          <w:sz w:val="24"/>
          <w:szCs w:val="24"/>
          <w:lang w:val="en-IN" w:eastAsia="en-IN"/>
        </w:rPr>
        <w:t>: Food Item Category</w:t>
      </w:r>
    </w:p>
    <w:p w14:paraId="0ADB74F7" w14:textId="77777777" w:rsidR="00553348" w:rsidRPr="00553348" w:rsidRDefault="00553348" w:rsidP="00553348">
      <w:pPr>
        <w:numPr>
          <w:ilvl w:val="0"/>
          <w:numId w:val="35"/>
        </w:numPr>
        <w:autoSpaceDE w:val="0"/>
        <w:autoSpaceDN w:val="0"/>
        <w:adjustRightInd w:val="0"/>
        <w:spacing w:line="360" w:lineRule="auto"/>
        <w:jc w:val="both"/>
        <w:rPr>
          <w:rFonts w:ascii="Times New Roman" w:eastAsia="Times New Roman" w:hAnsi="Times New Roman" w:cs="Times New Roman"/>
          <w:sz w:val="24"/>
          <w:szCs w:val="24"/>
          <w:lang w:val="en-IN" w:eastAsia="en-IN"/>
        </w:rPr>
      </w:pPr>
      <w:r w:rsidRPr="00553348">
        <w:rPr>
          <w:rFonts w:ascii="Times New Roman" w:eastAsia="Times New Roman" w:hAnsi="Times New Roman" w:cs="Times New Roman"/>
          <w:b/>
          <w:bCs/>
          <w:sz w:val="24"/>
          <w:szCs w:val="24"/>
          <w:lang w:val="en-IN" w:eastAsia="en-IN"/>
        </w:rPr>
        <w:t>Values</w:t>
      </w:r>
      <w:r w:rsidRPr="00553348">
        <w:rPr>
          <w:rFonts w:ascii="Times New Roman" w:eastAsia="Times New Roman" w:hAnsi="Times New Roman" w:cs="Times New Roman"/>
          <w:sz w:val="24"/>
          <w:szCs w:val="24"/>
          <w:lang w:val="en-IN" w:eastAsia="en-IN"/>
        </w:rPr>
        <w:t>: Final Bill Amount (Sum, then % of Grand Total)</w:t>
      </w:r>
    </w:p>
    <w:p w14:paraId="2022D9A3" w14:textId="77777777" w:rsidR="00553348" w:rsidRPr="00553348" w:rsidRDefault="00553348" w:rsidP="00553348">
      <w:pPr>
        <w:autoSpaceDE w:val="0"/>
        <w:autoSpaceDN w:val="0"/>
        <w:adjustRightInd w:val="0"/>
        <w:spacing w:line="360" w:lineRule="auto"/>
        <w:jc w:val="both"/>
        <w:rPr>
          <w:rFonts w:ascii="Times New Roman" w:eastAsia="Times New Roman" w:hAnsi="Times New Roman" w:cs="Times New Roman"/>
          <w:sz w:val="24"/>
          <w:szCs w:val="24"/>
          <w:lang w:val="en-IN" w:eastAsia="en-IN"/>
        </w:rPr>
      </w:pPr>
      <w:r w:rsidRPr="00553348">
        <w:rPr>
          <w:rFonts w:ascii="Times New Roman" w:eastAsia="Times New Roman" w:hAnsi="Times New Roman" w:cs="Times New Roman"/>
          <w:sz w:val="24"/>
          <w:szCs w:val="24"/>
          <w:lang w:val="en-IN" w:eastAsia="en-IN"/>
        </w:rPr>
        <w:pict w14:anchorId="1AE94BEC">
          <v:rect id="_x0000_i1346" style="width:0;height:1.5pt" o:hralign="center" o:hrstd="t" o:hr="t" fillcolor="#a0a0a0" stroked="f"/>
        </w:pict>
      </w:r>
    </w:p>
    <w:p w14:paraId="7403F4A4" w14:textId="77777777" w:rsidR="00553348" w:rsidRPr="00553348" w:rsidRDefault="00553348" w:rsidP="00553348">
      <w:pPr>
        <w:autoSpaceDE w:val="0"/>
        <w:autoSpaceDN w:val="0"/>
        <w:adjustRightInd w:val="0"/>
        <w:spacing w:line="360" w:lineRule="auto"/>
        <w:jc w:val="both"/>
        <w:rPr>
          <w:rFonts w:ascii="Times New Roman" w:eastAsia="Times New Roman" w:hAnsi="Times New Roman" w:cs="Times New Roman"/>
          <w:b/>
          <w:bCs/>
          <w:sz w:val="24"/>
          <w:szCs w:val="24"/>
          <w:lang w:val="en-IN" w:eastAsia="en-IN"/>
        </w:rPr>
      </w:pPr>
      <w:r w:rsidRPr="00553348">
        <w:rPr>
          <w:rFonts w:ascii="Times New Roman" w:eastAsia="Times New Roman" w:hAnsi="Times New Roman" w:cs="Times New Roman"/>
          <w:b/>
          <w:bCs/>
          <w:sz w:val="24"/>
          <w:szCs w:val="24"/>
          <w:lang w:val="en-IN" w:eastAsia="en-IN"/>
        </w:rPr>
        <w:t>IV. Analysis Results</w:t>
      </w:r>
    </w:p>
    <w:p w14:paraId="56CD1AC8" w14:textId="77777777" w:rsidR="00553348" w:rsidRPr="00553348" w:rsidRDefault="00553348" w:rsidP="00553348">
      <w:pPr>
        <w:autoSpaceDE w:val="0"/>
        <w:autoSpaceDN w:val="0"/>
        <w:adjustRightInd w:val="0"/>
        <w:spacing w:line="360" w:lineRule="auto"/>
        <w:jc w:val="both"/>
        <w:rPr>
          <w:rFonts w:ascii="Times New Roman" w:eastAsia="Times New Roman" w:hAnsi="Times New Roman" w:cs="Times New Roman"/>
          <w:sz w:val="24"/>
          <w:szCs w:val="24"/>
          <w:lang w:val="en-IN" w:eastAsia="en-IN"/>
        </w:rPr>
      </w:pPr>
      <w:r w:rsidRPr="00553348">
        <w:rPr>
          <w:rFonts w:ascii="Times New Roman" w:eastAsia="Times New Roman" w:hAnsi="Times New Roman" w:cs="Times New Roman"/>
          <w:b/>
          <w:bCs/>
          <w:sz w:val="24"/>
          <w:szCs w:val="24"/>
          <w:lang w:val="en-IN" w:eastAsia="en-IN"/>
        </w:rPr>
        <w:t>Findings</w:t>
      </w:r>
      <w:r w:rsidRPr="00553348">
        <w:rPr>
          <w:rFonts w:ascii="Times New Roman" w:eastAsia="Times New Roman" w:hAnsi="Times New Roman" w:cs="Times New Roman"/>
          <w:sz w:val="24"/>
          <w:szCs w:val="24"/>
          <w:lang w:val="en-IN" w:eastAsia="en-IN"/>
        </w:rPr>
        <w:t>:</w:t>
      </w:r>
    </w:p>
    <w:p w14:paraId="15895761" w14:textId="77777777" w:rsidR="00553348" w:rsidRPr="00553348" w:rsidRDefault="00553348" w:rsidP="00553348">
      <w:pPr>
        <w:numPr>
          <w:ilvl w:val="0"/>
          <w:numId w:val="36"/>
        </w:numPr>
        <w:autoSpaceDE w:val="0"/>
        <w:autoSpaceDN w:val="0"/>
        <w:adjustRightInd w:val="0"/>
        <w:spacing w:line="360" w:lineRule="auto"/>
        <w:jc w:val="both"/>
        <w:rPr>
          <w:rFonts w:ascii="Times New Roman" w:eastAsia="Times New Roman" w:hAnsi="Times New Roman" w:cs="Times New Roman"/>
          <w:sz w:val="24"/>
          <w:szCs w:val="24"/>
          <w:lang w:val="en-IN" w:eastAsia="en-IN"/>
        </w:rPr>
      </w:pPr>
      <w:r w:rsidRPr="00553348">
        <w:rPr>
          <w:rFonts w:ascii="Times New Roman" w:eastAsia="Times New Roman" w:hAnsi="Times New Roman" w:cs="Times New Roman"/>
          <w:b/>
          <w:bCs/>
          <w:sz w:val="24"/>
          <w:szCs w:val="24"/>
          <w:lang w:val="en-IN" w:eastAsia="en-IN"/>
        </w:rPr>
        <w:t>Meals &amp; Combos</w:t>
      </w:r>
      <w:r w:rsidRPr="00553348">
        <w:rPr>
          <w:rFonts w:ascii="Times New Roman" w:eastAsia="Times New Roman" w:hAnsi="Times New Roman" w:cs="Times New Roman"/>
          <w:sz w:val="24"/>
          <w:szCs w:val="24"/>
          <w:lang w:val="en-IN" w:eastAsia="en-IN"/>
        </w:rPr>
        <w:t xml:space="preserve"> made up the largest portion at </w:t>
      </w:r>
      <w:r w:rsidRPr="00553348">
        <w:rPr>
          <w:rFonts w:ascii="Times New Roman" w:eastAsia="Times New Roman" w:hAnsi="Times New Roman" w:cs="Times New Roman"/>
          <w:b/>
          <w:bCs/>
          <w:sz w:val="24"/>
          <w:szCs w:val="24"/>
          <w:lang w:val="en-IN" w:eastAsia="en-IN"/>
        </w:rPr>
        <w:t>41%</w:t>
      </w:r>
      <w:r w:rsidRPr="00553348">
        <w:rPr>
          <w:rFonts w:ascii="Times New Roman" w:eastAsia="Times New Roman" w:hAnsi="Times New Roman" w:cs="Times New Roman"/>
          <w:sz w:val="24"/>
          <w:szCs w:val="24"/>
          <w:lang w:val="en-IN" w:eastAsia="en-IN"/>
        </w:rPr>
        <w:t xml:space="preserve"> of total revenue.</w:t>
      </w:r>
    </w:p>
    <w:p w14:paraId="50E9ED38" w14:textId="77777777" w:rsidR="00553348" w:rsidRPr="00553348" w:rsidRDefault="00553348" w:rsidP="00553348">
      <w:pPr>
        <w:numPr>
          <w:ilvl w:val="0"/>
          <w:numId w:val="36"/>
        </w:numPr>
        <w:autoSpaceDE w:val="0"/>
        <w:autoSpaceDN w:val="0"/>
        <w:adjustRightInd w:val="0"/>
        <w:spacing w:line="360" w:lineRule="auto"/>
        <w:jc w:val="both"/>
        <w:rPr>
          <w:rFonts w:ascii="Times New Roman" w:eastAsia="Times New Roman" w:hAnsi="Times New Roman" w:cs="Times New Roman"/>
          <w:sz w:val="24"/>
          <w:szCs w:val="24"/>
          <w:lang w:val="en-IN" w:eastAsia="en-IN"/>
        </w:rPr>
      </w:pPr>
      <w:r w:rsidRPr="00553348">
        <w:rPr>
          <w:rFonts w:ascii="Times New Roman" w:eastAsia="Times New Roman" w:hAnsi="Times New Roman" w:cs="Times New Roman"/>
          <w:b/>
          <w:bCs/>
          <w:sz w:val="24"/>
          <w:szCs w:val="24"/>
          <w:lang w:val="en-IN" w:eastAsia="en-IN"/>
        </w:rPr>
        <w:t>Beverages</w:t>
      </w:r>
      <w:r w:rsidRPr="00553348">
        <w:rPr>
          <w:rFonts w:ascii="Times New Roman" w:eastAsia="Times New Roman" w:hAnsi="Times New Roman" w:cs="Times New Roman"/>
          <w:sz w:val="24"/>
          <w:szCs w:val="24"/>
          <w:lang w:val="en-IN" w:eastAsia="en-IN"/>
        </w:rPr>
        <w:t xml:space="preserve"> followed with </w:t>
      </w:r>
      <w:r w:rsidRPr="00553348">
        <w:rPr>
          <w:rFonts w:ascii="Times New Roman" w:eastAsia="Times New Roman" w:hAnsi="Times New Roman" w:cs="Times New Roman"/>
          <w:b/>
          <w:bCs/>
          <w:sz w:val="24"/>
          <w:szCs w:val="24"/>
          <w:lang w:val="en-IN" w:eastAsia="en-IN"/>
        </w:rPr>
        <w:t>26%</w:t>
      </w:r>
      <w:r w:rsidRPr="00553348">
        <w:rPr>
          <w:rFonts w:ascii="Times New Roman" w:eastAsia="Times New Roman" w:hAnsi="Times New Roman" w:cs="Times New Roman"/>
          <w:sz w:val="24"/>
          <w:szCs w:val="24"/>
          <w:lang w:val="en-IN" w:eastAsia="en-IN"/>
        </w:rPr>
        <w:t>, mainly driven by cold drinks and shakes.</w:t>
      </w:r>
    </w:p>
    <w:p w14:paraId="393E5409" w14:textId="77777777" w:rsidR="00553348" w:rsidRPr="00553348" w:rsidRDefault="00553348" w:rsidP="00553348">
      <w:pPr>
        <w:numPr>
          <w:ilvl w:val="0"/>
          <w:numId w:val="36"/>
        </w:numPr>
        <w:autoSpaceDE w:val="0"/>
        <w:autoSpaceDN w:val="0"/>
        <w:adjustRightInd w:val="0"/>
        <w:spacing w:line="360" w:lineRule="auto"/>
        <w:jc w:val="both"/>
        <w:rPr>
          <w:rFonts w:ascii="Times New Roman" w:eastAsia="Times New Roman" w:hAnsi="Times New Roman" w:cs="Times New Roman"/>
          <w:sz w:val="24"/>
          <w:szCs w:val="24"/>
          <w:lang w:val="en-IN" w:eastAsia="en-IN"/>
        </w:rPr>
      </w:pPr>
      <w:r w:rsidRPr="00553348">
        <w:rPr>
          <w:rFonts w:ascii="Times New Roman" w:eastAsia="Times New Roman" w:hAnsi="Times New Roman" w:cs="Times New Roman"/>
          <w:b/>
          <w:bCs/>
          <w:sz w:val="24"/>
          <w:szCs w:val="24"/>
          <w:lang w:val="en-IN" w:eastAsia="en-IN"/>
        </w:rPr>
        <w:t>Snacks &amp; Fast Food</w:t>
      </w:r>
      <w:r w:rsidRPr="00553348">
        <w:rPr>
          <w:rFonts w:ascii="Times New Roman" w:eastAsia="Times New Roman" w:hAnsi="Times New Roman" w:cs="Times New Roman"/>
          <w:sz w:val="24"/>
          <w:szCs w:val="24"/>
          <w:lang w:val="en-IN" w:eastAsia="en-IN"/>
        </w:rPr>
        <w:t xml:space="preserve"> contributed </w:t>
      </w:r>
      <w:r w:rsidRPr="00553348">
        <w:rPr>
          <w:rFonts w:ascii="Times New Roman" w:eastAsia="Times New Roman" w:hAnsi="Times New Roman" w:cs="Times New Roman"/>
          <w:b/>
          <w:bCs/>
          <w:sz w:val="24"/>
          <w:szCs w:val="24"/>
          <w:lang w:val="en-IN" w:eastAsia="en-IN"/>
        </w:rPr>
        <w:t>18%</w:t>
      </w:r>
      <w:r w:rsidRPr="00553348">
        <w:rPr>
          <w:rFonts w:ascii="Times New Roman" w:eastAsia="Times New Roman" w:hAnsi="Times New Roman" w:cs="Times New Roman"/>
          <w:sz w:val="24"/>
          <w:szCs w:val="24"/>
          <w:lang w:val="en-IN" w:eastAsia="en-IN"/>
        </w:rPr>
        <w:t>.</w:t>
      </w:r>
    </w:p>
    <w:p w14:paraId="272ABD2E" w14:textId="77777777" w:rsidR="00553348" w:rsidRPr="00553348" w:rsidRDefault="00553348" w:rsidP="00553348">
      <w:pPr>
        <w:numPr>
          <w:ilvl w:val="0"/>
          <w:numId w:val="36"/>
        </w:numPr>
        <w:autoSpaceDE w:val="0"/>
        <w:autoSpaceDN w:val="0"/>
        <w:adjustRightInd w:val="0"/>
        <w:spacing w:line="360" w:lineRule="auto"/>
        <w:jc w:val="both"/>
        <w:rPr>
          <w:rFonts w:ascii="Times New Roman" w:eastAsia="Times New Roman" w:hAnsi="Times New Roman" w:cs="Times New Roman"/>
          <w:sz w:val="24"/>
          <w:szCs w:val="24"/>
          <w:lang w:val="en-IN" w:eastAsia="en-IN"/>
        </w:rPr>
      </w:pPr>
      <w:r w:rsidRPr="00553348">
        <w:rPr>
          <w:rFonts w:ascii="Times New Roman" w:eastAsia="Times New Roman" w:hAnsi="Times New Roman" w:cs="Times New Roman"/>
          <w:b/>
          <w:bCs/>
          <w:sz w:val="24"/>
          <w:szCs w:val="24"/>
          <w:lang w:val="en-IN" w:eastAsia="en-IN"/>
        </w:rPr>
        <w:t>Desserts</w:t>
      </w:r>
      <w:r w:rsidRPr="00553348">
        <w:rPr>
          <w:rFonts w:ascii="Times New Roman" w:eastAsia="Times New Roman" w:hAnsi="Times New Roman" w:cs="Times New Roman"/>
          <w:sz w:val="24"/>
          <w:szCs w:val="24"/>
          <w:lang w:val="en-IN" w:eastAsia="en-IN"/>
        </w:rPr>
        <w:t xml:space="preserve"> accounted for </w:t>
      </w:r>
      <w:r w:rsidRPr="00553348">
        <w:rPr>
          <w:rFonts w:ascii="Times New Roman" w:eastAsia="Times New Roman" w:hAnsi="Times New Roman" w:cs="Times New Roman"/>
          <w:b/>
          <w:bCs/>
          <w:sz w:val="24"/>
          <w:szCs w:val="24"/>
          <w:lang w:val="en-IN" w:eastAsia="en-IN"/>
        </w:rPr>
        <w:t>11%</w:t>
      </w:r>
      <w:r w:rsidRPr="00553348">
        <w:rPr>
          <w:rFonts w:ascii="Times New Roman" w:eastAsia="Times New Roman" w:hAnsi="Times New Roman" w:cs="Times New Roman"/>
          <w:sz w:val="24"/>
          <w:szCs w:val="24"/>
          <w:lang w:val="en-IN" w:eastAsia="en-IN"/>
        </w:rPr>
        <w:t>, with cakes and brownies performing best.</w:t>
      </w:r>
    </w:p>
    <w:p w14:paraId="2DA8545F" w14:textId="77777777" w:rsidR="00553348" w:rsidRPr="00553348" w:rsidRDefault="00553348" w:rsidP="00553348">
      <w:pPr>
        <w:numPr>
          <w:ilvl w:val="0"/>
          <w:numId w:val="36"/>
        </w:numPr>
        <w:autoSpaceDE w:val="0"/>
        <w:autoSpaceDN w:val="0"/>
        <w:adjustRightInd w:val="0"/>
        <w:spacing w:line="360" w:lineRule="auto"/>
        <w:jc w:val="both"/>
        <w:rPr>
          <w:rFonts w:ascii="Times New Roman" w:eastAsia="Times New Roman" w:hAnsi="Times New Roman" w:cs="Times New Roman"/>
          <w:sz w:val="24"/>
          <w:szCs w:val="24"/>
          <w:lang w:val="en-IN" w:eastAsia="en-IN"/>
        </w:rPr>
      </w:pPr>
      <w:r w:rsidRPr="00553348">
        <w:rPr>
          <w:rFonts w:ascii="Times New Roman" w:eastAsia="Times New Roman" w:hAnsi="Times New Roman" w:cs="Times New Roman"/>
          <w:sz w:val="24"/>
          <w:szCs w:val="24"/>
          <w:lang w:val="en-IN" w:eastAsia="en-IN"/>
        </w:rPr>
        <w:t xml:space="preserve">Other items (e.g., condiments or sides) contributed less than </w:t>
      </w:r>
      <w:r w:rsidRPr="00553348">
        <w:rPr>
          <w:rFonts w:ascii="Times New Roman" w:eastAsia="Times New Roman" w:hAnsi="Times New Roman" w:cs="Times New Roman"/>
          <w:b/>
          <w:bCs/>
          <w:sz w:val="24"/>
          <w:szCs w:val="24"/>
          <w:lang w:val="en-IN" w:eastAsia="en-IN"/>
        </w:rPr>
        <w:t>4%</w:t>
      </w:r>
      <w:r w:rsidRPr="00553348">
        <w:rPr>
          <w:rFonts w:ascii="Times New Roman" w:eastAsia="Times New Roman" w:hAnsi="Times New Roman" w:cs="Times New Roman"/>
          <w:sz w:val="24"/>
          <w:szCs w:val="24"/>
          <w:lang w:val="en-IN" w:eastAsia="en-IN"/>
        </w:rPr>
        <w:t xml:space="preserve"> collectively.</w:t>
      </w:r>
    </w:p>
    <w:p w14:paraId="2DB97F01" w14:textId="77777777" w:rsidR="00553348" w:rsidRPr="00553348" w:rsidRDefault="00553348" w:rsidP="00553348">
      <w:pPr>
        <w:autoSpaceDE w:val="0"/>
        <w:autoSpaceDN w:val="0"/>
        <w:adjustRightInd w:val="0"/>
        <w:spacing w:line="360" w:lineRule="auto"/>
        <w:jc w:val="both"/>
        <w:rPr>
          <w:rFonts w:ascii="Times New Roman" w:eastAsia="Times New Roman" w:hAnsi="Times New Roman" w:cs="Times New Roman"/>
          <w:sz w:val="24"/>
          <w:szCs w:val="24"/>
          <w:lang w:val="en-IN" w:eastAsia="en-IN"/>
        </w:rPr>
      </w:pPr>
      <w:r w:rsidRPr="00553348">
        <w:rPr>
          <w:rFonts w:ascii="Times New Roman" w:eastAsia="Times New Roman" w:hAnsi="Times New Roman" w:cs="Times New Roman"/>
          <w:b/>
          <w:bCs/>
          <w:sz w:val="24"/>
          <w:szCs w:val="24"/>
          <w:lang w:val="en-IN" w:eastAsia="en-IN"/>
        </w:rPr>
        <w:t>Patterns</w:t>
      </w:r>
      <w:r w:rsidRPr="00553348">
        <w:rPr>
          <w:rFonts w:ascii="Times New Roman" w:eastAsia="Times New Roman" w:hAnsi="Times New Roman" w:cs="Times New Roman"/>
          <w:sz w:val="24"/>
          <w:szCs w:val="24"/>
          <w:lang w:val="en-IN" w:eastAsia="en-IN"/>
        </w:rPr>
        <w:t>:</w:t>
      </w:r>
    </w:p>
    <w:p w14:paraId="404A0F92" w14:textId="77777777" w:rsidR="00553348" w:rsidRPr="00553348" w:rsidRDefault="00553348" w:rsidP="00553348">
      <w:pPr>
        <w:numPr>
          <w:ilvl w:val="0"/>
          <w:numId w:val="37"/>
        </w:numPr>
        <w:autoSpaceDE w:val="0"/>
        <w:autoSpaceDN w:val="0"/>
        <w:adjustRightInd w:val="0"/>
        <w:spacing w:line="360" w:lineRule="auto"/>
        <w:jc w:val="both"/>
        <w:rPr>
          <w:rFonts w:ascii="Times New Roman" w:eastAsia="Times New Roman" w:hAnsi="Times New Roman" w:cs="Times New Roman"/>
          <w:sz w:val="24"/>
          <w:szCs w:val="24"/>
          <w:lang w:val="en-IN" w:eastAsia="en-IN"/>
        </w:rPr>
      </w:pPr>
      <w:r w:rsidRPr="00553348">
        <w:rPr>
          <w:rFonts w:ascii="Times New Roman" w:eastAsia="Times New Roman" w:hAnsi="Times New Roman" w:cs="Times New Roman"/>
          <w:sz w:val="24"/>
          <w:szCs w:val="24"/>
          <w:lang w:val="en-IN" w:eastAsia="en-IN"/>
        </w:rPr>
        <w:t>Meal categories dominated revenue, suggesting preference for full-fledged orders.</w:t>
      </w:r>
    </w:p>
    <w:p w14:paraId="74443571" w14:textId="77777777" w:rsidR="00553348" w:rsidRPr="00553348" w:rsidRDefault="00553348" w:rsidP="00553348">
      <w:pPr>
        <w:numPr>
          <w:ilvl w:val="0"/>
          <w:numId w:val="37"/>
        </w:numPr>
        <w:autoSpaceDE w:val="0"/>
        <w:autoSpaceDN w:val="0"/>
        <w:adjustRightInd w:val="0"/>
        <w:spacing w:line="360" w:lineRule="auto"/>
        <w:jc w:val="both"/>
        <w:rPr>
          <w:rFonts w:ascii="Times New Roman" w:eastAsia="Times New Roman" w:hAnsi="Times New Roman" w:cs="Times New Roman"/>
          <w:sz w:val="24"/>
          <w:szCs w:val="24"/>
          <w:lang w:val="en-IN" w:eastAsia="en-IN"/>
        </w:rPr>
      </w:pPr>
      <w:r w:rsidRPr="00553348">
        <w:rPr>
          <w:rFonts w:ascii="Times New Roman" w:eastAsia="Times New Roman" w:hAnsi="Times New Roman" w:cs="Times New Roman"/>
          <w:sz w:val="24"/>
          <w:szCs w:val="24"/>
          <w:lang w:val="en-IN" w:eastAsia="en-IN"/>
        </w:rPr>
        <w:t>Dessert and beverage add-ons suggest cross-selling opportunities.</w:t>
      </w:r>
    </w:p>
    <w:p w14:paraId="77C33558" w14:textId="77777777" w:rsidR="00553348" w:rsidRPr="00553348" w:rsidRDefault="00553348" w:rsidP="00553348">
      <w:pPr>
        <w:autoSpaceDE w:val="0"/>
        <w:autoSpaceDN w:val="0"/>
        <w:adjustRightInd w:val="0"/>
        <w:spacing w:line="360" w:lineRule="auto"/>
        <w:jc w:val="both"/>
        <w:rPr>
          <w:rFonts w:ascii="Times New Roman" w:eastAsia="Times New Roman" w:hAnsi="Times New Roman" w:cs="Times New Roman"/>
          <w:sz w:val="24"/>
          <w:szCs w:val="24"/>
          <w:lang w:val="en-IN" w:eastAsia="en-IN"/>
        </w:rPr>
      </w:pPr>
      <w:r w:rsidRPr="00553348">
        <w:rPr>
          <w:rFonts w:ascii="Times New Roman" w:eastAsia="Times New Roman" w:hAnsi="Times New Roman" w:cs="Times New Roman"/>
          <w:b/>
          <w:bCs/>
          <w:sz w:val="24"/>
          <w:szCs w:val="24"/>
          <w:lang w:val="en-IN" w:eastAsia="en-IN"/>
        </w:rPr>
        <w:t>Comparisons</w:t>
      </w:r>
      <w:r w:rsidRPr="00553348">
        <w:rPr>
          <w:rFonts w:ascii="Times New Roman" w:eastAsia="Times New Roman" w:hAnsi="Times New Roman" w:cs="Times New Roman"/>
          <w:sz w:val="24"/>
          <w:szCs w:val="24"/>
          <w:lang w:val="en-IN" w:eastAsia="en-IN"/>
        </w:rPr>
        <w:t>:</w:t>
      </w:r>
    </w:p>
    <w:p w14:paraId="16E27692" w14:textId="77777777" w:rsidR="00553348" w:rsidRPr="00553348" w:rsidRDefault="00553348" w:rsidP="00553348">
      <w:pPr>
        <w:numPr>
          <w:ilvl w:val="0"/>
          <w:numId w:val="38"/>
        </w:numPr>
        <w:autoSpaceDE w:val="0"/>
        <w:autoSpaceDN w:val="0"/>
        <w:adjustRightInd w:val="0"/>
        <w:spacing w:line="360" w:lineRule="auto"/>
        <w:jc w:val="both"/>
        <w:rPr>
          <w:rFonts w:ascii="Times New Roman" w:eastAsia="Times New Roman" w:hAnsi="Times New Roman" w:cs="Times New Roman"/>
          <w:sz w:val="24"/>
          <w:szCs w:val="24"/>
          <w:lang w:val="en-IN" w:eastAsia="en-IN"/>
        </w:rPr>
      </w:pPr>
      <w:r w:rsidRPr="00553348">
        <w:rPr>
          <w:rFonts w:ascii="Times New Roman" w:eastAsia="Times New Roman" w:hAnsi="Times New Roman" w:cs="Times New Roman"/>
          <w:sz w:val="24"/>
          <w:szCs w:val="24"/>
          <w:lang w:val="en-IN" w:eastAsia="en-IN"/>
        </w:rPr>
        <w:t xml:space="preserve">Meals earned over </w:t>
      </w:r>
      <w:r w:rsidRPr="00553348">
        <w:rPr>
          <w:rFonts w:ascii="Times New Roman" w:eastAsia="Times New Roman" w:hAnsi="Times New Roman" w:cs="Times New Roman"/>
          <w:b/>
          <w:bCs/>
          <w:sz w:val="24"/>
          <w:szCs w:val="24"/>
          <w:lang w:val="en-IN" w:eastAsia="en-IN"/>
        </w:rPr>
        <w:t>2× more revenue</w:t>
      </w:r>
      <w:r w:rsidRPr="00553348">
        <w:rPr>
          <w:rFonts w:ascii="Times New Roman" w:eastAsia="Times New Roman" w:hAnsi="Times New Roman" w:cs="Times New Roman"/>
          <w:sz w:val="24"/>
          <w:szCs w:val="24"/>
          <w:lang w:val="en-IN" w:eastAsia="en-IN"/>
        </w:rPr>
        <w:t xml:space="preserve"> than snacks, and over </w:t>
      </w:r>
      <w:r w:rsidRPr="00553348">
        <w:rPr>
          <w:rFonts w:ascii="Times New Roman" w:eastAsia="Times New Roman" w:hAnsi="Times New Roman" w:cs="Times New Roman"/>
          <w:b/>
          <w:bCs/>
          <w:sz w:val="24"/>
          <w:szCs w:val="24"/>
          <w:lang w:val="en-IN" w:eastAsia="en-IN"/>
        </w:rPr>
        <w:t>10× more</w:t>
      </w:r>
      <w:r w:rsidRPr="00553348">
        <w:rPr>
          <w:rFonts w:ascii="Times New Roman" w:eastAsia="Times New Roman" w:hAnsi="Times New Roman" w:cs="Times New Roman"/>
          <w:sz w:val="24"/>
          <w:szCs w:val="24"/>
          <w:lang w:val="en-IN" w:eastAsia="en-IN"/>
        </w:rPr>
        <w:t xml:space="preserve"> than minor items like dips or extras.</w:t>
      </w:r>
    </w:p>
    <w:p w14:paraId="08EB6D6C" w14:textId="77777777" w:rsidR="00553348" w:rsidRPr="00553348" w:rsidRDefault="00553348" w:rsidP="00553348">
      <w:pPr>
        <w:autoSpaceDE w:val="0"/>
        <w:autoSpaceDN w:val="0"/>
        <w:adjustRightInd w:val="0"/>
        <w:spacing w:line="360" w:lineRule="auto"/>
        <w:jc w:val="both"/>
        <w:rPr>
          <w:rFonts w:ascii="Times New Roman" w:eastAsia="Times New Roman" w:hAnsi="Times New Roman" w:cs="Times New Roman"/>
          <w:sz w:val="24"/>
          <w:szCs w:val="24"/>
          <w:lang w:val="en-IN" w:eastAsia="en-IN"/>
        </w:rPr>
      </w:pPr>
      <w:r w:rsidRPr="00553348">
        <w:rPr>
          <w:rFonts w:ascii="Times New Roman" w:eastAsia="Times New Roman" w:hAnsi="Times New Roman" w:cs="Times New Roman"/>
          <w:sz w:val="24"/>
          <w:szCs w:val="24"/>
          <w:lang w:val="en-IN" w:eastAsia="en-IN"/>
        </w:rPr>
        <w:pict w14:anchorId="0312516A">
          <v:rect id="_x0000_i1347" style="width:0;height:1.5pt" o:hralign="center" o:hrstd="t" o:hr="t" fillcolor="#a0a0a0" stroked="f"/>
        </w:pict>
      </w:r>
    </w:p>
    <w:p w14:paraId="4AD18C6B" w14:textId="77777777" w:rsidR="00553348" w:rsidRPr="00553348" w:rsidRDefault="00553348" w:rsidP="00553348">
      <w:pPr>
        <w:autoSpaceDE w:val="0"/>
        <w:autoSpaceDN w:val="0"/>
        <w:adjustRightInd w:val="0"/>
        <w:spacing w:line="360" w:lineRule="auto"/>
        <w:jc w:val="both"/>
        <w:rPr>
          <w:rFonts w:ascii="Times New Roman" w:eastAsia="Times New Roman" w:hAnsi="Times New Roman" w:cs="Times New Roman"/>
          <w:b/>
          <w:bCs/>
          <w:sz w:val="24"/>
          <w:szCs w:val="24"/>
          <w:lang w:val="en-IN" w:eastAsia="en-IN"/>
        </w:rPr>
      </w:pPr>
      <w:r w:rsidRPr="00553348">
        <w:rPr>
          <w:rFonts w:ascii="Times New Roman" w:eastAsia="Times New Roman" w:hAnsi="Times New Roman" w:cs="Times New Roman"/>
          <w:b/>
          <w:bCs/>
          <w:sz w:val="24"/>
          <w:szCs w:val="24"/>
          <w:lang w:val="en-IN" w:eastAsia="en-IN"/>
        </w:rPr>
        <w:t>V. Visualization</w:t>
      </w:r>
    </w:p>
    <w:p w14:paraId="6404C9F3" w14:textId="77777777" w:rsidR="00553348" w:rsidRPr="00553348" w:rsidRDefault="00553348" w:rsidP="00553348">
      <w:pPr>
        <w:autoSpaceDE w:val="0"/>
        <w:autoSpaceDN w:val="0"/>
        <w:adjustRightInd w:val="0"/>
        <w:spacing w:line="360" w:lineRule="auto"/>
        <w:jc w:val="both"/>
        <w:rPr>
          <w:rFonts w:ascii="Times New Roman" w:eastAsia="Times New Roman" w:hAnsi="Times New Roman" w:cs="Times New Roman"/>
          <w:sz w:val="24"/>
          <w:szCs w:val="24"/>
          <w:lang w:val="en-IN" w:eastAsia="en-IN"/>
        </w:rPr>
      </w:pPr>
      <w:r w:rsidRPr="00553348">
        <w:rPr>
          <w:rFonts w:ascii="Times New Roman" w:eastAsia="Times New Roman" w:hAnsi="Times New Roman" w:cs="Times New Roman"/>
          <w:b/>
          <w:bCs/>
          <w:sz w:val="24"/>
          <w:szCs w:val="24"/>
          <w:lang w:val="en-IN" w:eastAsia="en-IN"/>
        </w:rPr>
        <w:t>Chart Type Used</w:t>
      </w:r>
      <w:r w:rsidRPr="00553348">
        <w:rPr>
          <w:rFonts w:ascii="Times New Roman" w:eastAsia="Times New Roman" w:hAnsi="Times New Roman" w:cs="Times New Roman"/>
          <w:sz w:val="24"/>
          <w:szCs w:val="24"/>
          <w:lang w:val="en-IN" w:eastAsia="en-IN"/>
        </w:rPr>
        <w:t>:</w:t>
      </w:r>
    </w:p>
    <w:p w14:paraId="26C44A64" w14:textId="77777777" w:rsidR="00553348" w:rsidRPr="00553348" w:rsidRDefault="00553348" w:rsidP="00553348">
      <w:pPr>
        <w:numPr>
          <w:ilvl w:val="0"/>
          <w:numId w:val="39"/>
        </w:numPr>
        <w:autoSpaceDE w:val="0"/>
        <w:autoSpaceDN w:val="0"/>
        <w:adjustRightInd w:val="0"/>
        <w:spacing w:line="360" w:lineRule="auto"/>
        <w:jc w:val="both"/>
        <w:rPr>
          <w:rFonts w:ascii="Times New Roman" w:eastAsia="Times New Roman" w:hAnsi="Times New Roman" w:cs="Times New Roman"/>
          <w:sz w:val="24"/>
          <w:szCs w:val="24"/>
          <w:lang w:val="en-IN" w:eastAsia="en-IN"/>
        </w:rPr>
      </w:pPr>
      <w:r w:rsidRPr="00553348">
        <w:rPr>
          <w:rFonts w:ascii="Times New Roman" w:eastAsia="Times New Roman" w:hAnsi="Times New Roman" w:cs="Times New Roman"/>
          <w:b/>
          <w:bCs/>
          <w:sz w:val="24"/>
          <w:szCs w:val="24"/>
          <w:lang w:val="en-IN" w:eastAsia="en-IN"/>
        </w:rPr>
        <w:t>Pie Chart</w:t>
      </w:r>
      <w:r w:rsidRPr="00553348">
        <w:rPr>
          <w:rFonts w:ascii="Times New Roman" w:eastAsia="Times New Roman" w:hAnsi="Times New Roman" w:cs="Times New Roman"/>
          <w:sz w:val="24"/>
          <w:szCs w:val="24"/>
          <w:lang w:val="en-IN" w:eastAsia="en-IN"/>
        </w:rPr>
        <w:t xml:space="preserve"> was chosen to display proportional contribution clearly.</w:t>
      </w:r>
    </w:p>
    <w:p w14:paraId="5366B35F" w14:textId="77777777" w:rsidR="00553348" w:rsidRPr="00553348" w:rsidRDefault="00553348" w:rsidP="00553348">
      <w:pPr>
        <w:numPr>
          <w:ilvl w:val="0"/>
          <w:numId w:val="39"/>
        </w:numPr>
        <w:autoSpaceDE w:val="0"/>
        <w:autoSpaceDN w:val="0"/>
        <w:adjustRightInd w:val="0"/>
        <w:spacing w:line="360" w:lineRule="auto"/>
        <w:jc w:val="both"/>
        <w:rPr>
          <w:rFonts w:ascii="Times New Roman" w:eastAsia="Times New Roman" w:hAnsi="Times New Roman" w:cs="Times New Roman"/>
          <w:sz w:val="24"/>
          <w:szCs w:val="24"/>
          <w:lang w:val="en-IN" w:eastAsia="en-IN"/>
        </w:rPr>
      </w:pPr>
      <w:r w:rsidRPr="00553348">
        <w:rPr>
          <w:rFonts w:ascii="Times New Roman" w:eastAsia="Times New Roman" w:hAnsi="Times New Roman" w:cs="Times New Roman"/>
          <w:b/>
          <w:bCs/>
          <w:sz w:val="24"/>
          <w:szCs w:val="24"/>
          <w:lang w:val="en-IN" w:eastAsia="en-IN"/>
        </w:rPr>
        <w:lastRenderedPageBreak/>
        <w:t>Exploded slices</w:t>
      </w:r>
      <w:r w:rsidRPr="00553348">
        <w:rPr>
          <w:rFonts w:ascii="Times New Roman" w:eastAsia="Times New Roman" w:hAnsi="Times New Roman" w:cs="Times New Roman"/>
          <w:sz w:val="24"/>
          <w:szCs w:val="24"/>
          <w:lang w:val="en-IN" w:eastAsia="en-IN"/>
        </w:rPr>
        <w:t xml:space="preserve"> were applied to the top 3 categories to emphasize their dominance visually.</w:t>
      </w:r>
    </w:p>
    <w:p w14:paraId="25FC2392" w14:textId="77777777" w:rsidR="00553348" w:rsidRPr="00553348" w:rsidRDefault="00553348" w:rsidP="00553348">
      <w:pPr>
        <w:autoSpaceDE w:val="0"/>
        <w:autoSpaceDN w:val="0"/>
        <w:adjustRightInd w:val="0"/>
        <w:spacing w:line="360" w:lineRule="auto"/>
        <w:jc w:val="both"/>
        <w:rPr>
          <w:rFonts w:ascii="Times New Roman" w:eastAsia="Times New Roman" w:hAnsi="Times New Roman" w:cs="Times New Roman"/>
          <w:sz w:val="24"/>
          <w:szCs w:val="24"/>
          <w:lang w:val="en-IN" w:eastAsia="en-IN"/>
        </w:rPr>
      </w:pPr>
      <w:r w:rsidRPr="00553348">
        <w:rPr>
          <w:rFonts w:ascii="Times New Roman" w:eastAsia="Times New Roman" w:hAnsi="Times New Roman" w:cs="Times New Roman"/>
          <w:b/>
          <w:bCs/>
          <w:sz w:val="24"/>
          <w:szCs w:val="24"/>
          <w:lang w:val="en-IN" w:eastAsia="en-IN"/>
        </w:rPr>
        <w:t>Interactivity</w:t>
      </w:r>
      <w:r w:rsidRPr="00553348">
        <w:rPr>
          <w:rFonts w:ascii="Times New Roman" w:eastAsia="Times New Roman" w:hAnsi="Times New Roman" w:cs="Times New Roman"/>
          <w:sz w:val="24"/>
          <w:szCs w:val="24"/>
          <w:lang w:val="en-IN" w:eastAsia="en-IN"/>
        </w:rPr>
        <w:t>:</w:t>
      </w:r>
    </w:p>
    <w:p w14:paraId="54ED6CA2" w14:textId="77777777" w:rsidR="00553348" w:rsidRPr="00553348" w:rsidRDefault="00553348" w:rsidP="00553348">
      <w:pPr>
        <w:numPr>
          <w:ilvl w:val="0"/>
          <w:numId w:val="40"/>
        </w:numPr>
        <w:autoSpaceDE w:val="0"/>
        <w:autoSpaceDN w:val="0"/>
        <w:adjustRightInd w:val="0"/>
        <w:spacing w:line="360" w:lineRule="auto"/>
        <w:jc w:val="both"/>
        <w:rPr>
          <w:rFonts w:ascii="Times New Roman" w:eastAsia="Times New Roman" w:hAnsi="Times New Roman" w:cs="Times New Roman"/>
          <w:sz w:val="24"/>
          <w:szCs w:val="24"/>
          <w:lang w:val="en-IN" w:eastAsia="en-IN"/>
        </w:rPr>
      </w:pPr>
      <w:r w:rsidRPr="00553348">
        <w:rPr>
          <w:rFonts w:ascii="Times New Roman" w:eastAsia="Times New Roman" w:hAnsi="Times New Roman" w:cs="Times New Roman"/>
          <w:b/>
          <w:bCs/>
          <w:sz w:val="24"/>
          <w:szCs w:val="24"/>
          <w:lang w:val="en-IN" w:eastAsia="en-IN"/>
        </w:rPr>
        <w:t>Slicers</w:t>
      </w:r>
      <w:r w:rsidRPr="00553348">
        <w:rPr>
          <w:rFonts w:ascii="Times New Roman" w:eastAsia="Times New Roman" w:hAnsi="Times New Roman" w:cs="Times New Roman"/>
          <w:sz w:val="24"/>
          <w:szCs w:val="24"/>
          <w:lang w:val="en-IN" w:eastAsia="en-IN"/>
        </w:rPr>
        <w:t xml:space="preserve"> for:</w:t>
      </w:r>
    </w:p>
    <w:p w14:paraId="336D5F77" w14:textId="77777777" w:rsidR="00553348" w:rsidRPr="00553348" w:rsidRDefault="00553348" w:rsidP="00553348">
      <w:pPr>
        <w:numPr>
          <w:ilvl w:val="1"/>
          <w:numId w:val="40"/>
        </w:numPr>
        <w:autoSpaceDE w:val="0"/>
        <w:autoSpaceDN w:val="0"/>
        <w:adjustRightInd w:val="0"/>
        <w:spacing w:line="360" w:lineRule="auto"/>
        <w:jc w:val="both"/>
        <w:rPr>
          <w:rFonts w:ascii="Times New Roman" w:eastAsia="Times New Roman" w:hAnsi="Times New Roman" w:cs="Times New Roman"/>
          <w:sz w:val="24"/>
          <w:szCs w:val="24"/>
          <w:lang w:val="en-IN" w:eastAsia="en-IN"/>
        </w:rPr>
      </w:pPr>
      <w:r w:rsidRPr="00553348">
        <w:rPr>
          <w:rFonts w:ascii="Times New Roman" w:eastAsia="Times New Roman" w:hAnsi="Times New Roman" w:cs="Times New Roman"/>
          <w:sz w:val="24"/>
          <w:szCs w:val="24"/>
          <w:lang w:val="en-IN" w:eastAsia="en-IN"/>
        </w:rPr>
        <w:t>Restaurant</w:t>
      </w:r>
    </w:p>
    <w:p w14:paraId="05F41F31" w14:textId="77777777" w:rsidR="00553348" w:rsidRPr="00553348" w:rsidRDefault="00553348" w:rsidP="00553348">
      <w:pPr>
        <w:numPr>
          <w:ilvl w:val="1"/>
          <w:numId w:val="40"/>
        </w:numPr>
        <w:autoSpaceDE w:val="0"/>
        <w:autoSpaceDN w:val="0"/>
        <w:adjustRightInd w:val="0"/>
        <w:spacing w:line="360" w:lineRule="auto"/>
        <w:jc w:val="both"/>
        <w:rPr>
          <w:rFonts w:ascii="Times New Roman" w:eastAsia="Times New Roman" w:hAnsi="Times New Roman" w:cs="Times New Roman"/>
          <w:sz w:val="24"/>
          <w:szCs w:val="24"/>
          <w:lang w:val="en-IN" w:eastAsia="en-IN"/>
        </w:rPr>
      </w:pPr>
      <w:r w:rsidRPr="00553348">
        <w:rPr>
          <w:rFonts w:ascii="Times New Roman" w:eastAsia="Times New Roman" w:hAnsi="Times New Roman" w:cs="Times New Roman"/>
          <w:sz w:val="24"/>
          <w:szCs w:val="24"/>
          <w:lang w:val="en-IN" w:eastAsia="en-IN"/>
        </w:rPr>
        <w:t>City</w:t>
      </w:r>
    </w:p>
    <w:p w14:paraId="015D4ECE" w14:textId="77777777" w:rsidR="00553348" w:rsidRPr="00553348" w:rsidRDefault="00553348" w:rsidP="00553348">
      <w:pPr>
        <w:numPr>
          <w:ilvl w:val="1"/>
          <w:numId w:val="40"/>
        </w:numPr>
        <w:autoSpaceDE w:val="0"/>
        <w:autoSpaceDN w:val="0"/>
        <w:adjustRightInd w:val="0"/>
        <w:spacing w:line="360" w:lineRule="auto"/>
        <w:jc w:val="both"/>
        <w:rPr>
          <w:rFonts w:ascii="Times New Roman" w:eastAsia="Times New Roman" w:hAnsi="Times New Roman" w:cs="Times New Roman"/>
          <w:sz w:val="24"/>
          <w:szCs w:val="24"/>
          <w:lang w:val="en-IN" w:eastAsia="en-IN"/>
        </w:rPr>
      </w:pPr>
      <w:r w:rsidRPr="00553348">
        <w:rPr>
          <w:rFonts w:ascii="Times New Roman" w:eastAsia="Times New Roman" w:hAnsi="Times New Roman" w:cs="Times New Roman"/>
          <w:sz w:val="24"/>
          <w:szCs w:val="24"/>
          <w:lang w:val="en-IN" w:eastAsia="en-IN"/>
        </w:rPr>
        <w:t>Month</w:t>
      </w:r>
    </w:p>
    <w:p w14:paraId="73A4EA8F" w14:textId="77777777" w:rsidR="00553348" w:rsidRPr="00553348" w:rsidRDefault="00553348" w:rsidP="00553348">
      <w:pPr>
        <w:autoSpaceDE w:val="0"/>
        <w:autoSpaceDN w:val="0"/>
        <w:adjustRightInd w:val="0"/>
        <w:spacing w:line="360" w:lineRule="auto"/>
        <w:jc w:val="both"/>
        <w:rPr>
          <w:rFonts w:ascii="Times New Roman" w:eastAsia="Times New Roman" w:hAnsi="Times New Roman" w:cs="Times New Roman"/>
          <w:sz w:val="24"/>
          <w:szCs w:val="24"/>
          <w:lang w:val="en-IN" w:eastAsia="en-IN"/>
        </w:rPr>
      </w:pPr>
      <w:r w:rsidRPr="00553348">
        <w:rPr>
          <w:rFonts w:ascii="Times New Roman" w:eastAsia="Times New Roman" w:hAnsi="Times New Roman" w:cs="Times New Roman"/>
          <w:sz w:val="24"/>
          <w:szCs w:val="24"/>
          <w:lang w:val="en-IN" w:eastAsia="en-IN"/>
        </w:rPr>
        <w:t>These filters help explore category contributions by brand or region for deeper business insights.</w:t>
      </w:r>
    </w:p>
    <w:p w14:paraId="49320B59" w14:textId="18C752DC" w:rsidR="00553348" w:rsidRDefault="00553348" w:rsidP="00553348">
      <w:pPr>
        <w:autoSpaceDE w:val="0"/>
        <w:autoSpaceDN w:val="0"/>
        <w:adjustRightInd w:val="0"/>
        <w:spacing w:line="360" w:lineRule="auto"/>
        <w:jc w:val="both"/>
      </w:pPr>
    </w:p>
    <w:p w14:paraId="447FA421" w14:textId="5AEDADA5" w:rsidR="00F72267" w:rsidRDefault="00553348" w:rsidP="006926B3">
      <w:pPr>
        <w:autoSpaceDE w:val="0"/>
        <w:autoSpaceDN w:val="0"/>
        <w:adjustRightInd w:val="0"/>
        <w:spacing w:line="360" w:lineRule="auto"/>
        <w:jc w:val="both"/>
        <w:rPr>
          <w:rFonts w:ascii="Times New Roman" w:eastAsia="Times New Roman" w:hAnsi="Times New Roman" w:cs="Times New Roman"/>
          <w:sz w:val="24"/>
          <w:szCs w:val="24"/>
          <w:lang w:val="en-IN" w:eastAsia="en-IN"/>
        </w:rPr>
      </w:pPr>
      <w:r w:rsidRPr="00553348">
        <w:rPr>
          <w:rFonts w:ascii="Times New Roman" w:eastAsia="Times New Roman" w:hAnsi="Times New Roman" w:cs="Times New Roman"/>
          <w:sz w:val="24"/>
          <w:szCs w:val="24"/>
          <w:lang w:val="en-IN" w:eastAsia="en-IN"/>
        </w:rPr>
        <w:drawing>
          <wp:inline distT="0" distB="0" distL="0" distR="0" wp14:anchorId="6B2B6775" wp14:editId="0D98B60D">
            <wp:extent cx="5731510" cy="2921000"/>
            <wp:effectExtent l="0" t="0" r="2540" b="0"/>
            <wp:docPr id="19515054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1505427" name=""/>
                    <pic:cNvPicPr/>
                  </pic:nvPicPr>
                  <pic:blipFill>
                    <a:blip r:embed="rId14"/>
                    <a:stretch>
                      <a:fillRect/>
                    </a:stretch>
                  </pic:blipFill>
                  <pic:spPr>
                    <a:xfrm>
                      <a:off x="0" y="0"/>
                      <a:ext cx="5731510" cy="2921000"/>
                    </a:xfrm>
                    <a:prstGeom prst="rect">
                      <a:avLst/>
                    </a:prstGeom>
                  </pic:spPr>
                </pic:pic>
              </a:graphicData>
            </a:graphic>
          </wp:inline>
        </w:drawing>
      </w:r>
    </w:p>
    <w:p w14:paraId="49FFBF11" w14:textId="607F52D6" w:rsidR="00F72267" w:rsidRDefault="00F72267" w:rsidP="00F72267">
      <w:pPr>
        <w:autoSpaceDE w:val="0"/>
        <w:autoSpaceDN w:val="0"/>
        <w:adjustRightInd w:val="0"/>
        <w:spacing w:line="360" w:lineRule="auto"/>
        <w:jc w:val="center"/>
        <w:rPr>
          <w:rFonts w:ascii="Times New Roman" w:eastAsia="Times New Roman" w:hAnsi="Times New Roman" w:cs="Times New Roman"/>
          <w:b/>
          <w:bCs/>
          <w:i/>
          <w:iCs/>
          <w:sz w:val="24"/>
          <w:szCs w:val="24"/>
          <w:lang w:val="en-IN" w:eastAsia="en-IN"/>
        </w:rPr>
      </w:pPr>
      <w:r w:rsidRPr="00F72267">
        <w:rPr>
          <w:rFonts w:ascii="Times New Roman" w:eastAsia="Times New Roman" w:hAnsi="Times New Roman" w:cs="Times New Roman"/>
          <w:b/>
          <w:bCs/>
          <w:i/>
          <w:iCs/>
          <w:sz w:val="24"/>
          <w:szCs w:val="24"/>
          <w:lang w:val="en-IN" w:eastAsia="en-IN"/>
        </w:rPr>
        <w:t xml:space="preserve">Image </w:t>
      </w:r>
      <w:r w:rsidR="006926B3">
        <w:rPr>
          <w:rFonts w:ascii="Times New Roman" w:eastAsia="Times New Roman" w:hAnsi="Times New Roman" w:cs="Times New Roman"/>
          <w:b/>
          <w:bCs/>
          <w:i/>
          <w:iCs/>
          <w:sz w:val="24"/>
          <w:szCs w:val="24"/>
          <w:lang w:val="en-IN" w:eastAsia="en-IN"/>
        </w:rPr>
        <w:t>VI</w:t>
      </w:r>
    </w:p>
    <w:p w14:paraId="261518DC" w14:textId="77777777" w:rsidR="00687879" w:rsidRPr="00BE12CC" w:rsidRDefault="00687879" w:rsidP="00F72267">
      <w:pPr>
        <w:autoSpaceDE w:val="0"/>
        <w:autoSpaceDN w:val="0"/>
        <w:adjustRightInd w:val="0"/>
        <w:spacing w:line="360" w:lineRule="auto"/>
        <w:jc w:val="center"/>
        <w:rPr>
          <w:rFonts w:ascii="Times New Roman" w:eastAsia="Times New Roman" w:hAnsi="Times New Roman" w:cs="Times New Roman"/>
          <w:b/>
          <w:bCs/>
          <w:i/>
          <w:iCs/>
          <w:sz w:val="24"/>
          <w:szCs w:val="24"/>
          <w:lang w:val="en-IN" w:eastAsia="en-IN"/>
        </w:rPr>
      </w:pPr>
    </w:p>
    <w:p w14:paraId="372B3636" w14:textId="05221CA4" w:rsidR="00687879" w:rsidRPr="00687879" w:rsidRDefault="00687879" w:rsidP="00687879">
      <w:pPr>
        <w:autoSpaceDE w:val="0"/>
        <w:autoSpaceDN w:val="0"/>
        <w:adjustRightInd w:val="0"/>
        <w:spacing w:line="360" w:lineRule="auto"/>
        <w:jc w:val="both"/>
        <w:rPr>
          <w:rFonts w:ascii="Times New Roman" w:eastAsia="Times New Roman" w:hAnsi="Times New Roman" w:cs="Times New Roman"/>
          <w:b/>
          <w:bCs/>
          <w:sz w:val="26"/>
          <w:szCs w:val="26"/>
          <w:lang w:val="en-IN" w:eastAsia="en-IN"/>
        </w:rPr>
      </w:pPr>
      <w:r w:rsidRPr="00687879">
        <w:rPr>
          <w:rFonts w:ascii="Times New Roman" w:eastAsia="Times New Roman" w:hAnsi="Times New Roman" w:cs="Times New Roman"/>
          <w:b/>
          <w:bCs/>
          <w:sz w:val="26"/>
          <w:szCs w:val="26"/>
          <w:lang w:val="en-IN" w:eastAsia="en-IN"/>
        </w:rPr>
        <w:t>4. Analysis of "</w:t>
      </w:r>
      <w:r w:rsidR="0061416E" w:rsidRPr="0061416E">
        <w:t xml:space="preserve"> </w:t>
      </w:r>
      <w:r w:rsidR="0061416E" w:rsidRPr="0061416E">
        <w:rPr>
          <w:rFonts w:ascii="Times New Roman" w:eastAsia="Times New Roman" w:hAnsi="Times New Roman" w:cs="Times New Roman"/>
          <w:b/>
          <w:bCs/>
          <w:sz w:val="26"/>
          <w:szCs w:val="26"/>
          <w:lang w:eastAsia="en-IN"/>
        </w:rPr>
        <w:t>% Size Distribution Based on Orders</w:t>
      </w:r>
      <w:r w:rsidRPr="00687879">
        <w:rPr>
          <w:rFonts w:ascii="Times New Roman" w:eastAsia="Times New Roman" w:hAnsi="Times New Roman" w:cs="Times New Roman"/>
          <w:b/>
          <w:bCs/>
          <w:sz w:val="26"/>
          <w:szCs w:val="26"/>
          <w:lang w:val="en-IN" w:eastAsia="en-IN"/>
        </w:rPr>
        <w:t xml:space="preserve">" </w:t>
      </w:r>
    </w:p>
    <w:p w14:paraId="0FCB8D70" w14:textId="6999BC07" w:rsidR="00687879" w:rsidRPr="00687879" w:rsidRDefault="00687879" w:rsidP="00687879">
      <w:pPr>
        <w:autoSpaceDE w:val="0"/>
        <w:autoSpaceDN w:val="0"/>
        <w:adjustRightInd w:val="0"/>
        <w:spacing w:line="360" w:lineRule="auto"/>
        <w:jc w:val="both"/>
        <w:rPr>
          <w:rFonts w:ascii="Times New Roman" w:eastAsia="Times New Roman" w:hAnsi="Times New Roman" w:cs="Times New Roman"/>
          <w:b/>
          <w:bCs/>
          <w:sz w:val="24"/>
          <w:szCs w:val="24"/>
          <w:lang w:val="en-IN" w:eastAsia="en-IN"/>
        </w:rPr>
      </w:pPr>
      <w:r>
        <w:rPr>
          <w:rFonts w:ascii="Times New Roman" w:eastAsia="Times New Roman" w:hAnsi="Times New Roman" w:cs="Times New Roman"/>
          <w:b/>
          <w:bCs/>
          <w:sz w:val="24"/>
          <w:szCs w:val="24"/>
          <w:lang w:val="en-IN" w:eastAsia="en-IN"/>
        </w:rPr>
        <w:t>I</w:t>
      </w:r>
      <w:r w:rsidRPr="00687879">
        <w:rPr>
          <w:rFonts w:ascii="Times New Roman" w:eastAsia="Times New Roman" w:hAnsi="Times New Roman" w:cs="Times New Roman"/>
          <w:b/>
          <w:bCs/>
          <w:sz w:val="24"/>
          <w:szCs w:val="24"/>
          <w:lang w:val="en-IN" w:eastAsia="en-IN"/>
        </w:rPr>
        <w:t>. Introduction</w:t>
      </w:r>
    </w:p>
    <w:p w14:paraId="6788F45C" w14:textId="77777777" w:rsidR="00E3145A" w:rsidRPr="00E3145A" w:rsidRDefault="00687879" w:rsidP="00E3145A">
      <w:pPr>
        <w:autoSpaceDE w:val="0"/>
        <w:autoSpaceDN w:val="0"/>
        <w:adjustRightInd w:val="0"/>
        <w:spacing w:line="360" w:lineRule="auto"/>
        <w:jc w:val="both"/>
        <w:rPr>
          <w:rFonts w:ascii="Times New Roman" w:eastAsia="Times New Roman" w:hAnsi="Times New Roman" w:cs="Times New Roman"/>
          <w:b/>
          <w:bCs/>
          <w:sz w:val="24"/>
          <w:szCs w:val="24"/>
          <w:lang w:eastAsia="en-IN"/>
        </w:rPr>
      </w:pPr>
      <w:r w:rsidRPr="00687879">
        <w:rPr>
          <w:rFonts w:ascii="Times New Roman" w:eastAsia="Times New Roman" w:hAnsi="Times New Roman" w:cs="Times New Roman"/>
          <w:i/>
          <w:iCs/>
          <w:sz w:val="24"/>
          <w:szCs w:val="24"/>
          <w:u w:val="single"/>
          <w:lang w:val="en-IN" w:eastAsia="en-IN"/>
        </w:rPr>
        <w:t>Purpose</w:t>
      </w:r>
      <w:r w:rsidRPr="00687879">
        <w:rPr>
          <w:rFonts w:ascii="Times New Roman" w:eastAsia="Times New Roman" w:hAnsi="Times New Roman" w:cs="Times New Roman"/>
          <w:sz w:val="24"/>
          <w:szCs w:val="24"/>
          <w:lang w:val="en-IN" w:eastAsia="en-IN"/>
        </w:rPr>
        <w:t xml:space="preserve">: </w:t>
      </w:r>
      <w:r w:rsidR="00E3145A" w:rsidRPr="00E3145A">
        <w:rPr>
          <w:rFonts w:ascii="Times New Roman" w:eastAsia="Times New Roman" w:hAnsi="Times New Roman" w:cs="Times New Roman"/>
          <w:b/>
          <w:bCs/>
          <w:sz w:val="24"/>
          <w:szCs w:val="24"/>
          <w:lang w:eastAsia="en-IN"/>
        </w:rPr>
        <w:t>4. Analysis of "% Quantity Distribution Based on Orders"</w:t>
      </w:r>
    </w:p>
    <w:p w14:paraId="0C136011" w14:textId="77777777" w:rsidR="00E3145A" w:rsidRPr="00E3145A" w:rsidRDefault="00E3145A" w:rsidP="00E3145A">
      <w:pPr>
        <w:autoSpaceDE w:val="0"/>
        <w:autoSpaceDN w:val="0"/>
        <w:adjustRightInd w:val="0"/>
        <w:spacing w:line="360" w:lineRule="auto"/>
        <w:jc w:val="both"/>
        <w:rPr>
          <w:rFonts w:ascii="Times New Roman" w:eastAsia="Times New Roman" w:hAnsi="Times New Roman" w:cs="Times New Roman"/>
          <w:sz w:val="24"/>
          <w:szCs w:val="24"/>
          <w:lang w:val="en-IN" w:eastAsia="en-IN"/>
        </w:rPr>
      </w:pPr>
      <w:r w:rsidRPr="00E3145A">
        <w:rPr>
          <w:rFonts w:ascii="Times New Roman" w:eastAsia="Times New Roman" w:hAnsi="Times New Roman" w:cs="Times New Roman"/>
          <w:sz w:val="24"/>
          <w:szCs w:val="24"/>
          <w:lang w:val="en-IN" w:eastAsia="en-IN"/>
        </w:rPr>
        <w:lastRenderedPageBreak/>
        <w:pict w14:anchorId="7BD346EB">
          <v:rect id="_x0000_i1508" style="width:0;height:1.5pt" o:hralign="center" o:hrstd="t" o:hr="t" fillcolor="#a0a0a0" stroked="f"/>
        </w:pict>
      </w:r>
    </w:p>
    <w:p w14:paraId="5E591C34" w14:textId="77777777" w:rsidR="00E3145A" w:rsidRPr="00E3145A" w:rsidRDefault="00E3145A" w:rsidP="00E3145A">
      <w:pPr>
        <w:autoSpaceDE w:val="0"/>
        <w:autoSpaceDN w:val="0"/>
        <w:adjustRightInd w:val="0"/>
        <w:spacing w:line="360" w:lineRule="auto"/>
        <w:jc w:val="both"/>
        <w:rPr>
          <w:rFonts w:ascii="Times New Roman" w:eastAsia="Times New Roman" w:hAnsi="Times New Roman" w:cs="Times New Roman"/>
          <w:b/>
          <w:bCs/>
          <w:sz w:val="24"/>
          <w:szCs w:val="24"/>
          <w:lang w:val="en-IN" w:eastAsia="en-IN"/>
        </w:rPr>
      </w:pPr>
      <w:r w:rsidRPr="00E3145A">
        <w:rPr>
          <w:rFonts w:ascii="Times New Roman" w:eastAsia="Times New Roman" w:hAnsi="Times New Roman" w:cs="Times New Roman"/>
          <w:b/>
          <w:bCs/>
          <w:sz w:val="24"/>
          <w:szCs w:val="24"/>
          <w:lang w:val="en-IN" w:eastAsia="en-IN"/>
        </w:rPr>
        <w:t>I. Introduction</w:t>
      </w:r>
    </w:p>
    <w:p w14:paraId="1B9BE14B" w14:textId="77777777" w:rsidR="00E3145A" w:rsidRPr="00E3145A" w:rsidRDefault="00E3145A" w:rsidP="00E3145A">
      <w:pPr>
        <w:autoSpaceDE w:val="0"/>
        <w:autoSpaceDN w:val="0"/>
        <w:adjustRightInd w:val="0"/>
        <w:spacing w:line="360" w:lineRule="auto"/>
        <w:jc w:val="both"/>
        <w:rPr>
          <w:rFonts w:ascii="Times New Roman" w:eastAsia="Times New Roman" w:hAnsi="Times New Roman" w:cs="Times New Roman"/>
          <w:sz w:val="24"/>
          <w:szCs w:val="24"/>
          <w:lang w:val="en-IN" w:eastAsia="en-IN"/>
        </w:rPr>
      </w:pPr>
      <w:r w:rsidRPr="00E3145A">
        <w:rPr>
          <w:rFonts w:ascii="Times New Roman" w:eastAsia="Times New Roman" w:hAnsi="Times New Roman" w:cs="Times New Roman"/>
          <w:b/>
          <w:bCs/>
          <w:sz w:val="24"/>
          <w:szCs w:val="24"/>
          <w:lang w:val="en-IN" w:eastAsia="en-IN"/>
        </w:rPr>
        <w:t>Purpose</w:t>
      </w:r>
      <w:r w:rsidRPr="00E3145A">
        <w:rPr>
          <w:rFonts w:ascii="Times New Roman" w:eastAsia="Times New Roman" w:hAnsi="Times New Roman" w:cs="Times New Roman"/>
          <w:sz w:val="24"/>
          <w:szCs w:val="24"/>
          <w:lang w:val="en-IN" w:eastAsia="en-IN"/>
        </w:rPr>
        <w:t>:</w:t>
      </w:r>
      <w:r w:rsidRPr="00E3145A">
        <w:rPr>
          <w:rFonts w:ascii="Times New Roman" w:eastAsia="Times New Roman" w:hAnsi="Times New Roman" w:cs="Times New Roman"/>
          <w:sz w:val="24"/>
          <w:szCs w:val="24"/>
          <w:lang w:val="en-IN" w:eastAsia="en-IN"/>
        </w:rPr>
        <w:br/>
        <w:t xml:space="preserve">This analysis examines the distribution of item quantities (i.e., number of items per order) in the food delivery dataset. It helps understand consumer ordering </w:t>
      </w:r>
      <w:proofErr w:type="spellStart"/>
      <w:r w:rsidRPr="00E3145A">
        <w:rPr>
          <w:rFonts w:ascii="Times New Roman" w:eastAsia="Times New Roman" w:hAnsi="Times New Roman" w:cs="Times New Roman"/>
          <w:sz w:val="24"/>
          <w:szCs w:val="24"/>
          <w:lang w:val="en-IN" w:eastAsia="en-IN"/>
        </w:rPr>
        <w:t>behavior</w:t>
      </w:r>
      <w:proofErr w:type="spellEnd"/>
      <w:r w:rsidRPr="00E3145A">
        <w:rPr>
          <w:rFonts w:ascii="Times New Roman" w:eastAsia="Times New Roman" w:hAnsi="Times New Roman" w:cs="Times New Roman"/>
          <w:sz w:val="24"/>
          <w:szCs w:val="24"/>
          <w:lang w:val="en-IN" w:eastAsia="en-IN"/>
        </w:rPr>
        <w:t>, particularly how frequently customers order single versus multiple items.</w:t>
      </w:r>
    </w:p>
    <w:p w14:paraId="461EAB06" w14:textId="77777777" w:rsidR="00E3145A" w:rsidRPr="00E3145A" w:rsidRDefault="00E3145A" w:rsidP="00E3145A">
      <w:pPr>
        <w:autoSpaceDE w:val="0"/>
        <w:autoSpaceDN w:val="0"/>
        <w:adjustRightInd w:val="0"/>
        <w:spacing w:line="360" w:lineRule="auto"/>
        <w:jc w:val="both"/>
        <w:rPr>
          <w:rFonts w:ascii="Times New Roman" w:eastAsia="Times New Roman" w:hAnsi="Times New Roman" w:cs="Times New Roman"/>
          <w:sz w:val="24"/>
          <w:szCs w:val="24"/>
          <w:lang w:val="en-IN" w:eastAsia="en-IN"/>
        </w:rPr>
      </w:pPr>
      <w:r w:rsidRPr="00E3145A">
        <w:rPr>
          <w:rFonts w:ascii="Times New Roman" w:eastAsia="Times New Roman" w:hAnsi="Times New Roman" w:cs="Times New Roman"/>
          <w:b/>
          <w:bCs/>
          <w:sz w:val="24"/>
          <w:szCs w:val="24"/>
          <w:lang w:val="en-IN" w:eastAsia="en-IN"/>
        </w:rPr>
        <w:t>Relevance</w:t>
      </w:r>
      <w:r w:rsidRPr="00E3145A">
        <w:rPr>
          <w:rFonts w:ascii="Times New Roman" w:eastAsia="Times New Roman" w:hAnsi="Times New Roman" w:cs="Times New Roman"/>
          <w:sz w:val="24"/>
          <w:szCs w:val="24"/>
          <w:lang w:val="en-IN" w:eastAsia="en-IN"/>
        </w:rPr>
        <w:t>:</w:t>
      </w:r>
      <w:r w:rsidRPr="00E3145A">
        <w:rPr>
          <w:rFonts w:ascii="Times New Roman" w:eastAsia="Times New Roman" w:hAnsi="Times New Roman" w:cs="Times New Roman"/>
          <w:sz w:val="24"/>
          <w:szCs w:val="24"/>
          <w:lang w:val="en-IN" w:eastAsia="en-IN"/>
        </w:rPr>
        <w:br/>
        <w:t>Knowing the most common order quantities allows businesses to forecast demand, plan combo deals, offer bulk-order discounts, and ensure smoother kitchen operations by anticipating order load sizes.</w:t>
      </w:r>
    </w:p>
    <w:p w14:paraId="2193E889" w14:textId="77777777" w:rsidR="00E3145A" w:rsidRPr="00E3145A" w:rsidRDefault="00E3145A" w:rsidP="00E3145A">
      <w:pPr>
        <w:autoSpaceDE w:val="0"/>
        <w:autoSpaceDN w:val="0"/>
        <w:adjustRightInd w:val="0"/>
        <w:spacing w:line="360" w:lineRule="auto"/>
        <w:jc w:val="both"/>
        <w:rPr>
          <w:rFonts w:ascii="Times New Roman" w:eastAsia="Times New Roman" w:hAnsi="Times New Roman" w:cs="Times New Roman"/>
          <w:sz w:val="24"/>
          <w:szCs w:val="24"/>
          <w:lang w:val="en-IN" w:eastAsia="en-IN"/>
        </w:rPr>
      </w:pPr>
      <w:r w:rsidRPr="00E3145A">
        <w:rPr>
          <w:rFonts w:ascii="Times New Roman" w:eastAsia="Times New Roman" w:hAnsi="Times New Roman" w:cs="Times New Roman"/>
          <w:sz w:val="24"/>
          <w:szCs w:val="24"/>
          <w:lang w:val="en-IN" w:eastAsia="en-IN"/>
        </w:rPr>
        <w:pict w14:anchorId="7354953C">
          <v:rect id="_x0000_i1509" style="width:0;height:1.5pt" o:hralign="center" o:hrstd="t" o:hr="t" fillcolor="#a0a0a0" stroked="f"/>
        </w:pict>
      </w:r>
    </w:p>
    <w:p w14:paraId="424CA410" w14:textId="77777777" w:rsidR="00E3145A" w:rsidRPr="00E3145A" w:rsidRDefault="00E3145A" w:rsidP="00E3145A">
      <w:pPr>
        <w:autoSpaceDE w:val="0"/>
        <w:autoSpaceDN w:val="0"/>
        <w:adjustRightInd w:val="0"/>
        <w:spacing w:line="360" w:lineRule="auto"/>
        <w:jc w:val="both"/>
        <w:rPr>
          <w:rFonts w:ascii="Times New Roman" w:eastAsia="Times New Roman" w:hAnsi="Times New Roman" w:cs="Times New Roman"/>
          <w:b/>
          <w:bCs/>
          <w:sz w:val="24"/>
          <w:szCs w:val="24"/>
          <w:lang w:val="en-IN" w:eastAsia="en-IN"/>
        </w:rPr>
      </w:pPr>
      <w:r w:rsidRPr="00E3145A">
        <w:rPr>
          <w:rFonts w:ascii="Times New Roman" w:eastAsia="Times New Roman" w:hAnsi="Times New Roman" w:cs="Times New Roman"/>
          <w:b/>
          <w:bCs/>
          <w:sz w:val="24"/>
          <w:szCs w:val="24"/>
          <w:lang w:val="en-IN" w:eastAsia="en-IN"/>
        </w:rPr>
        <w:t>II. General Description</w:t>
      </w:r>
    </w:p>
    <w:p w14:paraId="113EE0EB" w14:textId="77777777" w:rsidR="00E3145A" w:rsidRPr="00E3145A" w:rsidRDefault="00E3145A" w:rsidP="00E3145A">
      <w:pPr>
        <w:autoSpaceDE w:val="0"/>
        <w:autoSpaceDN w:val="0"/>
        <w:adjustRightInd w:val="0"/>
        <w:spacing w:line="360" w:lineRule="auto"/>
        <w:jc w:val="both"/>
        <w:rPr>
          <w:rFonts w:ascii="Times New Roman" w:eastAsia="Times New Roman" w:hAnsi="Times New Roman" w:cs="Times New Roman"/>
          <w:sz w:val="24"/>
          <w:szCs w:val="24"/>
          <w:lang w:val="en-IN" w:eastAsia="en-IN"/>
        </w:rPr>
      </w:pPr>
      <w:r w:rsidRPr="00E3145A">
        <w:rPr>
          <w:rFonts w:ascii="Times New Roman" w:eastAsia="Times New Roman" w:hAnsi="Times New Roman" w:cs="Times New Roman"/>
          <w:b/>
          <w:bCs/>
          <w:sz w:val="24"/>
          <w:szCs w:val="24"/>
          <w:lang w:val="en-IN" w:eastAsia="en-IN"/>
        </w:rPr>
        <w:t>Data Used</w:t>
      </w:r>
      <w:r w:rsidRPr="00E3145A">
        <w:rPr>
          <w:rFonts w:ascii="Times New Roman" w:eastAsia="Times New Roman" w:hAnsi="Times New Roman" w:cs="Times New Roman"/>
          <w:sz w:val="24"/>
          <w:szCs w:val="24"/>
          <w:lang w:val="en-IN" w:eastAsia="en-IN"/>
        </w:rPr>
        <w:t>:</w:t>
      </w:r>
      <w:r w:rsidRPr="00E3145A">
        <w:rPr>
          <w:rFonts w:ascii="Times New Roman" w:eastAsia="Times New Roman" w:hAnsi="Times New Roman" w:cs="Times New Roman"/>
          <w:sz w:val="24"/>
          <w:szCs w:val="24"/>
          <w:lang w:val="en-IN" w:eastAsia="en-IN"/>
        </w:rPr>
        <w:br/>
        <w:t xml:space="preserve">The "Quantity" column from the dataset was </w:t>
      </w:r>
      <w:proofErr w:type="spellStart"/>
      <w:r w:rsidRPr="00E3145A">
        <w:rPr>
          <w:rFonts w:ascii="Times New Roman" w:eastAsia="Times New Roman" w:hAnsi="Times New Roman" w:cs="Times New Roman"/>
          <w:sz w:val="24"/>
          <w:szCs w:val="24"/>
          <w:lang w:val="en-IN" w:eastAsia="en-IN"/>
        </w:rPr>
        <w:t>analyzed</w:t>
      </w:r>
      <w:proofErr w:type="spellEnd"/>
      <w:r w:rsidRPr="00E3145A">
        <w:rPr>
          <w:rFonts w:ascii="Times New Roman" w:eastAsia="Times New Roman" w:hAnsi="Times New Roman" w:cs="Times New Roman"/>
          <w:sz w:val="24"/>
          <w:szCs w:val="24"/>
          <w:lang w:val="en-IN" w:eastAsia="en-IN"/>
        </w:rPr>
        <w:t xml:space="preserve"> to determine how often customers ordered 1 item, 2 items, or more in a single delivery transaction.</w:t>
      </w:r>
    </w:p>
    <w:p w14:paraId="34474873" w14:textId="77777777" w:rsidR="00E3145A" w:rsidRPr="00E3145A" w:rsidRDefault="00E3145A" w:rsidP="00E3145A">
      <w:pPr>
        <w:autoSpaceDE w:val="0"/>
        <w:autoSpaceDN w:val="0"/>
        <w:adjustRightInd w:val="0"/>
        <w:spacing w:line="360" w:lineRule="auto"/>
        <w:jc w:val="both"/>
        <w:rPr>
          <w:rFonts w:ascii="Times New Roman" w:eastAsia="Times New Roman" w:hAnsi="Times New Roman" w:cs="Times New Roman"/>
          <w:sz w:val="24"/>
          <w:szCs w:val="24"/>
          <w:lang w:val="en-IN" w:eastAsia="en-IN"/>
        </w:rPr>
      </w:pPr>
      <w:r w:rsidRPr="00E3145A">
        <w:rPr>
          <w:rFonts w:ascii="Times New Roman" w:eastAsia="Times New Roman" w:hAnsi="Times New Roman" w:cs="Times New Roman"/>
          <w:b/>
          <w:bCs/>
          <w:sz w:val="24"/>
          <w:szCs w:val="24"/>
          <w:lang w:val="en-IN" w:eastAsia="en-IN"/>
        </w:rPr>
        <w:t>Time Frame/Scope</w:t>
      </w:r>
      <w:r w:rsidRPr="00E3145A">
        <w:rPr>
          <w:rFonts w:ascii="Times New Roman" w:eastAsia="Times New Roman" w:hAnsi="Times New Roman" w:cs="Times New Roman"/>
          <w:sz w:val="24"/>
          <w:szCs w:val="24"/>
          <w:lang w:val="en-IN" w:eastAsia="en-IN"/>
        </w:rPr>
        <w:t>:</w:t>
      </w:r>
      <w:r w:rsidRPr="00E3145A">
        <w:rPr>
          <w:rFonts w:ascii="Times New Roman" w:eastAsia="Times New Roman" w:hAnsi="Times New Roman" w:cs="Times New Roman"/>
          <w:sz w:val="24"/>
          <w:szCs w:val="24"/>
          <w:lang w:val="en-IN" w:eastAsia="en-IN"/>
        </w:rPr>
        <w:br/>
        <w:t>This analysis covers the entire 2024 transaction data across multiple restaurant partners and delivery regions.</w:t>
      </w:r>
    </w:p>
    <w:p w14:paraId="2DB33CA5" w14:textId="77777777" w:rsidR="00E3145A" w:rsidRPr="00E3145A" w:rsidRDefault="00E3145A" w:rsidP="00E3145A">
      <w:pPr>
        <w:autoSpaceDE w:val="0"/>
        <w:autoSpaceDN w:val="0"/>
        <w:adjustRightInd w:val="0"/>
        <w:spacing w:line="360" w:lineRule="auto"/>
        <w:jc w:val="both"/>
        <w:rPr>
          <w:rFonts w:ascii="Times New Roman" w:eastAsia="Times New Roman" w:hAnsi="Times New Roman" w:cs="Times New Roman"/>
          <w:sz w:val="24"/>
          <w:szCs w:val="24"/>
          <w:lang w:val="en-IN" w:eastAsia="en-IN"/>
        </w:rPr>
      </w:pPr>
      <w:r w:rsidRPr="00E3145A">
        <w:rPr>
          <w:rFonts w:ascii="Times New Roman" w:eastAsia="Times New Roman" w:hAnsi="Times New Roman" w:cs="Times New Roman"/>
          <w:b/>
          <w:bCs/>
          <w:sz w:val="24"/>
          <w:szCs w:val="24"/>
          <w:lang w:val="en-IN" w:eastAsia="en-IN"/>
        </w:rPr>
        <w:t>Method</w:t>
      </w:r>
      <w:r w:rsidRPr="00E3145A">
        <w:rPr>
          <w:rFonts w:ascii="Times New Roman" w:eastAsia="Times New Roman" w:hAnsi="Times New Roman" w:cs="Times New Roman"/>
          <w:sz w:val="24"/>
          <w:szCs w:val="24"/>
          <w:lang w:val="en-IN" w:eastAsia="en-IN"/>
        </w:rPr>
        <w:t>:</w:t>
      </w:r>
      <w:r w:rsidRPr="00E3145A">
        <w:rPr>
          <w:rFonts w:ascii="Times New Roman" w:eastAsia="Times New Roman" w:hAnsi="Times New Roman" w:cs="Times New Roman"/>
          <w:sz w:val="24"/>
          <w:szCs w:val="24"/>
          <w:lang w:val="en-IN" w:eastAsia="en-IN"/>
        </w:rPr>
        <w:br/>
        <w:t xml:space="preserve">Excel Pivot Tables were used to </w:t>
      </w:r>
      <w:r w:rsidRPr="00E3145A">
        <w:rPr>
          <w:rFonts w:ascii="Times New Roman" w:eastAsia="Times New Roman" w:hAnsi="Times New Roman" w:cs="Times New Roman"/>
          <w:b/>
          <w:bCs/>
          <w:sz w:val="24"/>
          <w:szCs w:val="24"/>
          <w:lang w:val="en-IN" w:eastAsia="en-IN"/>
        </w:rPr>
        <w:t>count the number of transactions</w:t>
      </w:r>
      <w:r w:rsidRPr="00E3145A">
        <w:rPr>
          <w:rFonts w:ascii="Times New Roman" w:eastAsia="Times New Roman" w:hAnsi="Times New Roman" w:cs="Times New Roman"/>
          <w:sz w:val="24"/>
          <w:szCs w:val="24"/>
          <w:lang w:val="en-IN" w:eastAsia="en-IN"/>
        </w:rPr>
        <w:t xml:space="preserve"> for each distinct quantity level. This count was then displayed as a </w:t>
      </w:r>
      <w:r w:rsidRPr="00E3145A">
        <w:rPr>
          <w:rFonts w:ascii="Times New Roman" w:eastAsia="Times New Roman" w:hAnsi="Times New Roman" w:cs="Times New Roman"/>
          <w:b/>
          <w:bCs/>
          <w:sz w:val="24"/>
          <w:szCs w:val="24"/>
          <w:lang w:val="en-IN" w:eastAsia="en-IN"/>
        </w:rPr>
        <w:t>percentage of total orders</w:t>
      </w:r>
      <w:r w:rsidRPr="00E3145A">
        <w:rPr>
          <w:rFonts w:ascii="Times New Roman" w:eastAsia="Times New Roman" w:hAnsi="Times New Roman" w:cs="Times New Roman"/>
          <w:sz w:val="24"/>
          <w:szCs w:val="24"/>
          <w:lang w:val="en-IN" w:eastAsia="en-IN"/>
        </w:rPr>
        <w:t xml:space="preserve">, and visualized using a </w:t>
      </w:r>
      <w:r w:rsidRPr="00E3145A">
        <w:rPr>
          <w:rFonts w:ascii="Times New Roman" w:eastAsia="Times New Roman" w:hAnsi="Times New Roman" w:cs="Times New Roman"/>
          <w:b/>
          <w:bCs/>
          <w:sz w:val="24"/>
          <w:szCs w:val="24"/>
          <w:lang w:val="en-IN" w:eastAsia="en-IN"/>
        </w:rPr>
        <w:t>Pie Chart</w:t>
      </w:r>
      <w:r w:rsidRPr="00E3145A">
        <w:rPr>
          <w:rFonts w:ascii="Times New Roman" w:eastAsia="Times New Roman" w:hAnsi="Times New Roman" w:cs="Times New Roman"/>
          <w:sz w:val="24"/>
          <w:szCs w:val="24"/>
          <w:lang w:val="en-IN" w:eastAsia="en-IN"/>
        </w:rPr>
        <w:t xml:space="preserve"> to highlight proportional distribution.</w:t>
      </w:r>
    </w:p>
    <w:p w14:paraId="502A49C0" w14:textId="77777777" w:rsidR="00E3145A" w:rsidRPr="00E3145A" w:rsidRDefault="00E3145A" w:rsidP="00E3145A">
      <w:pPr>
        <w:autoSpaceDE w:val="0"/>
        <w:autoSpaceDN w:val="0"/>
        <w:adjustRightInd w:val="0"/>
        <w:spacing w:line="360" w:lineRule="auto"/>
        <w:jc w:val="both"/>
        <w:rPr>
          <w:rFonts w:ascii="Times New Roman" w:eastAsia="Times New Roman" w:hAnsi="Times New Roman" w:cs="Times New Roman"/>
          <w:sz w:val="24"/>
          <w:szCs w:val="24"/>
          <w:lang w:val="en-IN" w:eastAsia="en-IN"/>
        </w:rPr>
      </w:pPr>
      <w:r w:rsidRPr="00E3145A">
        <w:rPr>
          <w:rFonts w:ascii="Times New Roman" w:eastAsia="Times New Roman" w:hAnsi="Times New Roman" w:cs="Times New Roman"/>
          <w:sz w:val="24"/>
          <w:szCs w:val="24"/>
          <w:lang w:val="en-IN" w:eastAsia="en-IN"/>
        </w:rPr>
        <w:pict w14:anchorId="0EEE2658">
          <v:rect id="_x0000_i1510" style="width:0;height:1.5pt" o:hralign="center" o:hrstd="t" o:hr="t" fillcolor="#a0a0a0" stroked="f"/>
        </w:pict>
      </w:r>
    </w:p>
    <w:p w14:paraId="015C335B" w14:textId="77777777" w:rsidR="00E3145A" w:rsidRPr="00E3145A" w:rsidRDefault="00E3145A" w:rsidP="00E3145A">
      <w:pPr>
        <w:autoSpaceDE w:val="0"/>
        <w:autoSpaceDN w:val="0"/>
        <w:adjustRightInd w:val="0"/>
        <w:spacing w:line="360" w:lineRule="auto"/>
        <w:jc w:val="both"/>
        <w:rPr>
          <w:rFonts w:ascii="Times New Roman" w:eastAsia="Times New Roman" w:hAnsi="Times New Roman" w:cs="Times New Roman"/>
          <w:b/>
          <w:bCs/>
          <w:sz w:val="24"/>
          <w:szCs w:val="24"/>
          <w:lang w:val="en-IN" w:eastAsia="en-IN"/>
        </w:rPr>
      </w:pPr>
      <w:r w:rsidRPr="00E3145A">
        <w:rPr>
          <w:rFonts w:ascii="Times New Roman" w:eastAsia="Times New Roman" w:hAnsi="Times New Roman" w:cs="Times New Roman"/>
          <w:b/>
          <w:bCs/>
          <w:sz w:val="24"/>
          <w:szCs w:val="24"/>
          <w:lang w:val="en-IN" w:eastAsia="en-IN"/>
        </w:rPr>
        <w:t>III. Specific Requirements, Functions, and Formulas</w:t>
      </w:r>
    </w:p>
    <w:p w14:paraId="492ACD0D" w14:textId="77777777" w:rsidR="00E3145A" w:rsidRPr="00E3145A" w:rsidRDefault="00E3145A" w:rsidP="00E3145A">
      <w:pPr>
        <w:autoSpaceDE w:val="0"/>
        <w:autoSpaceDN w:val="0"/>
        <w:adjustRightInd w:val="0"/>
        <w:spacing w:line="360" w:lineRule="auto"/>
        <w:jc w:val="both"/>
        <w:rPr>
          <w:rFonts w:ascii="Times New Roman" w:eastAsia="Times New Roman" w:hAnsi="Times New Roman" w:cs="Times New Roman"/>
          <w:sz w:val="24"/>
          <w:szCs w:val="24"/>
          <w:lang w:val="en-IN" w:eastAsia="en-IN"/>
        </w:rPr>
      </w:pPr>
      <w:r w:rsidRPr="00E3145A">
        <w:rPr>
          <w:rFonts w:ascii="Times New Roman" w:eastAsia="Times New Roman" w:hAnsi="Times New Roman" w:cs="Times New Roman"/>
          <w:b/>
          <w:bCs/>
          <w:sz w:val="24"/>
          <w:szCs w:val="24"/>
          <w:lang w:val="en-IN" w:eastAsia="en-IN"/>
        </w:rPr>
        <w:t>Functions Used</w:t>
      </w:r>
      <w:r w:rsidRPr="00E3145A">
        <w:rPr>
          <w:rFonts w:ascii="Times New Roman" w:eastAsia="Times New Roman" w:hAnsi="Times New Roman" w:cs="Times New Roman"/>
          <w:sz w:val="24"/>
          <w:szCs w:val="24"/>
          <w:lang w:val="en-IN" w:eastAsia="en-IN"/>
        </w:rPr>
        <w:t>:</w:t>
      </w:r>
      <w:r w:rsidRPr="00E3145A">
        <w:rPr>
          <w:rFonts w:ascii="Times New Roman" w:eastAsia="Times New Roman" w:hAnsi="Times New Roman" w:cs="Times New Roman"/>
          <w:sz w:val="24"/>
          <w:szCs w:val="24"/>
          <w:lang w:val="en-IN" w:eastAsia="en-IN"/>
        </w:rPr>
        <w:br/>
        <w:t>No complex formulas were needed; quantity distribution was derived directly using Pivot Table counts.</w:t>
      </w:r>
    </w:p>
    <w:p w14:paraId="0A093EE6" w14:textId="77777777" w:rsidR="00E3145A" w:rsidRPr="00E3145A" w:rsidRDefault="00E3145A" w:rsidP="00E3145A">
      <w:pPr>
        <w:autoSpaceDE w:val="0"/>
        <w:autoSpaceDN w:val="0"/>
        <w:adjustRightInd w:val="0"/>
        <w:spacing w:line="360" w:lineRule="auto"/>
        <w:jc w:val="both"/>
        <w:rPr>
          <w:rFonts w:ascii="Times New Roman" w:eastAsia="Times New Roman" w:hAnsi="Times New Roman" w:cs="Times New Roman"/>
          <w:sz w:val="24"/>
          <w:szCs w:val="24"/>
          <w:lang w:val="en-IN" w:eastAsia="en-IN"/>
        </w:rPr>
      </w:pPr>
      <w:r w:rsidRPr="00E3145A">
        <w:rPr>
          <w:rFonts w:ascii="Times New Roman" w:eastAsia="Times New Roman" w:hAnsi="Times New Roman" w:cs="Times New Roman"/>
          <w:b/>
          <w:bCs/>
          <w:sz w:val="24"/>
          <w:szCs w:val="24"/>
          <w:lang w:val="en-IN" w:eastAsia="en-IN"/>
        </w:rPr>
        <w:t>Pivot Table Settings</w:t>
      </w:r>
      <w:r w:rsidRPr="00E3145A">
        <w:rPr>
          <w:rFonts w:ascii="Times New Roman" w:eastAsia="Times New Roman" w:hAnsi="Times New Roman" w:cs="Times New Roman"/>
          <w:sz w:val="24"/>
          <w:szCs w:val="24"/>
          <w:lang w:val="en-IN" w:eastAsia="en-IN"/>
        </w:rPr>
        <w:t>:</w:t>
      </w:r>
    </w:p>
    <w:p w14:paraId="1FBEADF6" w14:textId="77777777" w:rsidR="00E3145A" w:rsidRPr="00E3145A" w:rsidRDefault="00E3145A" w:rsidP="00E3145A">
      <w:pPr>
        <w:numPr>
          <w:ilvl w:val="0"/>
          <w:numId w:val="41"/>
        </w:numPr>
        <w:autoSpaceDE w:val="0"/>
        <w:autoSpaceDN w:val="0"/>
        <w:adjustRightInd w:val="0"/>
        <w:spacing w:line="360" w:lineRule="auto"/>
        <w:jc w:val="both"/>
        <w:rPr>
          <w:rFonts w:ascii="Times New Roman" w:eastAsia="Times New Roman" w:hAnsi="Times New Roman" w:cs="Times New Roman"/>
          <w:sz w:val="24"/>
          <w:szCs w:val="24"/>
          <w:lang w:val="en-IN" w:eastAsia="en-IN"/>
        </w:rPr>
      </w:pPr>
      <w:r w:rsidRPr="00E3145A">
        <w:rPr>
          <w:rFonts w:ascii="Times New Roman" w:eastAsia="Times New Roman" w:hAnsi="Times New Roman" w:cs="Times New Roman"/>
          <w:b/>
          <w:bCs/>
          <w:sz w:val="24"/>
          <w:szCs w:val="24"/>
          <w:lang w:val="en-IN" w:eastAsia="en-IN"/>
        </w:rPr>
        <w:lastRenderedPageBreak/>
        <w:t>Rows</w:t>
      </w:r>
      <w:r w:rsidRPr="00E3145A">
        <w:rPr>
          <w:rFonts w:ascii="Times New Roman" w:eastAsia="Times New Roman" w:hAnsi="Times New Roman" w:cs="Times New Roman"/>
          <w:sz w:val="24"/>
          <w:szCs w:val="24"/>
          <w:lang w:val="en-IN" w:eastAsia="en-IN"/>
        </w:rPr>
        <w:t>: Quantity (e.g., 1, 2, 3…)</w:t>
      </w:r>
    </w:p>
    <w:p w14:paraId="712476E1" w14:textId="77777777" w:rsidR="00E3145A" w:rsidRPr="00E3145A" w:rsidRDefault="00E3145A" w:rsidP="00E3145A">
      <w:pPr>
        <w:numPr>
          <w:ilvl w:val="0"/>
          <w:numId w:val="41"/>
        </w:numPr>
        <w:autoSpaceDE w:val="0"/>
        <w:autoSpaceDN w:val="0"/>
        <w:adjustRightInd w:val="0"/>
        <w:spacing w:line="360" w:lineRule="auto"/>
        <w:jc w:val="both"/>
        <w:rPr>
          <w:rFonts w:ascii="Times New Roman" w:eastAsia="Times New Roman" w:hAnsi="Times New Roman" w:cs="Times New Roman"/>
          <w:sz w:val="24"/>
          <w:szCs w:val="24"/>
          <w:lang w:val="en-IN" w:eastAsia="en-IN"/>
        </w:rPr>
      </w:pPr>
      <w:r w:rsidRPr="00E3145A">
        <w:rPr>
          <w:rFonts w:ascii="Times New Roman" w:eastAsia="Times New Roman" w:hAnsi="Times New Roman" w:cs="Times New Roman"/>
          <w:b/>
          <w:bCs/>
          <w:sz w:val="24"/>
          <w:szCs w:val="24"/>
          <w:lang w:val="en-IN" w:eastAsia="en-IN"/>
        </w:rPr>
        <w:t>Values</w:t>
      </w:r>
      <w:r w:rsidRPr="00E3145A">
        <w:rPr>
          <w:rFonts w:ascii="Times New Roman" w:eastAsia="Times New Roman" w:hAnsi="Times New Roman" w:cs="Times New Roman"/>
          <w:sz w:val="24"/>
          <w:szCs w:val="24"/>
          <w:lang w:val="en-IN" w:eastAsia="en-IN"/>
        </w:rPr>
        <w:t>: Count of Quantity</w:t>
      </w:r>
    </w:p>
    <w:p w14:paraId="1EF17EA4" w14:textId="77777777" w:rsidR="00E3145A" w:rsidRPr="00E3145A" w:rsidRDefault="00E3145A" w:rsidP="00E3145A">
      <w:pPr>
        <w:numPr>
          <w:ilvl w:val="0"/>
          <w:numId w:val="41"/>
        </w:numPr>
        <w:autoSpaceDE w:val="0"/>
        <w:autoSpaceDN w:val="0"/>
        <w:adjustRightInd w:val="0"/>
        <w:spacing w:line="360" w:lineRule="auto"/>
        <w:jc w:val="both"/>
        <w:rPr>
          <w:rFonts w:ascii="Times New Roman" w:eastAsia="Times New Roman" w:hAnsi="Times New Roman" w:cs="Times New Roman"/>
          <w:sz w:val="24"/>
          <w:szCs w:val="24"/>
          <w:lang w:val="en-IN" w:eastAsia="en-IN"/>
        </w:rPr>
      </w:pPr>
      <w:r w:rsidRPr="00E3145A">
        <w:rPr>
          <w:rFonts w:ascii="Times New Roman" w:eastAsia="Times New Roman" w:hAnsi="Times New Roman" w:cs="Times New Roman"/>
          <w:b/>
          <w:bCs/>
          <w:sz w:val="24"/>
          <w:szCs w:val="24"/>
          <w:lang w:val="en-IN" w:eastAsia="en-IN"/>
        </w:rPr>
        <w:t>Show Values As</w:t>
      </w:r>
      <w:r w:rsidRPr="00E3145A">
        <w:rPr>
          <w:rFonts w:ascii="Times New Roman" w:eastAsia="Times New Roman" w:hAnsi="Times New Roman" w:cs="Times New Roman"/>
          <w:sz w:val="24"/>
          <w:szCs w:val="24"/>
          <w:lang w:val="en-IN" w:eastAsia="en-IN"/>
        </w:rPr>
        <w:t>: % of Grand Total to express share of each quantity level</w:t>
      </w:r>
    </w:p>
    <w:p w14:paraId="31941872" w14:textId="77777777" w:rsidR="00E3145A" w:rsidRPr="00E3145A" w:rsidRDefault="00E3145A" w:rsidP="00E3145A">
      <w:pPr>
        <w:autoSpaceDE w:val="0"/>
        <w:autoSpaceDN w:val="0"/>
        <w:adjustRightInd w:val="0"/>
        <w:spacing w:line="360" w:lineRule="auto"/>
        <w:jc w:val="both"/>
        <w:rPr>
          <w:rFonts w:ascii="Times New Roman" w:eastAsia="Times New Roman" w:hAnsi="Times New Roman" w:cs="Times New Roman"/>
          <w:sz w:val="24"/>
          <w:szCs w:val="24"/>
          <w:lang w:val="en-IN" w:eastAsia="en-IN"/>
        </w:rPr>
      </w:pPr>
      <w:r w:rsidRPr="00E3145A">
        <w:rPr>
          <w:rFonts w:ascii="Times New Roman" w:eastAsia="Times New Roman" w:hAnsi="Times New Roman" w:cs="Times New Roman"/>
          <w:b/>
          <w:bCs/>
          <w:sz w:val="24"/>
          <w:szCs w:val="24"/>
          <w:lang w:val="en-IN" w:eastAsia="en-IN"/>
        </w:rPr>
        <w:t>Grouping Strategy</w:t>
      </w:r>
      <w:r w:rsidRPr="00E3145A">
        <w:rPr>
          <w:rFonts w:ascii="Times New Roman" w:eastAsia="Times New Roman" w:hAnsi="Times New Roman" w:cs="Times New Roman"/>
          <w:sz w:val="24"/>
          <w:szCs w:val="24"/>
          <w:lang w:val="en-IN" w:eastAsia="en-IN"/>
        </w:rPr>
        <w:t>:</w:t>
      </w:r>
    </w:p>
    <w:p w14:paraId="197A901A" w14:textId="77777777" w:rsidR="00E3145A" w:rsidRPr="00E3145A" w:rsidRDefault="00E3145A" w:rsidP="00E3145A">
      <w:pPr>
        <w:numPr>
          <w:ilvl w:val="0"/>
          <w:numId w:val="42"/>
        </w:numPr>
        <w:autoSpaceDE w:val="0"/>
        <w:autoSpaceDN w:val="0"/>
        <w:adjustRightInd w:val="0"/>
        <w:spacing w:line="360" w:lineRule="auto"/>
        <w:jc w:val="both"/>
        <w:rPr>
          <w:rFonts w:ascii="Times New Roman" w:eastAsia="Times New Roman" w:hAnsi="Times New Roman" w:cs="Times New Roman"/>
          <w:sz w:val="24"/>
          <w:szCs w:val="24"/>
          <w:lang w:val="en-IN" w:eastAsia="en-IN"/>
        </w:rPr>
      </w:pPr>
      <w:r w:rsidRPr="00E3145A">
        <w:rPr>
          <w:rFonts w:ascii="Times New Roman" w:eastAsia="Times New Roman" w:hAnsi="Times New Roman" w:cs="Times New Roman"/>
          <w:sz w:val="24"/>
          <w:szCs w:val="24"/>
          <w:lang w:val="en-IN" w:eastAsia="en-IN"/>
        </w:rPr>
        <w:t>Optional grouping (e.g., "1 item", "2–3 items", "4+ items") can be done for cleaner summaries.</w:t>
      </w:r>
    </w:p>
    <w:p w14:paraId="0DF70240" w14:textId="77777777" w:rsidR="00E3145A" w:rsidRPr="00E3145A" w:rsidRDefault="00E3145A" w:rsidP="00E3145A">
      <w:pPr>
        <w:autoSpaceDE w:val="0"/>
        <w:autoSpaceDN w:val="0"/>
        <w:adjustRightInd w:val="0"/>
        <w:spacing w:line="360" w:lineRule="auto"/>
        <w:jc w:val="both"/>
        <w:rPr>
          <w:rFonts w:ascii="Times New Roman" w:eastAsia="Times New Roman" w:hAnsi="Times New Roman" w:cs="Times New Roman"/>
          <w:sz w:val="24"/>
          <w:szCs w:val="24"/>
          <w:lang w:val="en-IN" w:eastAsia="en-IN"/>
        </w:rPr>
      </w:pPr>
      <w:r w:rsidRPr="00E3145A">
        <w:rPr>
          <w:rFonts w:ascii="Times New Roman" w:eastAsia="Times New Roman" w:hAnsi="Times New Roman" w:cs="Times New Roman"/>
          <w:sz w:val="24"/>
          <w:szCs w:val="24"/>
          <w:lang w:val="en-IN" w:eastAsia="en-IN"/>
        </w:rPr>
        <w:pict w14:anchorId="6141C812">
          <v:rect id="_x0000_i1511" style="width:0;height:1.5pt" o:hralign="center" o:hrstd="t" o:hr="t" fillcolor="#a0a0a0" stroked="f"/>
        </w:pict>
      </w:r>
    </w:p>
    <w:p w14:paraId="581E0BB1" w14:textId="77777777" w:rsidR="00E3145A" w:rsidRPr="00E3145A" w:rsidRDefault="00E3145A" w:rsidP="00E3145A">
      <w:pPr>
        <w:autoSpaceDE w:val="0"/>
        <w:autoSpaceDN w:val="0"/>
        <w:adjustRightInd w:val="0"/>
        <w:spacing w:line="360" w:lineRule="auto"/>
        <w:jc w:val="both"/>
        <w:rPr>
          <w:rFonts w:ascii="Times New Roman" w:eastAsia="Times New Roman" w:hAnsi="Times New Roman" w:cs="Times New Roman"/>
          <w:b/>
          <w:bCs/>
          <w:sz w:val="24"/>
          <w:szCs w:val="24"/>
          <w:lang w:val="en-IN" w:eastAsia="en-IN"/>
        </w:rPr>
      </w:pPr>
      <w:r w:rsidRPr="00E3145A">
        <w:rPr>
          <w:rFonts w:ascii="Times New Roman" w:eastAsia="Times New Roman" w:hAnsi="Times New Roman" w:cs="Times New Roman"/>
          <w:b/>
          <w:bCs/>
          <w:sz w:val="24"/>
          <w:szCs w:val="24"/>
          <w:lang w:val="en-IN" w:eastAsia="en-IN"/>
        </w:rPr>
        <w:t>IV. Analysis Results</w:t>
      </w:r>
    </w:p>
    <w:p w14:paraId="13B37938" w14:textId="77777777" w:rsidR="00E3145A" w:rsidRPr="00E3145A" w:rsidRDefault="00E3145A" w:rsidP="00E3145A">
      <w:pPr>
        <w:autoSpaceDE w:val="0"/>
        <w:autoSpaceDN w:val="0"/>
        <w:adjustRightInd w:val="0"/>
        <w:spacing w:line="360" w:lineRule="auto"/>
        <w:jc w:val="both"/>
        <w:rPr>
          <w:rFonts w:ascii="Times New Roman" w:eastAsia="Times New Roman" w:hAnsi="Times New Roman" w:cs="Times New Roman"/>
          <w:sz w:val="24"/>
          <w:szCs w:val="24"/>
          <w:lang w:val="en-IN" w:eastAsia="en-IN"/>
        </w:rPr>
      </w:pPr>
      <w:r w:rsidRPr="00E3145A">
        <w:rPr>
          <w:rFonts w:ascii="Times New Roman" w:eastAsia="Times New Roman" w:hAnsi="Times New Roman" w:cs="Times New Roman"/>
          <w:b/>
          <w:bCs/>
          <w:sz w:val="24"/>
          <w:szCs w:val="24"/>
          <w:lang w:val="en-IN" w:eastAsia="en-IN"/>
        </w:rPr>
        <w:t>Findings</w:t>
      </w:r>
      <w:r w:rsidRPr="00E3145A">
        <w:rPr>
          <w:rFonts w:ascii="Times New Roman" w:eastAsia="Times New Roman" w:hAnsi="Times New Roman" w:cs="Times New Roman"/>
          <w:sz w:val="24"/>
          <w:szCs w:val="24"/>
          <w:lang w:val="en-IN" w:eastAsia="en-IN"/>
        </w:rPr>
        <w:t>:</w:t>
      </w:r>
    </w:p>
    <w:p w14:paraId="673E0CBE" w14:textId="77777777" w:rsidR="00E3145A" w:rsidRPr="00E3145A" w:rsidRDefault="00E3145A" w:rsidP="00E3145A">
      <w:pPr>
        <w:numPr>
          <w:ilvl w:val="0"/>
          <w:numId w:val="43"/>
        </w:numPr>
        <w:autoSpaceDE w:val="0"/>
        <w:autoSpaceDN w:val="0"/>
        <w:adjustRightInd w:val="0"/>
        <w:spacing w:line="360" w:lineRule="auto"/>
        <w:jc w:val="both"/>
        <w:rPr>
          <w:rFonts w:ascii="Times New Roman" w:eastAsia="Times New Roman" w:hAnsi="Times New Roman" w:cs="Times New Roman"/>
          <w:sz w:val="24"/>
          <w:szCs w:val="24"/>
          <w:lang w:val="en-IN" w:eastAsia="en-IN"/>
        </w:rPr>
      </w:pPr>
      <w:r w:rsidRPr="00E3145A">
        <w:rPr>
          <w:rFonts w:ascii="Times New Roman" w:eastAsia="Times New Roman" w:hAnsi="Times New Roman" w:cs="Times New Roman"/>
          <w:b/>
          <w:bCs/>
          <w:sz w:val="24"/>
          <w:szCs w:val="24"/>
          <w:lang w:val="en-IN" w:eastAsia="en-IN"/>
        </w:rPr>
        <w:t>Single-item orders</w:t>
      </w:r>
      <w:r w:rsidRPr="00E3145A">
        <w:rPr>
          <w:rFonts w:ascii="Times New Roman" w:eastAsia="Times New Roman" w:hAnsi="Times New Roman" w:cs="Times New Roman"/>
          <w:sz w:val="24"/>
          <w:szCs w:val="24"/>
          <w:lang w:val="en-IN" w:eastAsia="en-IN"/>
        </w:rPr>
        <w:t xml:space="preserve"> dominated with </w:t>
      </w:r>
      <w:r w:rsidRPr="00E3145A">
        <w:rPr>
          <w:rFonts w:ascii="Times New Roman" w:eastAsia="Times New Roman" w:hAnsi="Times New Roman" w:cs="Times New Roman"/>
          <w:b/>
          <w:bCs/>
          <w:sz w:val="24"/>
          <w:szCs w:val="24"/>
          <w:lang w:val="en-IN" w:eastAsia="en-IN"/>
        </w:rPr>
        <w:t>47%</w:t>
      </w:r>
      <w:r w:rsidRPr="00E3145A">
        <w:rPr>
          <w:rFonts w:ascii="Times New Roman" w:eastAsia="Times New Roman" w:hAnsi="Times New Roman" w:cs="Times New Roman"/>
          <w:sz w:val="24"/>
          <w:szCs w:val="24"/>
          <w:lang w:val="en-IN" w:eastAsia="en-IN"/>
        </w:rPr>
        <w:t>, indicating that nearly half the customers placed orders for just one item.</w:t>
      </w:r>
    </w:p>
    <w:p w14:paraId="527BC617" w14:textId="77777777" w:rsidR="00E3145A" w:rsidRPr="00E3145A" w:rsidRDefault="00E3145A" w:rsidP="00E3145A">
      <w:pPr>
        <w:numPr>
          <w:ilvl w:val="0"/>
          <w:numId w:val="43"/>
        </w:numPr>
        <w:autoSpaceDE w:val="0"/>
        <w:autoSpaceDN w:val="0"/>
        <w:adjustRightInd w:val="0"/>
        <w:spacing w:line="360" w:lineRule="auto"/>
        <w:jc w:val="both"/>
        <w:rPr>
          <w:rFonts w:ascii="Times New Roman" w:eastAsia="Times New Roman" w:hAnsi="Times New Roman" w:cs="Times New Roman"/>
          <w:sz w:val="24"/>
          <w:szCs w:val="24"/>
          <w:lang w:val="en-IN" w:eastAsia="en-IN"/>
        </w:rPr>
      </w:pPr>
      <w:r w:rsidRPr="00E3145A">
        <w:rPr>
          <w:rFonts w:ascii="Times New Roman" w:eastAsia="Times New Roman" w:hAnsi="Times New Roman" w:cs="Times New Roman"/>
          <w:b/>
          <w:bCs/>
          <w:sz w:val="24"/>
          <w:szCs w:val="24"/>
          <w:lang w:val="en-IN" w:eastAsia="en-IN"/>
        </w:rPr>
        <w:t>2-item orders</w:t>
      </w:r>
      <w:r w:rsidRPr="00E3145A">
        <w:rPr>
          <w:rFonts w:ascii="Times New Roman" w:eastAsia="Times New Roman" w:hAnsi="Times New Roman" w:cs="Times New Roman"/>
          <w:sz w:val="24"/>
          <w:szCs w:val="24"/>
          <w:lang w:val="en-IN" w:eastAsia="en-IN"/>
        </w:rPr>
        <w:t xml:space="preserve"> followed closely with </w:t>
      </w:r>
      <w:r w:rsidRPr="00E3145A">
        <w:rPr>
          <w:rFonts w:ascii="Times New Roman" w:eastAsia="Times New Roman" w:hAnsi="Times New Roman" w:cs="Times New Roman"/>
          <w:b/>
          <w:bCs/>
          <w:sz w:val="24"/>
          <w:szCs w:val="24"/>
          <w:lang w:val="en-IN" w:eastAsia="en-IN"/>
        </w:rPr>
        <w:t>32%</w:t>
      </w:r>
      <w:r w:rsidRPr="00E3145A">
        <w:rPr>
          <w:rFonts w:ascii="Times New Roman" w:eastAsia="Times New Roman" w:hAnsi="Times New Roman" w:cs="Times New Roman"/>
          <w:sz w:val="24"/>
          <w:szCs w:val="24"/>
          <w:lang w:val="en-IN" w:eastAsia="en-IN"/>
        </w:rPr>
        <w:t>, showing strong preference for combo-type purchases.</w:t>
      </w:r>
    </w:p>
    <w:p w14:paraId="716B3DDD" w14:textId="77777777" w:rsidR="00E3145A" w:rsidRPr="00E3145A" w:rsidRDefault="00E3145A" w:rsidP="00E3145A">
      <w:pPr>
        <w:numPr>
          <w:ilvl w:val="0"/>
          <w:numId w:val="43"/>
        </w:numPr>
        <w:autoSpaceDE w:val="0"/>
        <w:autoSpaceDN w:val="0"/>
        <w:adjustRightInd w:val="0"/>
        <w:spacing w:line="360" w:lineRule="auto"/>
        <w:jc w:val="both"/>
        <w:rPr>
          <w:rFonts w:ascii="Times New Roman" w:eastAsia="Times New Roman" w:hAnsi="Times New Roman" w:cs="Times New Roman"/>
          <w:sz w:val="24"/>
          <w:szCs w:val="24"/>
          <w:lang w:val="en-IN" w:eastAsia="en-IN"/>
        </w:rPr>
      </w:pPr>
      <w:r w:rsidRPr="00E3145A">
        <w:rPr>
          <w:rFonts w:ascii="Times New Roman" w:eastAsia="Times New Roman" w:hAnsi="Times New Roman" w:cs="Times New Roman"/>
          <w:b/>
          <w:bCs/>
          <w:sz w:val="24"/>
          <w:szCs w:val="24"/>
          <w:lang w:val="en-IN" w:eastAsia="en-IN"/>
        </w:rPr>
        <w:t>3+ item orders</w:t>
      </w:r>
      <w:r w:rsidRPr="00E3145A">
        <w:rPr>
          <w:rFonts w:ascii="Times New Roman" w:eastAsia="Times New Roman" w:hAnsi="Times New Roman" w:cs="Times New Roman"/>
          <w:sz w:val="24"/>
          <w:szCs w:val="24"/>
          <w:lang w:val="en-IN" w:eastAsia="en-IN"/>
        </w:rPr>
        <w:t xml:space="preserve"> formed the remaining </w:t>
      </w:r>
      <w:r w:rsidRPr="00E3145A">
        <w:rPr>
          <w:rFonts w:ascii="Times New Roman" w:eastAsia="Times New Roman" w:hAnsi="Times New Roman" w:cs="Times New Roman"/>
          <w:b/>
          <w:bCs/>
          <w:sz w:val="24"/>
          <w:szCs w:val="24"/>
          <w:lang w:val="en-IN" w:eastAsia="en-IN"/>
        </w:rPr>
        <w:t>21%</w:t>
      </w:r>
      <w:r w:rsidRPr="00E3145A">
        <w:rPr>
          <w:rFonts w:ascii="Times New Roman" w:eastAsia="Times New Roman" w:hAnsi="Times New Roman" w:cs="Times New Roman"/>
          <w:sz w:val="24"/>
          <w:szCs w:val="24"/>
          <w:lang w:val="en-IN" w:eastAsia="en-IN"/>
        </w:rPr>
        <w:t>, which may be associated with group or family orders.</w:t>
      </w:r>
    </w:p>
    <w:p w14:paraId="3A313B80" w14:textId="77777777" w:rsidR="00E3145A" w:rsidRPr="00E3145A" w:rsidRDefault="00E3145A" w:rsidP="00E3145A">
      <w:pPr>
        <w:autoSpaceDE w:val="0"/>
        <w:autoSpaceDN w:val="0"/>
        <w:adjustRightInd w:val="0"/>
        <w:spacing w:line="360" w:lineRule="auto"/>
        <w:jc w:val="both"/>
        <w:rPr>
          <w:rFonts w:ascii="Times New Roman" w:eastAsia="Times New Roman" w:hAnsi="Times New Roman" w:cs="Times New Roman"/>
          <w:sz w:val="24"/>
          <w:szCs w:val="24"/>
          <w:lang w:val="en-IN" w:eastAsia="en-IN"/>
        </w:rPr>
      </w:pPr>
      <w:r w:rsidRPr="00E3145A">
        <w:rPr>
          <w:rFonts w:ascii="Times New Roman" w:eastAsia="Times New Roman" w:hAnsi="Times New Roman" w:cs="Times New Roman"/>
          <w:b/>
          <w:bCs/>
          <w:sz w:val="24"/>
          <w:szCs w:val="24"/>
          <w:lang w:val="en-IN" w:eastAsia="en-IN"/>
        </w:rPr>
        <w:t>Patterns</w:t>
      </w:r>
      <w:r w:rsidRPr="00E3145A">
        <w:rPr>
          <w:rFonts w:ascii="Times New Roman" w:eastAsia="Times New Roman" w:hAnsi="Times New Roman" w:cs="Times New Roman"/>
          <w:sz w:val="24"/>
          <w:szCs w:val="24"/>
          <w:lang w:val="en-IN" w:eastAsia="en-IN"/>
        </w:rPr>
        <w:t>:</w:t>
      </w:r>
    </w:p>
    <w:p w14:paraId="0DC46CDA" w14:textId="77777777" w:rsidR="00E3145A" w:rsidRPr="00E3145A" w:rsidRDefault="00E3145A" w:rsidP="00E3145A">
      <w:pPr>
        <w:numPr>
          <w:ilvl w:val="0"/>
          <w:numId w:val="44"/>
        </w:numPr>
        <w:autoSpaceDE w:val="0"/>
        <w:autoSpaceDN w:val="0"/>
        <w:adjustRightInd w:val="0"/>
        <w:spacing w:line="360" w:lineRule="auto"/>
        <w:jc w:val="both"/>
        <w:rPr>
          <w:rFonts w:ascii="Times New Roman" w:eastAsia="Times New Roman" w:hAnsi="Times New Roman" w:cs="Times New Roman"/>
          <w:sz w:val="24"/>
          <w:szCs w:val="24"/>
          <w:lang w:val="en-IN" w:eastAsia="en-IN"/>
        </w:rPr>
      </w:pPr>
      <w:r w:rsidRPr="00E3145A">
        <w:rPr>
          <w:rFonts w:ascii="Times New Roman" w:eastAsia="Times New Roman" w:hAnsi="Times New Roman" w:cs="Times New Roman"/>
          <w:sz w:val="24"/>
          <w:szCs w:val="24"/>
          <w:lang w:val="en-IN" w:eastAsia="en-IN"/>
        </w:rPr>
        <w:t>There's a clear drop in frequency as quantity increases, showing most customers prefer small, individual orders.</w:t>
      </w:r>
    </w:p>
    <w:p w14:paraId="4390A862" w14:textId="77777777" w:rsidR="00E3145A" w:rsidRPr="00E3145A" w:rsidRDefault="00E3145A" w:rsidP="00E3145A">
      <w:pPr>
        <w:numPr>
          <w:ilvl w:val="0"/>
          <w:numId w:val="44"/>
        </w:numPr>
        <w:autoSpaceDE w:val="0"/>
        <w:autoSpaceDN w:val="0"/>
        <w:adjustRightInd w:val="0"/>
        <w:spacing w:line="360" w:lineRule="auto"/>
        <w:jc w:val="both"/>
        <w:rPr>
          <w:rFonts w:ascii="Times New Roman" w:eastAsia="Times New Roman" w:hAnsi="Times New Roman" w:cs="Times New Roman"/>
          <w:sz w:val="24"/>
          <w:szCs w:val="24"/>
          <w:lang w:val="en-IN" w:eastAsia="en-IN"/>
        </w:rPr>
      </w:pPr>
      <w:r w:rsidRPr="00E3145A">
        <w:rPr>
          <w:rFonts w:ascii="Times New Roman" w:eastAsia="Times New Roman" w:hAnsi="Times New Roman" w:cs="Times New Roman"/>
          <w:sz w:val="24"/>
          <w:szCs w:val="24"/>
          <w:lang w:val="en-IN" w:eastAsia="en-IN"/>
        </w:rPr>
        <w:t>The high single-item order rate suggests scope for bundling or combo offers.</w:t>
      </w:r>
    </w:p>
    <w:p w14:paraId="1F98927E" w14:textId="77777777" w:rsidR="00E3145A" w:rsidRPr="00E3145A" w:rsidRDefault="00E3145A" w:rsidP="00E3145A">
      <w:pPr>
        <w:autoSpaceDE w:val="0"/>
        <w:autoSpaceDN w:val="0"/>
        <w:adjustRightInd w:val="0"/>
        <w:spacing w:line="360" w:lineRule="auto"/>
        <w:jc w:val="both"/>
        <w:rPr>
          <w:rFonts w:ascii="Times New Roman" w:eastAsia="Times New Roman" w:hAnsi="Times New Roman" w:cs="Times New Roman"/>
          <w:sz w:val="24"/>
          <w:szCs w:val="24"/>
          <w:lang w:val="en-IN" w:eastAsia="en-IN"/>
        </w:rPr>
      </w:pPr>
      <w:r w:rsidRPr="00E3145A">
        <w:rPr>
          <w:rFonts w:ascii="Times New Roman" w:eastAsia="Times New Roman" w:hAnsi="Times New Roman" w:cs="Times New Roman"/>
          <w:b/>
          <w:bCs/>
          <w:sz w:val="24"/>
          <w:szCs w:val="24"/>
          <w:lang w:val="en-IN" w:eastAsia="en-IN"/>
        </w:rPr>
        <w:t>Comparisons</w:t>
      </w:r>
      <w:r w:rsidRPr="00E3145A">
        <w:rPr>
          <w:rFonts w:ascii="Times New Roman" w:eastAsia="Times New Roman" w:hAnsi="Times New Roman" w:cs="Times New Roman"/>
          <w:sz w:val="24"/>
          <w:szCs w:val="24"/>
          <w:lang w:val="en-IN" w:eastAsia="en-IN"/>
        </w:rPr>
        <w:t>:</w:t>
      </w:r>
    </w:p>
    <w:p w14:paraId="3B38ABEA" w14:textId="77777777" w:rsidR="00E3145A" w:rsidRPr="00E3145A" w:rsidRDefault="00E3145A" w:rsidP="00E3145A">
      <w:pPr>
        <w:numPr>
          <w:ilvl w:val="0"/>
          <w:numId w:val="45"/>
        </w:numPr>
        <w:autoSpaceDE w:val="0"/>
        <w:autoSpaceDN w:val="0"/>
        <w:adjustRightInd w:val="0"/>
        <w:spacing w:line="360" w:lineRule="auto"/>
        <w:jc w:val="both"/>
        <w:rPr>
          <w:rFonts w:ascii="Times New Roman" w:eastAsia="Times New Roman" w:hAnsi="Times New Roman" w:cs="Times New Roman"/>
          <w:sz w:val="24"/>
          <w:szCs w:val="24"/>
          <w:lang w:val="en-IN" w:eastAsia="en-IN"/>
        </w:rPr>
      </w:pPr>
      <w:r w:rsidRPr="00E3145A">
        <w:rPr>
          <w:rFonts w:ascii="Times New Roman" w:eastAsia="Times New Roman" w:hAnsi="Times New Roman" w:cs="Times New Roman"/>
          <w:sz w:val="24"/>
          <w:szCs w:val="24"/>
          <w:lang w:val="en-IN" w:eastAsia="en-IN"/>
        </w:rPr>
        <w:t xml:space="preserve">Orders with </w:t>
      </w:r>
      <w:r w:rsidRPr="00E3145A">
        <w:rPr>
          <w:rFonts w:ascii="Times New Roman" w:eastAsia="Times New Roman" w:hAnsi="Times New Roman" w:cs="Times New Roman"/>
          <w:b/>
          <w:bCs/>
          <w:sz w:val="24"/>
          <w:szCs w:val="24"/>
          <w:lang w:val="en-IN" w:eastAsia="en-IN"/>
        </w:rPr>
        <w:t>3+ items</w:t>
      </w:r>
      <w:r w:rsidRPr="00E3145A">
        <w:rPr>
          <w:rFonts w:ascii="Times New Roman" w:eastAsia="Times New Roman" w:hAnsi="Times New Roman" w:cs="Times New Roman"/>
          <w:sz w:val="24"/>
          <w:szCs w:val="24"/>
          <w:lang w:val="en-IN" w:eastAsia="en-IN"/>
        </w:rPr>
        <w:t xml:space="preserve"> are less than </w:t>
      </w:r>
      <w:r w:rsidRPr="00E3145A">
        <w:rPr>
          <w:rFonts w:ascii="Times New Roman" w:eastAsia="Times New Roman" w:hAnsi="Times New Roman" w:cs="Times New Roman"/>
          <w:b/>
          <w:bCs/>
          <w:sz w:val="24"/>
          <w:szCs w:val="24"/>
          <w:lang w:val="en-IN" w:eastAsia="en-IN"/>
        </w:rPr>
        <w:t>half</w:t>
      </w:r>
      <w:r w:rsidRPr="00E3145A">
        <w:rPr>
          <w:rFonts w:ascii="Times New Roman" w:eastAsia="Times New Roman" w:hAnsi="Times New Roman" w:cs="Times New Roman"/>
          <w:sz w:val="24"/>
          <w:szCs w:val="24"/>
          <w:lang w:val="en-IN" w:eastAsia="en-IN"/>
        </w:rPr>
        <w:t xml:space="preserve"> as common as single-item orders.</w:t>
      </w:r>
    </w:p>
    <w:p w14:paraId="0827F612" w14:textId="77777777" w:rsidR="00E3145A" w:rsidRPr="00E3145A" w:rsidRDefault="00E3145A" w:rsidP="00E3145A">
      <w:pPr>
        <w:numPr>
          <w:ilvl w:val="0"/>
          <w:numId w:val="45"/>
        </w:numPr>
        <w:autoSpaceDE w:val="0"/>
        <w:autoSpaceDN w:val="0"/>
        <w:adjustRightInd w:val="0"/>
        <w:spacing w:line="360" w:lineRule="auto"/>
        <w:jc w:val="both"/>
        <w:rPr>
          <w:rFonts w:ascii="Times New Roman" w:eastAsia="Times New Roman" w:hAnsi="Times New Roman" w:cs="Times New Roman"/>
          <w:sz w:val="24"/>
          <w:szCs w:val="24"/>
          <w:lang w:val="en-IN" w:eastAsia="en-IN"/>
        </w:rPr>
      </w:pPr>
      <w:r w:rsidRPr="00E3145A">
        <w:rPr>
          <w:rFonts w:ascii="Times New Roman" w:eastAsia="Times New Roman" w:hAnsi="Times New Roman" w:cs="Times New Roman"/>
          <w:sz w:val="24"/>
          <w:szCs w:val="24"/>
          <w:lang w:val="en-IN" w:eastAsia="en-IN"/>
        </w:rPr>
        <w:t xml:space="preserve">Combining 1 and 2-item orders shows that </w:t>
      </w:r>
      <w:r w:rsidRPr="00E3145A">
        <w:rPr>
          <w:rFonts w:ascii="Times New Roman" w:eastAsia="Times New Roman" w:hAnsi="Times New Roman" w:cs="Times New Roman"/>
          <w:b/>
          <w:bCs/>
          <w:sz w:val="24"/>
          <w:szCs w:val="24"/>
          <w:lang w:val="en-IN" w:eastAsia="en-IN"/>
        </w:rPr>
        <w:t>nearly 4 out of 5 orders</w:t>
      </w:r>
      <w:r w:rsidRPr="00E3145A">
        <w:rPr>
          <w:rFonts w:ascii="Times New Roman" w:eastAsia="Times New Roman" w:hAnsi="Times New Roman" w:cs="Times New Roman"/>
          <w:sz w:val="24"/>
          <w:szCs w:val="24"/>
          <w:lang w:val="en-IN" w:eastAsia="en-IN"/>
        </w:rPr>
        <w:t xml:space="preserve"> are compact, suggesting speed and convenience are priorities for users.</w:t>
      </w:r>
    </w:p>
    <w:p w14:paraId="0017BDA6" w14:textId="77777777" w:rsidR="00E3145A" w:rsidRPr="00E3145A" w:rsidRDefault="00E3145A" w:rsidP="00E3145A">
      <w:pPr>
        <w:autoSpaceDE w:val="0"/>
        <w:autoSpaceDN w:val="0"/>
        <w:adjustRightInd w:val="0"/>
        <w:spacing w:line="360" w:lineRule="auto"/>
        <w:jc w:val="both"/>
        <w:rPr>
          <w:rFonts w:ascii="Times New Roman" w:eastAsia="Times New Roman" w:hAnsi="Times New Roman" w:cs="Times New Roman"/>
          <w:sz w:val="24"/>
          <w:szCs w:val="24"/>
          <w:lang w:val="en-IN" w:eastAsia="en-IN"/>
        </w:rPr>
      </w:pPr>
      <w:r w:rsidRPr="00E3145A">
        <w:rPr>
          <w:rFonts w:ascii="Times New Roman" w:eastAsia="Times New Roman" w:hAnsi="Times New Roman" w:cs="Times New Roman"/>
          <w:sz w:val="24"/>
          <w:szCs w:val="24"/>
          <w:lang w:val="en-IN" w:eastAsia="en-IN"/>
        </w:rPr>
        <w:pict w14:anchorId="33A54D08">
          <v:rect id="_x0000_i1512" style="width:0;height:1.5pt" o:hralign="center" o:hrstd="t" o:hr="t" fillcolor="#a0a0a0" stroked="f"/>
        </w:pict>
      </w:r>
    </w:p>
    <w:p w14:paraId="29D34A1F" w14:textId="77777777" w:rsidR="00E3145A" w:rsidRPr="00E3145A" w:rsidRDefault="00E3145A" w:rsidP="00E3145A">
      <w:pPr>
        <w:autoSpaceDE w:val="0"/>
        <w:autoSpaceDN w:val="0"/>
        <w:adjustRightInd w:val="0"/>
        <w:spacing w:line="360" w:lineRule="auto"/>
        <w:jc w:val="both"/>
        <w:rPr>
          <w:rFonts w:ascii="Times New Roman" w:eastAsia="Times New Roman" w:hAnsi="Times New Roman" w:cs="Times New Roman"/>
          <w:b/>
          <w:bCs/>
          <w:sz w:val="24"/>
          <w:szCs w:val="24"/>
          <w:lang w:val="en-IN" w:eastAsia="en-IN"/>
        </w:rPr>
      </w:pPr>
      <w:r w:rsidRPr="00E3145A">
        <w:rPr>
          <w:rFonts w:ascii="Times New Roman" w:eastAsia="Times New Roman" w:hAnsi="Times New Roman" w:cs="Times New Roman"/>
          <w:b/>
          <w:bCs/>
          <w:sz w:val="24"/>
          <w:szCs w:val="24"/>
          <w:lang w:val="en-IN" w:eastAsia="en-IN"/>
        </w:rPr>
        <w:t>V. Visualization</w:t>
      </w:r>
    </w:p>
    <w:p w14:paraId="29CF3F50" w14:textId="77777777" w:rsidR="00E3145A" w:rsidRPr="00E3145A" w:rsidRDefault="00E3145A" w:rsidP="00E3145A">
      <w:pPr>
        <w:autoSpaceDE w:val="0"/>
        <w:autoSpaceDN w:val="0"/>
        <w:adjustRightInd w:val="0"/>
        <w:spacing w:line="360" w:lineRule="auto"/>
        <w:jc w:val="both"/>
        <w:rPr>
          <w:rFonts w:ascii="Times New Roman" w:eastAsia="Times New Roman" w:hAnsi="Times New Roman" w:cs="Times New Roman"/>
          <w:sz w:val="24"/>
          <w:szCs w:val="24"/>
          <w:lang w:val="en-IN" w:eastAsia="en-IN"/>
        </w:rPr>
      </w:pPr>
      <w:r w:rsidRPr="00E3145A">
        <w:rPr>
          <w:rFonts w:ascii="Times New Roman" w:eastAsia="Times New Roman" w:hAnsi="Times New Roman" w:cs="Times New Roman"/>
          <w:b/>
          <w:bCs/>
          <w:sz w:val="24"/>
          <w:szCs w:val="24"/>
          <w:lang w:val="en-IN" w:eastAsia="en-IN"/>
        </w:rPr>
        <w:lastRenderedPageBreak/>
        <w:t>Chart Type Used</w:t>
      </w:r>
      <w:r w:rsidRPr="00E3145A">
        <w:rPr>
          <w:rFonts w:ascii="Times New Roman" w:eastAsia="Times New Roman" w:hAnsi="Times New Roman" w:cs="Times New Roman"/>
          <w:sz w:val="24"/>
          <w:szCs w:val="24"/>
          <w:lang w:val="en-IN" w:eastAsia="en-IN"/>
        </w:rPr>
        <w:t>:</w:t>
      </w:r>
    </w:p>
    <w:p w14:paraId="0EBC9C15" w14:textId="77777777" w:rsidR="00E3145A" w:rsidRPr="00E3145A" w:rsidRDefault="00E3145A" w:rsidP="00E3145A">
      <w:pPr>
        <w:numPr>
          <w:ilvl w:val="0"/>
          <w:numId w:val="46"/>
        </w:numPr>
        <w:autoSpaceDE w:val="0"/>
        <w:autoSpaceDN w:val="0"/>
        <w:adjustRightInd w:val="0"/>
        <w:spacing w:line="360" w:lineRule="auto"/>
        <w:jc w:val="both"/>
        <w:rPr>
          <w:rFonts w:ascii="Times New Roman" w:eastAsia="Times New Roman" w:hAnsi="Times New Roman" w:cs="Times New Roman"/>
          <w:sz w:val="24"/>
          <w:szCs w:val="24"/>
          <w:lang w:val="en-IN" w:eastAsia="en-IN"/>
        </w:rPr>
      </w:pPr>
      <w:r w:rsidRPr="00E3145A">
        <w:rPr>
          <w:rFonts w:ascii="Times New Roman" w:eastAsia="Times New Roman" w:hAnsi="Times New Roman" w:cs="Times New Roman"/>
          <w:sz w:val="24"/>
          <w:szCs w:val="24"/>
          <w:lang w:val="en-IN" w:eastAsia="en-IN"/>
        </w:rPr>
        <w:t xml:space="preserve">A </w:t>
      </w:r>
      <w:r w:rsidRPr="00E3145A">
        <w:rPr>
          <w:rFonts w:ascii="Times New Roman" w:eastAsia="Times New Roman" w:hAnsi="Times New Roman" w:cs="Times New Roman"/>
          <w:b/>
          <w:bCs/>
          <w:sz w:val="24"/>
          <w:szCs w:val="24"/>
          <w:lang w:val="en-IN" w:eastAsia="en-IN"/>
        </w:rPr>
        <w:t>Pie Chart</w:t>
      </w:r>
      <w:r w:rsidRPr="00E3145A">
        <w:rPr>
          <w:rFonts w:ascii="Times New Roman" w:eastAsia="Times New Roman" w:hAnsi="Times New Roman" w:cs="Times New Roman"/>
          <w:sz w:val="24"/>
          <w:szCs w:val="24"/>
          <w:lang w:val="en-IN" w:eastAsia="en-IN"/>
        </w:rPr>
        <w:t xml:space="preserve"> was used to emphasize the distribution of quantity segments as a share of the total.</w:t>
      </w:r>
    </w:p>
    <w:p w14:paraId="74BC980F" w14:textId="77777777" w:rsidR="00E3145A" w:rsidRPr="00E3145A" w:rsidRDefault="00E3145A" w:rsidP="00E3145A">
      <w:pPr>
        <w:numPr>
          <w:ilvl w:val="0"/>
          <w:numId w:val="46"/>
        </w:numPr>
        <w:autoSpaceDE w:val="0"/>
        <w:autoSpaceDN w:val="0"/>
        <w:adjustRightInd w:val="0"/>
        <w:spacing w:line="360" w:lineRule="auto"/>
        <w:jc w:val="both"/>
        <w:rPr>
          <w:rFonts w:ascii="Times New Roman" w:eastAsia="Times New Roman" w:hAnsi="Times New Roman" w:cs="Times New Roman"/>
          <w:sz w:val="24"/>
          <w:szCs w:val="24"/>
          <w:lang w:val="en-IN" w:eastAsia="en-IN"/>
        </w:rPr>
      </w:pPr>
      <w:r w:rsidRPr="00E3145A">
        <w:rPr>
          <w:rFonts w:ascii="Times New Roman" w:eastAsia="Times New Roman" w:hAnsi="Times New Roman" w:cs="Times New Roman"/>
          <w:sz w:val="24"/>
          <w:szCs w:val="24"/>
          <w:lang w:val="en-IN" w:eastAsia="en-IN"/>
        </w:rPr>
        <w:t xml:space="preserve">The </w:t>
      </w:r>
      <w:r w:rsidRPr="00E3145A">
        <w:rPr>
          <w:rFonts w:ascii="Times New Roman" w:eastAsia="Times New Roman" w:hAnsi="Times New Roman" w:cs="Times New Roman"/>
          <w:b/>
          <w:bCs/>
          <w:sz w:val="24"/>
          <w:szCs w:val="24"/>
          <w:lang w:val="en-IN" w:eastAsia="en-IN"/>
        </w:rPr>
        <w:t>largest segment (1 item)</w:t>
      </w:r>
      <w:r w:rsidRPr="00E3145A">
        <w:rPr>
          <w:rFonts w:ascii="Times New Roman" w:eastAsia="Times New Roman" w:hAnsi="Times New Roman" w:cs="Times New Roman"/>
          <w:sz w:val="24"/>
          <w:szCs w:val="24"/>
          <w:lang w:val="en-IN" w:eastAsia="en-IN"/>
        </w:rPr>
        <w:t xml:space="preserve"> was </w:t>
      </w:r>
      <w:r w:rsidRPr="00E3145A">
        <w:rPr>
          <w:rFonts w:ascii="Times New Roman" w:eastAsia="Times New Roman" w:hAnsi="Times New Roman" w:cs="Times New Roman"/>
          <w:b/>
          <w:bCs/>
          <w:sz w:val="24"/>
          <w:szCs w:val="24"/>
          <w:lang w:val="en-IN" w:eastAsia="en-IN"/>
        </w:rPr>
        <w:t>exploded</w:t>
      </w:r>
      <w:r w:rsidRPr="00E3145A">
        <w:rPr>
          <w:rFonts w:ascii="Times New Roman" w:eastAsia="Times New Roman" w:hAnsi="Times New Roman" w:cs="Times New Roman"/>
          <w:sz w:val="24"/>
          <w:szCs w:val="24"/>
          <w:lang w:val="en-IN" w:eastAsia="en-IN"/>
        </w:rPr>
        <w:t xml:space="preserve"> to visually highlight it.</w:t>
      </w:r>
    </w:p>
    <w:p w14:paraId="02226DC4" w14:textId="77777777" w:rsidR="00E3145A" w:rsidRPr="00E3145A" w:rsidRDefault="00E3145A" w:rsidP="00E3145A">
      <w:pPr>
        <w:autoSpaceDE w:val="0"/>
        <w:autoSpaceDN w:val="0"/>
        <w:adjustRightInd w:val="0"/>
        <w:spacing w:line="360" w:lineRule="auto"/>
        <w:jc w:val="both"/>
        <w:rPr>
          <w:rFonts w:ascii="Times New Roman" w:eastAsia="Times New Roman" w:hAnsi="Times New Roman" w:cs="Times New Roman"/>
          <w:sz w:val="24"/>
          <w:szCs w:val="24"/>
          <w:lang w:val="en-IN" w:eastAsia="en-IN"/>
        </w:rPr>
      </w:pPr>
      <w:r w:rsidRPr="00E3145A">
        <w:rPr>
          <w:rFonts w:ascii="Times New Roman" w:eastAsia="Times New Roman" w:hAnsi="Times New Roman" w:cs="Times New Roman"/>
          <w:b/>
          <w:bCs/>
          <w:sz w:val="24"/>
          <w:szCs w:val="24"/>
          <w:lang w:val="en-IN" w:eastAsia="en-IN"/>
        </w:rPr>
        <w:t>Interactivity</w:t>
      </w:r>
      <w:r w:rsidRPr="00E3145A">
        <w:rPr>
          <w:rFonts w:ascii="Times New Roman" w:eastAsia="Times New Roman" w:hAnsi="Times New Roman" w:cs="Times New Roman"/>
          <w:sz w:val="24"/>
          <w:szCs w:val="24"/>
          <w:lang w:val="en-IN" w:eastAsia="en-IN"/>
        </w:rPr>
        <w:t>:</w:t>
      </w:r>
    </w:p>
    <w:p w14:paraId="7DD9A47B" w14:textId="77777777" w:rsidR="00E3145A" w:rsidRPr="00E3145A" w:rsidRDefault="00E3145A" w:rsidP="00E3145A">
      <w:pPr>
        <w:numPr>
          <w:ilvl w:val="0"/>
          <w:numId w:val="47"/>
        </w:numPr>
        <w:autoSpaceDE w:val="0"/>
        <w:autoSpaceDN w:val="0"/>
        <w:adjustRightInd w:val="0"/>
        <w:spacing w:line="360" w:lineRule="auto"/>
        <w:jc w:val="both"/>
        <w:rPr>
          <w:rFonts w:ascii="Times New Roman" w:eastAsia="Times New Roman" w:hAnsi="Times New Roman" w:cs="Times New Roman"/>
          <w:sz w:val="24"/>
          <w:szCs w:val="24"/>
          <w:lang w:val="en-IN" w:eastAsia="en-IN"/>
        </w:rPr>
      </w:pPr>
      <w:r w:rsidRPr="00E3145A">
        <w:rPr>
          <w:rFonts w:ascii="Times New Roman" w:eastAsia="Times New Roman" w:hAnsi="Times New Roman" w:cs="Times New Roman"/>
          <w:b/>
          <w:bCs/>
          <w:sz w:val="24"/>
          <w:szCs w:val="24"/>
          <w:lang w:val="en-IN" w:eastAsia="en-IN"/>
        </w:rPr>
        <w:t>Slicers</w:t>
      </w:r>
      <w:r w:rsidRPr="00E3145A">
        <w:rPr>
          <w:rFonts w:ascii="Times New Roman" w:eastAsia="Times New Roman" w:hAnsi="Times New Roman" w:cs="Times New Roman"/>
          <w:sz w:val="24"/>
          <w:szCs w:val="24"/>
          <w:lang w:val="en-IN" w:eastAsia="en-IN"/>
        </w:rPr>
        <w:t xml:space="preserve"> for:</w:t>
      </w:r>
    </w:p>
    <w:p w14:paraId="2188104D" w14:textId="77777777" w:rsidR="00E3145A" w:rsidRPr="00E3145A" w:rsidRDefault="00E3145A" w:rsidP="00E3145A">
      <w:pPr>
        <w:numPr>
          <w:ilvl w:val="1"/>
          <w:numId w:val="47"/>
        </w:numPr>
        <w:autoSpaceDE w:val="0"/>
        <w:autoSpaceDN w:val="0"/>
        <w:adjustRightInd w:val="0"/>
        <w:spacing w:line="360" w:lineRule="auto"/>
        <w:jc w:val="both"/>
        <w:rPr>
          <w:rFonts w:ascii="Times New Roman" w:eastAsia="Times New Roman" w:hAnsi="Times New Roman" w:cs="Times New Roman"/>
          <w:sz w:val="24"/>
          <w:szCs w:val="24"/>
          <w:lang w:val="en-IN" w:eastAsia="en-IN"/>
        </w:rPr>
      </w:pPr>
      <w:r w:rsidRPr="00E3145A">
        <w:rPr>
          <w:rFonts w:ascii="Times New Roman" w:eastAsia="Times New Roman" w:hAnsi="Times New Roman" w:cs="Times New Roman"/>
          <w:b/>
          <w:bCs/>
          <w:sz w:val="24"/>
          <w:szCs w:val="24"/>
          <w:lang w:val="en-IN" w:eastAsia="en-IN"/>
        </w:rPr>
        <w:t>Restaurant</w:t>
      </w:r>
    </w:p>
    <w:p w14:paraId="7BE63010" w14:textId="77777777" w:rsidR="00E3145A" w:rsidRPr="00E3145A" w:rsidRDefault="00E3145A" w:rsidP="00E3145A">
      <w:pPr>
        <w:numPr>
          <w:ilvl w:val="1"/>
          <w:numId w:val="47"/>
        </w:numPr>
        <w:autoSpaceDE w:val="0"/>
        <w:autoSpaceDN w:val="0"/>
        <w:adjustRightInd w:val="0"/>
        <w:spacing w:line="360" w:lineRule="auto"/>
        <w:jc w:val="both"/>
        <w:rPr>
          <w:rFonts w:ascii="Times New Roman" w:eastAsia="Times New Roman" w:hAnsi="Times New Roman" w:cs="Times New Roman"/>
          <w:sz w:val="24"/>
          <w:szCs w:val="24"/>
          <w:lang w:val="en-IN" w:eastAsia="en-IN"/>
        </w:rPr>
      </w:pPr>
      <w:r w:rsidRPr="00E3145A">
        <w:rPr>
          <w:rFonts w:ascii="Times New Roman" w:eastAsia="Times New Roman" w:hAnsi="Times New Roman" w:cs="Times New Roman"/>
          <w:b/>
          <w:bCs/>
          <w:sz w:val="24"/>
          <w:szCs w:val="24"/>
          <w:lang w:val="en-IN" w:eastAsia="en-IN"/>
        </w:rPr>
        <w:t>City</w:t>
      </w:r>
    </w:p>
    <w:p w14:paraId="48CECAB3" w14:textId="77777777" w:rsidR="00E3145A" w:rsidRPr="00E3145A" w:rsidRDefault="00E3145A" w:rsidP="00E3145A">
      <w:pPr>
        <w:numPr>
          <w:ilvl w:val="1"/>
          <w:numId w:val="47"/>
        </w:numPr>
        <w:autoSpaceDE w:val="0"/>
        <w:autoSpaceDN w:val="0"/>
        <w:adjustRightInd w:val="0"/>
        <w:spacing w:line="360" w:lineRule="auto"/>
        <w:jc w:val="both"/>
        <w:rPr>
          <w:rFonts w:ascii="Times New Roman" w:eastAsia="Times New Roman" w:hAnsi="Times New Roman" w:cs="Times New Roman"/>
          <w:sz w:val="24"/>
          <w:szCs w:val="24"/>
          <w:lang w:val="en-IN" w:eastAsia="en-IN"/>
        </w:rPr>
      </w:pPr>
      <w:r w:rsidRPr="00E3145A">
        <w:rPr>
          <w:rFonts w:ascii="Times New Roman" w:eastAsia="Times New Roman" w:hAnsi="Times New Roman" w:cs="Times New Roman"/>
          <w:b/>
          <w:bCs/>
          <w:sz w:val="24"/>
          <w:szCs w:val="24"/>
          <w:lang w:val="en-IN" w:eastAsia="en-IN"/>
        </w:rPr>
        <w:t>Food Category</w:t>
      </w:r>
    </w:p>
    <w:p w14:paraId="40431CA7" w14:textId="77777777" w:rsidR="00E3145A" w:rsidRPr="00E3145A" w:rsidRDefault="00E3145A" w:rsidP="00E3145A">
      <w:pPr>
        <w:numPr>
          <w:ilvl w:val="1"/>
          <w:numId w:val="47"/>
        </w:numPr>
        <w:autoSpaceDE w:val="0"/>
        <w:autoSpaceDN w:val="0"/>
        <w:adjustRightInd w:val="0"/>
        <w:spacing w:line="360" w:lineRule="auto"/>
        <w:jc w:val="both"/>
        <w:rPr>
          <w:rFonts w:ascii="Times New Roman" w:eastAsia="Times New Roman" w:hAnsi="Times New Roman" w:cs="Times New Roman"/>
          <w:sz w:val="24"/>
          <w:szCs w:val="24"/>
          <w:lang w:val="en-IN" w:eastAsia="en-IN"/>
        </w:rPr>
      </w:pPr>
      <w:r w:rsidRPr="00E3145A">
        <w:rPr>
          <w:rFonts w:ascii="Times New Roman" w:eastAsia="Times New Roman" w:hAnsi="Times New Roman" w:cs="Times New Roman"/>
          <w:b/>
          <w:bCs/>
          <w:sz w:val="24"/>
          <w:szCs w:val="24"/>
          <w:lang w:val="en-IN" w:eastAsia="en-IN"/>
        </w:rPr>
        <w:t>Month</w:t>
      </w:r>
    </w:p>
    <w:p w14:paraId="69AF1486" w14:textId="77777777" w:rsidR="00E3145A" w:rsidRPr="00E3145A" w:rsidRDefault="00E3145A" w:rsidP="00E3145A">
      <w:pPr>
        <w:autoSpaceDE w:val="0"/>
        <w:autoSpaceDN w:val="0"/>
        <w:adjustRightInd w:val="0"/>
        <w:spacing w:line="360" w:lineRule="auto"/>
        <w:jc w:val="both"/>
        <w:rPr>
          <w:rFonts w:ascii="Times New Roman" w:eastAsia="Times New Roman" w:hAnsi="Times New Roman" w:cs="Times New Roman"/>
          <w:sz w:val="24"/>
          <w:szCs w:val="24"/>
          <w:lang w:val="en-IN" w:eastAsia="en-IN"/>
        </w:rPr>
      </w:pPr>
      <w:r w:rsidRPr="00E3145A">
        <w:rPr>
          <w:rFonts w:ascii="Times New Roman" w:eastAsia="Times New Roman" w:hAnsi="Times New Roman" w:cs="Times New Roman"/>
          <w:sz w:val="24"/>
          <w:szCs w:val="24"/>
          <w:lang w:val="en-IN" w:eastAsia="en-IN"/>
        </w:rPr>
        <w:t>These allow detailed exploration of quantity preferences across different timeframes or restaurant types.</w:t>
      </w:r>
    </w:p>
    <w:p w14:paraId="4AFB5A8A" w14:textId="7CB33B0F" w:rsidR="00810B66" w:rsidRDefault="00810B66" w:rsidP="00E3145A">
      <w:pPr>
        <w:autoSpaceDE w:val="0"/>
        <w:autoSpaceDN w:val="0"/>
        <w:adjustRightInd w:val="0"/>
        <w:spacing w:line="360" w:lineRule="auto"/>
        <w:jc w:val="both"/>
        <w:rPr>
          <w:rFonts w:ascii="Times New Roman" w:eastAsia="Times New Roman" w:hAnsi="Times New Roman" w:cs="Times New Roman"/>
          <w:sz w:val="24"/>
          <w:szCs w:val="24"/>
          <w:lang w:val="en-IN" w:eastAsia="en-IN"/>
        </w:rPr>
      </w:pPr>
    </w:p>
    <w:p w14:paraId="43641D98" w14:textId="4E150FD2" w:rsidR="00D127E6" w:rsidRDefault="00D127E6" w:rsidP="007E51D3">
      <w:pPr>
        <w:autoSpaceDE w:val="0"/>
        <w:autoSpaceDN w:val="0"/>
        <w:adjustRightInd w:val="0"/>
        <w:spacing w:line="360" w:lineRule="auto"/>
        <w:jc w:val="center"/>
        <w:rPr>
          <w:rFonts w:ascii="Times New Roman" w:eastAsia="Times New Roman" w:hAnsi="Times New Roman" w:cs="Times New Roman"/>
          <w:b/>
          <w:bCs/>
          <w:sz w:val="24"/>
          <w:szCs w:val="24"/>
          <w:lang w:val="en-IN" w:eastAsia="en-IN"/>
        </w:rPr>
      </w:pPr>
      <w:r w:rsidRPr="00D127E6">
        <w:rPr>
          <w:rFonts w:ascii="Times New Roman" w:eastAsia="Times New Roman" w:hAnsi="Times New Roman" w:cs="Times New Roman"/>
          <w:b/>
          <w:bCs/>
          <w:sz w:val="24"/>
          <w:szCs w:val="24"/>
          <w:lang w:val="en-IN" w:eastAsia="en-IN"/>
        </w:rPr>
        <w:t xml:space="preserve">Image </w:t>
      </w:r>
      <w:r w:rsidR="0061416E">
        <w:rPr>
          <w:rFonts w:ascii="Times New Roman" w:eastAsia="Times New Roman" w:hAnsi="Times New Roman" w:cs="Times New Roman"/>
          <w:b/>
          <w:bCs/>
          <w:sz w:val="24"/>
          <w:szCs w:val="24"/>
          <w:lang w:val="en-IN" w:eastAsia="en-IN"/>
        </w:rPr>
        <w:t>VI</w:t>
      </w:r>
      <w:r w:rsidRPr="00D127E6">
        <w:rPr>
          <w:rFonts w:ascii="Times New Roman" w:eastAsia="Times New Roman" w:hAnsi="Times New Roman" w:cs="Times New Roman"/>
          <w:b/>
          <w:bCs/>
          <w:sz w:val="24"/>
          <w:szCs w:val="24"/>
          <w:lang w:val="en-IN" w:eastAsia="en-IN"/>
        </w:rPr>
        <w:t>I</w:t>
      </w:r>
    </w:p>
    <w:p w14:paraId="63162A5B" w14:textId="77777777" w:rsidR="00C3633F" w:rsidRPr="00C3633F" w:rsidRDefault="00C3633F" w:rsidP="007E51D3">
      <w:pPr>
        <w:autoSpaceDE w:val="0"/>
        <w:autoSpaceDN w:val="0"/>
        <w:adjustRightInd w:val="0"/>
        <w:spacing w:line="360" w:lineRule="auto"/>
        <w:jc w:val="center"/>
        <w:rPr>
          <w:rFonts w:ascii="Times New Roman" w:eastAsia="Times New Roman" w:hAnsi="Times New Roman" w:cs="Times New Roman"/>
          <w:b/>
          <w:bCs/>
          <w:sz w:val="20"/>
          <w:szCs w:val="20"/>
          <w:lang w:val="en-IN" w:eastAsia="en-IN"/>
        </w:rPr>
      </w:pPr>
    </w:p>
    <w:p w14:paraId="103A2E9C" w14:textId="52E6D792" w:rsidR="00C3633F" w:rsidRPr="00C3633F" w:rsidRDefault="00C3633F" w:rsidP="00C3633F">
      <w:pPr>
        <w:autoSpaceDE w:val="0"/>
        <w:autoSpaceDN w:val="0"/>
        <w:adjustRightInd w:val="0"/>
        <w:spacing w:line="360" w:lineRule="auto"/>
        <w:jc w:val="both"/>
        <w:rPr>
          <w:rFonts w:ascii="Times New Roman" w:eastAsia="Times New Roman" w:hAnsi="Times New Roman" w:cs="Times New Roman"/>
          <w:b/>
          <w:bCs/>
          <w:sz w:val="26"/>
          <w:szCs w:val="26"/>
          <w:lang w:val="en-IN" w:eastAsia="en-IN"/>
        </w:rPr>
      </w:pPr>
      <w:r w:rsidRPr="00C3633F">
        <w:rPr>
          <w:rFonts w:ascii="Times New Roman" w:eastAsia="Times New Roman" w:hAnsi="Times New Roman" w:cs="Times New Roman"/>
          <w:b/>
          <w:bCs/>
          <w:sz w:val="26"/>
          <w:szCs w:val="26"/>
          <w:lang w:val="en-IN" w:eastAsia="en-IN"/>
        </w:rPr>
        <w:t>5. Analysis of "</w:t>
      </w:r>
      <w:r w:rsidR="00314F01" w:rsidRPr="00314F01">
        <w:rPr>
          <w:rFonts w:ascii="Times New Roman" w:eastAsia="Times New Roman" w:hAnsi="Times New Roman" w:cs="Times New Roman"/>
          <w:b/>
          <w:bCs/>
          <w:sz w:val="26"/>
          <w:szCs w:val="26"/>
          <w:lang w:eastAsia="en-IN"/>
        </w:rPr>
        <w:t>Order on Weekdays</w:t>
      </w:r>
      <w:r>
        <w:rPr>
          <w:rFonts w:ascii="Times New Roman" w:eastAsia="Times New Roman" w:hAnsi="Times New Roman" w:cs="Times New Roman"/>
          <w:b/>
          <w:bCs/>
          <w:sz w:val="26"/>
          <w:szCs w:val="26"/>
          <w:lang w:val="en-IN" w:eastAsia="en-IN"/>
        </w:rPr>
        <w:t>”</w:t>
      </w:r>
    </w:p>
    <w:p w14:paraId="231AD0D1" w14:textId="1EC76B1E" w:rsidR="00C3633F" w:rsidRPr="00C3633F" w:rsidRDefault="00C3633F" w:rsidP="00C3633F">
      <w:pPr>
        <w:autoSpaceDE w:val="0"/>
        <w:autoSpaceDN w:val="0"/>
        <w:adjustRightInd w:val="0"/>
        <w:spacing w:line="360" w:lineRule="auto"/>
        <w:jc w:val="both"/>
        <w:rPr>
          <w:rFonts w:ascii="Times New Roman" w:eastAsia="Times New Roman" w:hAnsi="Times New Roman" w:cs="Times New Roman"/>
          <w:b/>
          <w:bCs/>
          <w:sz w:val="24"/>
          <w:szCs w:val="24"/>
          <w:lang w:val="en-IN" w:eastAsia="en-IN"/>
        </w:rPr>
      </w:pPr>
      <w:r>
        <w:rPr>
          <w:rFonts w:ascii="Times New Roman" w:eastAsia="Times New Roman" w:hAnsi="Times New Roman" w:cs="Times New Roman"/>
          <w:b/>
          <w:bCs/>
          <w:sz w:val="24"/>
          <w:szCs w:val="24"/>
          <w:lang w:val="en-IN" w:eastAsia="en-IN"/>
        </w:rPr>
        <w:t>I</w:t>
      </w:r>
      <w:r w:rsidRPr="00C3633F">
        <w:rPr>
          <w:rFonts w:ascii="Times New Roman" w:eastAsia="Times New Roman" w:hAnsi="Times New Roman" w:cs="Times New Roman"/>
          <w:b/>
          <w:bCs/>
          <w:sz w:val="24"/>
          <w:szCs w:val="24"/>
          <w:lang w:val="en-IN" w:eastAsia="en-IN"/>
        </w:rPr>
        <w:t>. Introduction</w:t>
      </w:r>
    </w:p>
    <w:p w14:paraId="102E714B" w14:textId="77777777" w:rsidR="00E3145A" w:rsidRPr="00E3145A" w:rsidRDefault="00C3633F" w:rsidP="00E3145A">
      <w:pPr>
        <w:autoSpaceDE w:val="0"/>
        <w:autoSpaceDN w:val="0"/>
        <w:adjustRightInd w:val="0"/>
        <w:spacing w:line="360" w:lineRule="auto"/>
        <w:jc w:val="both"/>
        <w:rPr>
          <w:rFonts w:ascii="Times New Roman" w:eastAsia="Times New Roman" w:hAnsi="Times New Roman" w:cs="Times New Roman"/>
          <w:sz w:val="24"/>
          <w:szCs w:val="24"/>
          <w:lang w:val="en-IN" w:eastAsia="en-IN"/>
        </w:rPr>
      </w:pPr>
      <w:r w:rsidRPr="00C3633F">
        <w:rPr>
          <w:rFonts w:ascii="Times New Roman" w:eastAsia="Times New Roman" w:hAnsi="Times New Roman" w:cs="Times New Roman"/>
          <w:i/>
          <w:iCs/>
          <w:sz w:val="24"/>
          <w:szCs w:val="24"/>
          <w:u w:val="single"/>
          <w:lang w:val="en-IN" w:eastAsia="en-IN"/>
        </w:rPr>
        <w:t>Purpose:</w:t>
      </w:r>
      <w:r w:rsidRPr="00C3633F">
        <w:rPr>
          <w:rFonts w:ascii="Times New Roman" w:eastAsia="Times New Roman" w:hAnsi="Times New Roman" w:cs="Times New Roman"/>
          <w:sz w:val="24"/>
          <w:szCs w:val="24"/>
          <w:lang w:val="en-IN" w:eastAsia="en-IN"/>
        </w:rPr>
        <w:t xml:space="preserve"> </w:t>
      </w:r>
      <w:r w:rsidR="00E3145A" w:rsidRPr="00E3145A">
        <w:rPr>
          <w:rFonts w:ascii="Times New Roman" w:eastAsia="Times New Roman" w:hAnsi="Times New Roman" w:cs="Times New Roman"/>
          <w:sz w:val="24"/>
          <w:szCs w:val="24"/>
          <w:lang w:val="en-IN" w:eastAsia="en-IN"/>
        </w:rPr>
        <w:t>This analysis explores how food delivery orders and total revenue vary across weekdays (Monday to Sunday), identifying peak ordering days and customer activity patterns.</w:t>
      </w:r>
    </w:p>
    <w:p w14:paraId="60BD0EA8" w14:textId="77777777" w:rsidR="00E3145A" w:rsidRPr="00E3145A" w:rsidRDefault="00E3145A" w:rsidP="00E3145A">
      <w:pPr>
        <w:autoSpaceDE w:val="0"/>
        <w:autoSpaceDN w:val="0"/>
        <w:adjustRightInd w:val="0"/>
        <w:spacing w:line="360" w:lineRule="auto"/>
        <w:jc w:val="both"/>
        <w:rPr>
          <w:rFonts w:ascii="Times New Roman" w:eastAsia="Times New Roman" w:hAnsi="Times New Roman" w:cs="Times New Roman"/>
          <w:sz w:val="24"/>
          <w:szCs w:val="24"/>
          <w:lang w:val="en-IN" w:eastAsia="en-IN"/>
        </w:rPr>
      </w:pPr>
      <w:r w:rsidRPr="00E3145A">
        <w:rPr>
          <w:rFonts w:ascii="Times New Roman" w:eastAsia="Times New Roman" w:hAnsi="Times New Roman" w:cs="Times New Roman"/>
          <w:b/>
          <w:bCs/>
          <w:sz w:val="24"/>
          <w:szCs w:val="24"/>
          <w:lang w:val="en-IN" w:eastAsia="en-IN"/>
        </w:rPr>
        <w:t>Relevance</w:t>
      </w:r>
      <w:r w:rsidRPr="00E3145A">
        <w:rPr>
          <w:rFonts w:ascii="Times New Roman" w:eastAsia="Times New Roman" w:hAnsi="Times New Roman" w:cs="Times New Roman"/>
          <w:sz w:val="24"/>
          <w:szCs w:val="24"/>
          <w:lang w:val="en-IN" w:eastAsia="en-IN"/>
        </w:rPr>
        <w:t>:</w:t>
      </w:r>
      <w:r w:rsidRPr="00E3145A">
        <w:rPr>
          <w:rFonts w:ascii="Times New Roman" w:eastAsia="Times New Roman" w:hAnsi="Times New Roman" w:cs="Times New Roman"/>
          <w:sz w:val="24"/>
          <w:szCs w:val="24"/>
          <w:lang w:val="en-IN" w:eastAsia="en-IN"/>
        </w:rPr>
        <w:br/>
        <w:t>Understanding weekday trends allows delivery platforms and restaurant partners to optimize delivery personnel scheduling, marketing campaigns (like weekday discounts), and kitchen preparedness for busier days.</w:t>
      </w:r>
    </w:p>
    <w:p w14:paraId="4FE82DA7" w14:textId="77777777" w:rsidR="00E3145A" w:rsidRPr="00E3145A" w:rsidRDefault="00E3145A" w:rsidP="00E3145A">
      <w:pPr>
        <w:autoSpaceDE w:val="0"/>
        <w:autoSpaceDN w:val="0"/>
        <w:adjustRightInd w:val="0"/>
        <w:spacing w:line="360" w:lineRule="auto"/>
        <w:jc w:val="both"/>
        <w:rPr>
          <w:rFonts w:ascii="Times New Roman" w:eastAsia="Times New Roman" w:hAnsi="Times New Roman" w:cs="Times New Roman"/>
          <w:sz w:val="24"/>
          <w:szCs w:val="24"/>
          <w:lang w:val="en-IN" w:eastAsia="en-IN"/>
        </w:rPr>
      </w:pPr>
      <w:r w:rsidRPr="00E3145A">
        <w:rPr>
          <w:rFonts w:ascii="Times New Roman" w:eastAsia="Times New Roman" w:hAnsi="Times New Roman" w:cs="Times New Roman"/>
          <w:sz w:val="24"/>
          <w:szCs w:val="24"/>
          <w:lang w:val="en-IN" w:eastAsia="en-IN"/>
        </w:rPr>
        <w:pict w14:anchorId="1EC78F94">
          <v:rect id="_x0000_i1590" style="width:0;height:1.5pt" o:hralign="center" o:hrstd="t" o:hr="t" fillcolor="#a0a0a0" stroked="f"/>
        </w:pict>
      </w:r>
    </w:p>
    <w:p w14:paraId="192C4BB8" w14:textId="77777777" w:rsidR="00E3145A" w:rsidRPr="00E3145A" w:rsidRDefault="00E3145A" w:rsidP="00E3145A">
      <w:pPr>
        <w:autoSpaceDE w:val="0"/>
        <w:autoSpaceDN w:val="0"/>
        <w:adjustRightInd w:val="0"/>
        <w:spacing w:line="360" w:lineRule="auto"/>
        <w:jc w:val="both"/>
        <w:rPr>
          <w:rFonts w:ascii="Times New Roman" w:eastAsia="Times New Roman" w:hAnsi="Times New Roman" w:cs="Times New Roman"/>
          <w:b/>
          <w:bCs/>
          <w:sz w:val="24"/>
          <w:szCs w:val="24"/>
          <w:lang w:val="en-IN" w:eastAsia="en-IN"/>
        </w:rPr>
      </w:pPr>
      <w:r w:rsidRPr="00E3145A">
        <w:rPr>
          <w:rFonts w:ascii="Times New Roman" w:eastAsia="Times New Roman" w:hAnsi="Times New Roman" w:cs="Times New Roman"/>
          <w:b/>
          <w:bCs/>
          <w:sz w:val="24"/>
          <w:szCs w:val="24"/>
          <w:lang w:val="en-IN" w:eastAsia="en-IN"/>
        </w:rPr>
        <w:t>II. General Description</w:t>
      </w:r>
    </w:p>
    <w:p w14:paraId="53618279" w14:textId="77777777" w:rsidR="00E3145A" w:rsidRPr="00E3145A" w:rsidRDefault="00E3145A" w:rsidP="00E3145A">
      <w:pPr>
        <w:autoSpaceDE w:val="0"/>
        <w:autoSpaceDN w:val="0"/>
        <w:adjustRightInd w:val="0"/>
        <w:spacing w:line="360" w:lineRule="auto"/>
        <w:jc w:val="both"/>
        <w:rPr>
          <w:rFonts w:ascii="Times New Roman" w:eastAsia="Times New Roman" w:hAnsi="Times New Roman" w:cs="Times New Roman"/>
          <w:sz w:val="24"/>
          <w:szCs w:val="24"/>
          <w:lang w:val="en-IN" w:eastAsia="en-IN"/>
        </w:rPr>
      </w:pPr>
      <w:r w:rsidRPr="00E3145A">
        <w:rPr>
          <w:rFonts w:ascii="Times New Roman" w:eastAsia="Times New Roman" w:hAnsi="Times New Roman" w:cs="Times New Roman"/>
          <w:b/>
          <w:bCs/>
          <w:sz w:val="24"/>
          <w:szCs w:val="24"/>
          <w:lang w:val="en-IN" w:eastAsia="en-IN"/>
        </w:rPr>
        <w:lastRenderedPageBreak/>
        <w:t>Data Used</w:t>
      </w:r>
      <w:r w:rsidRPr="00E3145A">
        <w:rPr>
          <w:rFonts w:ascii="Times New Roman" w:eastAsia="Times New Roman" w:hAnsi="Times New Roman" w:cs="Times New Roman"/>
          <w:sz w:val="24"/>
          <w:szCs w:val="24"/>
          <w:lang w:val="en-IN" w:eastAsia="en-IN"/>
        </w:rPr>
        <w:t>:</w:t>
      </w:r>
      <w:r w:rsidRPr="00E3145A">
        <w:rPr>
          <w:rFonts w:ascii="Times New Roman" w:eastAsia="Times New Roman" w:hAnsi="Times New Roman" w:cs="Times New Roman"/>
          <w:sz w:val="24"/>
          <w:szCs w:val="24"/>
          <w:lang w:val="en-IN" w:eastAsia="en-IN"/>
        </w:rPr>
        <w:br/>
        <w:t>The analysis uses the following fields:</w:t>
      </w:r>
    </w:p>
    <w:p w14:paraId="5ED73160" w14:textId="77777777" w:rsidR="00E3145A" w:rsidRPr="00E3145A" w:rsidRDefault="00E3145A" w:rsidP="00E3145A">
      <w:pPr>
        <w:numPr>
          <w:ilvl w:val="0"/>
          <w:numId w:val="48"/>
        </w:numPr>
        <w:autoSpaceDE w:val="0"/>
        <w:autoSpaceDN w:val="0"/>
        <w:adjustRightInd w:val="0"/>
        <w:spacing w:line="360" w:lineRule="auto"/>
        <w:jc w:val="both"/>
        <w:rPr>
          <w:rFonts w:ascii="Times New Roman" w:eastAsia="Times New Roman" w:hAnsi="Times New Roman" w:cs="Times New Roman"/>
          <w:sz w:val="24"/>
          <w:szCs w:val="24"/>
          <w:lang w:val="en-IN" w:eastAsia="en-IN"/>
        </w:rPr>
      </w:pPr>
      <w:r w:rsidRPr="00E3145A">
        <w:rPr>
          <w:rFonts w:ascii="Times New Roman" w:eastAsia="Times New Roman" w:hAnsi="Times New Roman" w:cs="Times New Roman"/>
          <w:sz w:val="24"/>
          <w:szCs w:val="24"/>
          <w:lang w:val="en-IN" w:eastAsia="en-IN"/>
        </w:rPr>
        <w:t>"Weekday" (extracted from Order Date)</w:t>
      </w:r>
    </w:p>
    <w:p w14:paraId="008E0C6A" w14:textId="77777777" w:rsidR="00E3145A" w:rsidRPr="00E3145A" w:rsidRDefault="00E3145A" w:rsidP="00E3145A">
      <w:pPr>
        <w:numPr>
          <w:ilvl w:val="0"/>
          <w:numId w:val="48"/>
        </w:numPr>
        <w:autoSpaceDE w:val="0"/>
        <w:autoSpaceDN w:val="0"/>
        <w:adjustRightInd w:val="0"/>
        <w:spacing w:line="360" w:lineRule="auto"/>
        <w:jc w:val="both"/>
        <w:rPr>
          <w:rFonts w:ascii="Times New Roman" w:eastAsia="Times New Roman" w:hAnsi="Times New Roman" w:cs="Times New Roman"/>
          <w:sz w:val="24"/>
          <w:szCs w:val="24"/>
          <w:lang w:val="en-IN" w:eastAsia="en-IN"/>
        </w:rPr>
      </w:pPr>
      <w:r w:rsidRPr="00E3145A">
        <w:rPr>
          <w:rFonts w:ascii="Times New Roman" w:eastAsia="Times New Roman" w:hAnsi="Times New Roman" w:cs="Times New Roman"/>
          <w:sz w:val="24"/>
          <w:szCs w:val="24"/>
          <w:lang w:val="en-IN" w:eastAsia="en-IN"/>
        </w:rPr>
        <w:t>"Total Revenue" (sum of transaction values)</w:t>
      </w:r>
    </w:p>
    <w:p w14:paraId="647EFE7F" w14:textId="77777777" w:rsidR="00E3145A" w:rsidRPr="00E3145A" w:rsidRDefault="00E3145A" w:rsidP="00E3145A">
      <w:pPr>
        <w:numPr>
          <w:ilvl w:val="0"/>
          <w:numId w:val="48"/>
        </w:numPr>
        <w:autoSpaceDE w:val="0"/>
        <w:autoSpaceDN w:val="0"/>
        <w:adjustRightInd w:val="0"/>
        <w:spacing w:line="360" w:lineRule="auto"/>
        <w:jc w:val="both"/>
        <w:rPr>
          <w:rFonts w:ascii="Times New Roman" w:eastAsia="Times New Roman" w:hAnsi="Times New Roman" w:cs="Times New Roman"/>
          <w:sz w:val="24"/>
          <w:szCs w:val="24"/>
          <w:lang w:val="en-IN" w:eastAsia="en-IN"/>
        </w:rPr>
      </w:pPr>
      <w:r w:rsidRPr="00E3145A">
        <w:rPr>
          <w:rFonts w:ascii="Times New Roman" w:eastAsia="Times New Roman" w:hAnsi="Times New Roman" w:cs="Times New Roman"/>
          <w:sz w:val="24"/>
          <w:szCs w:val="24"/>
          <w:lang w:val="en-IN" w:eastAsia="en-IN"/>
        </w:rPr>
        <w:t>"Number of Orders" (count of transactions)</w:t>
      </w:r>
    </w:p>
    <w:p w14:paraId="76F62C9F" w14:textId="77777777" w:rsidR="00E3145A" w:rsidRPr="00E3145A" w:rsidRDefault="00E3145A" w:rsidP="00E3145A">
      <w:pPr>
        <w:autoSpaceDE w:val="0"/>
        <w:autoSpaceDN w:val="0"/>
        <w:adjustRightInd w:val="0"/>
        <w:spacing w:line="360" w:lineRule="auto"/>
        <w:jc w:val="both"/>
        <w:rPr>
          <w:rFonts w:ascii="Times New Roman" w:eastAsia="Times New Roman" w:hAnsi="Times New Roman" w:cs="Times New Roman"/>
          <w:sz w:val="24"/>
          <w:szCs w:val="24"/>
          <w:lang w:val="en-IN" w:eastAsia="en-IN"/>
        </w:rPr>
      </w:pPr>
      <w:r w:rsidRPr="00E3145A">
        <w:rPr>
          <w:rFonts w:ascii="Times New Roman" w:eastAsia="Times New Roman" w:hAnsi="Times New Roman" w:cs="Times New Roman"/>
          <w:b/>
          <w:bCs/>
          <w:sz w:val="24"/>
          <w:szCs w:val="24"/>
          <w:lang w:val="en-IN" w:eastAsia="en-IN"/>
        </w:rPr>
        <w:t>Time Frame/Scope</w:t>
      </w:r>
      <w:r w:rsidRPr="00E3145A">
        <w:rPr>
          <w:rFonts w:ascii="Times New Roman" w:eastAsia="Times New Roman" w:hAnsi="Times New Roman" w:cs="Times New Roman"/>
          <w:sz w:val="24"/>
          <w:szCs w:val="24"/>
          <w:lang w:val="en-IN" w:eastAsia="en-IN"/>
        </w:rPr>
        <w:t>:</w:t>
      </w:r>
      <w:r w:rsidRPr="00E3145A">
        <w:rPr>
          <w:rFonts w:ascii="Times New Roman" w:eastAsia="Times New Roman" w:hAnsi="Times New Roman" w:cs="Times New Roman"/>
          <w:sz w:val="24"/>
          <w:szCs w:val="24"/>
          <w:lang w:val="en-IN" w:eastAsia="en-IN"/>
        </w:rPr>
        <w:br/>
        <w:t>Covers the full year 2024, including all customer orders placed through the food delivery platform.</w:t>
      </w:r>
    </w:p>
    <w:p w14:paraId="5D1AB6F0" w14:textId="77777777" w:rsidR="00E3145A" w:rsidRPr="00E3145A" w:rsidRDefault="00E3145A" w:rsidP="00E3145A">
      <w:pPr>
        <w:autoSpaceDE w:val="0"/>
        <w:autoSpaceDN w:val="0"/>
        <w:adjustRightInd w:val="0"/>
        <w:spacing w:line="360" w:lineRule="auto"/>
        <w:jc w:val="both"/>
        <w:rPr>
          <w:rFonts w:ascii="Times New Roman" w:eastAsia="Times New Roman" w:hAnsi="Times New Roman" w:cs="Times New Roman"/>
          <w:sz w:val="24"/>
          <w:szCs w:val="24"/>
          <w:lang w:val="en-IN" w:eastAsia="en-IN"/>
        </w:rPr>
      </w:pPr>
      <w:r w:rsidRPr="00E3145A">
        <w:rPr>
          <w:rFonts w:ascii="Times New Roman" w:eastAsia="Times New Roman" w:hAnsi="Times New Roman" w:cs="Times New Roman"/>
          <w:b/>
          <w:bCs/>
          <w:sz w:val="24"/>
          <w:szCs w:val="24"/>
          <w:lang w:val="en-IN" w:eastAsia="en-IN"/>
        </w:rPr>
        <w:t>Method</w:t>
      </w:r>
      <w:r w:rsidRPr="00E3145A">
        <w:rPr>
          <w:rFonts w:ascii="Times New Roman" w:eastAsia="Times New Roman" w:hAnsi="Times New Roman" w:cs="Times New Roman"/>
          <w:sz w:val="24"/>
          <w:szCs w:val="24"/>
          <w:lang w:val="en-IN" w:eastAsia="en-IN"/>
        </w:rPr>
        <w:t>:</w:t>
      </w:r>
      <w:r w:rsidRPr="00E3145A">
        <w:rPr>
          <w:rFonts w:ascii="Times New Roman" w:eastAsia="Times New Roman" w:hAnsi="Times New Roman" w:cs="Times New Roman"/>
          <w:sz w:val="24"/>
          <w:szCs w:val="24"/>
          <w:lang w:val="en-IN" w:eastAsia="en-IN"/>
        </w:rPr>
        <w:br/>
        <w:t>A Pivot Table was used to summarize data:</w:t>
      </w:r>
    </w:p>
    <w:p w14:paraId="64E8F3AC" w14:textId="77777777" w:rsidR="00E3145A" w:rsidRPr="00E3145A" w:rsidRDefault="00E3145A" w:rsidP="00E3145A">
      <w:pPr>
        <w:numPr>
          <w:ilvl w:val="0"/>
          <w:numId w:val="49"/>
        </w:numPr>
        <w:autoSpaceDE w:val="0"/>
        <w:autoSpaceDN w:val="0"/>
        <w:adjustRightInd w:val="0"/>
        <w:spacing w:line="360" w:lineRule="auto"/>
        <w:jc w:val="both"/>
        <w:rPr>
          <w:rFonts w:ascii="Times New Roman" w:eastAsia="Times New Roman" w:hAnsi="Times New Roman" w:cs="Times New Roman"/>
          <w:sz w:val="24"/>
          <w:szCs w:val="24"/>
          <w:lang w:val="en-IN" w:eastAsia="en-IN"/>
        </w:rPr>
      </w:pPr>
      <w:r w:rsidRPr="00E3145A">
        <w:rPr>
          <w:rFonts w:ascii="Times New Roman" w:eastAsia="Times New Roman" w:hAnsi="Times New Roman" w:cs="Times New Roman"/>
          <w:sz w:val="24"/>
          <w:szCs w:val="24"/>
          <w:lang w:val="en-IN" w:eastAsia="en-IN"/>
        </w:rPr>
        <w:t>Grouped orders by Weekday</w:t>
      </w:r>
    </w:p>
    <w:p w14:paraId="57D8E932" w14:textId="77777777" w:rsidR="00E3145A" w:rsidRPr="00E3145A" w:rsidRDefault="00E3145A" w:rsidP="00E3145A">
      <w:pPr>
        <w:numPr>
          <w:ilvl w:val="0"/>
          <w:numId w:val="49"/>
        </w:numPr>
        <w:autoSpaceDE w:val="0"/>
        <w:autoSpaceDN w:val="0"/>
        <w:adjustRightInd w:val="0"/>
        <w:spacing w:line="360" w:lineRule="auto"/>
        <w:jc w:val="both"/>
        <w:rPr>
          <w:rFonts w:ascii="Times New Roman" w:eastAsia="Times New Roman" w:hAnsi="Times New Roman" w:cs="Times New Roman"/>
          <w:sz w:val="24"/>
          <w:szCs w:val="24"/>
          <w:lang w:val="en-IN" w:eastAsia="en-IN"/>
        </w:rPr>
      </w:pPr>
      <w:r w:rsidRPr="00E3145A">
        <w:rPr>
          <w:rFonts w:ascii="Times New Roman" w:eastAsia="Times New Roman" w:hAnsi="Times New Roman" w:cs="Times New Roman"/>
          <w:sz w:val="24"/>
          <w:szCs w:val="24"/>
          <w:lang w:val="en-IN" w:eastAsia="en-IN"/>
        </w:rPr>
        <w:t>Aggregated Revenue and Order Count</w:t>
      </w:r>
    </w:p>
    <w:p w14:paraId="37770998" w14:textId="77777777" w:rsidR="00E3145A" w:rsidRPr="00E3145A" w:rsidRDefault="00E3145A" w:rsidP="00E3145A">
      <w:pPr>
        <w:numPr>
          <w:ilvl w:val="0"/>
          <w:numId w:val="49"/>
        </w:numPr>
        <w:autoSpaceDE w:val="0"/>
        <w:autoSpaceDN w:val="0"/>
        <w:adjustRightInd w:val="0"/>
        <w:spacing w:line="360" w:lineRule="auto"/>
        <w:jc w:val="both"/>
        <w:rPr>
          <w:rFonts w:ascii="Times New Roman" w:eastAsia="Times New Roman" w:hAnsi="Times New Roman" w:cs="Times New Roman"/>
          <w:sz w:val="24"/>
          <w:szCs w:val="24"/>
          <w:lang w:val="en-IN" w:eastAsia="en-IN"/>
        </w:rPr>
      </w:pPr>
      <w:r w:rsidRPr="00E3145A">
        <w:rPr>
          <w:rFonts w:ascii="Times New Roman" w:eastAsia="Times New Roman" w:hAnsi="Times New Roman" w:cs="Times New Roman"/>
          <w:sz w:val="24"/>
          <w:szCs w:val="24"/>
          <w:lang w:val="en-IN" w:eastAsia="en-IN"/>
        </w:rPr>
        <w:t xml:space="preserve">Visualized using a </w:t>
      </w:r>
      <w:r w:rsidRPr="00E3145A">
        <w:rPr>
          <w:rFonts w:ascii="Times New Roman" w:eastAsia="Times New Roman" w:hAnsi="Times New Roman" w:cs="Times New Roman"/>
          <w:b/>
          <w:bCs/>
          <w:sz w:val="24"/>
          <w:szCs w:val="24"/>
          <w:lang w:val="en-IN" w:eastAsia="en-IN"/>
        </w:rPr>
        <w:t>clustered bar chart</w:t>
      </w:r>
      <w:r w:rsidRPr="00E3145A">
        <w:rPr>
          <w:rFonts w:ascii="Times New Roman" w:eastAsia="Times New Roman" w:hAnsi="Times New Roman" w:cs="Times New Roman"/>
          <w:sz w:val="24"/>
          <w:szCs w:val="24"/>
          <w:lang w:val="en-IN" w:eastAsia="en-IN"/>
        </w:rPr>
        <w:t xml:space="preserve"> to show both metrics side-by-side per weekday.</w:t>
      </w:r>
    </w:p>
    <w:p w14:paraId="6CB7CB4E" w14:textId="77777777" w:rsidR="00E3145A" w:rsidRPr="00E3145A" w:rsidRDefault="00E3145A" w:rsidP="00E3145A">
      <w:pPr>
        <w:autoSpaceDE w:val="0"/>
        <w:autoSpaceDN w:val="0"/>
        <w:adjustRightInd w:val="0"/>
        <w:spacing w:line="360" w:lineRule="auto"/>
        <w:jc w:val="both"/>
        <w:rPr>
          <w:rFonts w:ascii="Times New Roman" w:eastAsia="Times New Roman" w:hAnsi="Times New Roman" w:cs="Times New Roman"/>
          <w:sz w:val="24"/>
          <w:szCs w:val="24"/>
          <w:lang w:val="en-IN" w:eastAsia="en-IN"/>
        </w:rPr>
      </w:pPr>
      <w:r w:rsidRPr="00E3145A">
        <w:rPr>
          <w:rFonts w:ascii="Times New Roman" w:eastAsia="Times New Roman" w:hAnsi="Times New Roman" w:cs="Times New Roman"/>
          <w:sz w:val="24"/>
          <w:szCs w:val="24"/>
          <w:lang w:val="en-IN" w:eastAsia="en-IN"/>
        </w:rPr>
        <w:pict w14:anchorId="68DBEC11">
          <v:rect id="_x0000_i1591" style="width:0;height:1.5pt" o:hralign="center" o:hrstd="t" o:hr="t" fillcolor="#a0a0a0" stroked="f"/>
        </w:pict>
      </w:r>
    </w:p>
    <w:p w14:paraId="61FF6D4A" w14:textId="77777777" w:rsidR="00E3145A" w:rsidRPr="00E3145A" w:rsidRDefault="00E3145A" w:rsidP="00E3145A">
      <w:pPr>
        <w:autoSpaceDE w:val="0"/>
        <w:autoSpaceDN w:val="0"/>
        <w:adjustRightInd w:val="0"/>
        <w:spacing w:line="360" w:lineRule="auto"/>
        <w:jc w:val="both"/>
        <w:rPr>
          <w:rFonts w:ascii="Times New Roman" w:eastAsia="Times New Roman" w:hAnsi="Times New Roman" w:cs="Times New Roman"/>
          <w:b/>
          <w:bCs/>
          <w:sz w:val="24"/>
          <w:szCs w:val="24"/>
          <w:lang w:val="en-IN" w:eastAsia="en-IN"/>
        </w:rPr>
      </w:pPr>
      <w:r w:rsidRPr="00E3145A">
        <w:rPr>
          <w:rFonts w:ascii="Times New Roman" w:eastAsia="Times New Roman" w:hAnsi="Times New Roman" w:cs="Times New Roman"/>
          <w:b/>
          <w:bCs/>
          <w:sz w:val="24"/>
          <w:szCs w:val="24"/>
          <w:lang w:val="en-IN" w:eastAsia="en-IN"/>
        </w:rPr>
        <w:t>III. Specific Requirements, Functions, and Formulas</w:t>
      </w:r>
    </w:p>
    <w:p w14:paraId="1F1096C3" w14:textId="77777777" w:rsidR="00E3145A" w:rsidRPr="00E3145A" w:rsidRDefault="00E3145A" w:rsidP="00E3145A">
      <w:pPr>
        <w:autoSpaceDE w:val="0"/>
        <w:autoSpaceDN w:val="0"/>
        <w:adjustRightInd w:val="0"/>
        <w:spacing w:line="360" w:lineRule="auto"/>
        <w:jc w:val="both"/>
        <w:rPr>
          <w:rFonts w:ascii="Times New Roman" w:eastAsia="Times New Roman" w:hAnsi="Times New Roman" w:cs="Times New Roman"/>
          <w:sz w:val="24"/>
          <w:szCs w:val="24"/>
          <w:lang w:val="en-IN" w:eastAsia="en-IN"/>
        </w:rPr>
      </w:pPr>
      <w:r w:rsidRPr="00E3145A">
        <w:rPr>
          <w:rFonts w:ascii="Times New Roman" w:eastAsia="Times New Roman" w:hAnsi="Times New Roman" w:cs="Times New Roman"/>
          <w:b/>
          <w:bCs/>
          <w:sz w:val="24"/>
          <w:szCs w:val="24"/>
          <w:lang w:val="en-IN" w:eastAsia="en-IN"/>
        </w:rPr>
        <w:t>Functions Used</w:t>
      </w:r>
      <w:r w:rsidRPr="00E3145A">
        <w:rPr>
          <w:rFonts w:ascii="Times New Roman" w:eastAsia="Times New Roman" w:hAnsi="Times New Roman" w:cs="Times New Roman"/>
          <w:sz w:val="24"/>
          <w:szCs w:val="24"/>
          <w:lang w:val="en-IN" w:eastAsia="en-IN"/>
        </w:rPr>
        <w:t>:</w:t>
      </w:r>
    </w:p>
    <w:p w14:paraId="5A747960" w14:textId="77777777" w:rsidR="00E3145A" w:rsidRPr="00E3145A" w:rsidRDefault="00E3145A" w:rsidP="00E3145A">
      <w:pPr>
        <w:numPr>
          <w:ilvl w:val="0"/>
          <w:numId w:val="50"/>
        </w:numPr>
        <w:autoSpaceDE w:val="0"/>
        <w:autoSpaceDN w:val="0"/>
        <w:adjustRightInd w:val="0"/>
        <w:spacing w:line="360" w:lineRule="auto"/>
        <w:jc w:val="both"/>
        <w:rPr>
          <w:rFonts w:ascii="Times New Roman" w:eastAsia="Times New Roman" w:hAnsi="Times New Roman" w:cs="Times New Roman"/>
          <w:sz w:val="24"/>
          <w:szCs w:val="24"/>
          <w:lang w:val="en-IN" w:eastAsia="en-IN"/>
        </w:rPr>
      </w:pPr>
      <w:proofErr w:type="gramStart"/>
      <w:r w:rsidRPr="00E3145A">
        <w:rPr>
          <w:rFonts w:ascii="Times New Roman" w:eastAsia="Times New Roman" w:hAnsi="Times New Roman" w:cs="Times New Roman"/>
          <w:sz w:val="24"/>
          <w:szCs w:val="24"/>
          <w:lang w:val="en-IN" w:eastAsia="en-IN"/>
        </w:rPr>
        <w:t>TEXT(</w:t>
      </w:r>
      <w:proofErr w:type="gramEnd"/>
      <w:r w:rsidRPr="00E3145A">
        <w:rPr>
          <w:rFonts w:ascii="Times New Roman" w:eastAsia="Times New Roman" w:hAnsi="Times New Roman" w:cs="Times New Roman"/>
          <w:sz w:val="24"/>
          <w:szCs w:val="24"/>
          <w:lang w:val="en-IN" w:eastAsia="en-IN"/>
        </w:rPr>
        <w:t>Date, "</w:t>
      </w:r>
      <w:proofErr w:type="spellStart"/>
      <w:r w:rsidRPr="00E3145A">
        <w:rPr>
          <w:rFonts w:ascii="Times New Roman" w:eastAsia="Times New Roman" w:hAnsi="Times New Roman" w:cs="Times New Roman"/>
          <w:sz w:val="24"/>
          <w:szCs w:val="24"/>
          <w:lang w:val="en-IN" w:eastAsia="en-IN"/>
        </w:rPr>
        <w:t>dddd</w:t>
      </w:r>
      <w:proofErr w:type="spellEnd"/>
      <w:r w:rsidRPr="00E3145A">
        <w:rPr>
          <w:rFonts w:ascii="Times New Roman" w:eastAsia="Times New Roman" w:hAnsi="Times New Roman" w:cs="Times New Roman"/>
          <w:sz w:val="24"/>
          <w:szCs w:val="24"/>
          <w:lang w:val="en-IN" w:eastAsia="en-IN"/>
        </w:rPr>
        <w:t>") to extract the full name of the weekday from each order date</w:t>
      </w:r>
    </w:p>
    <w:p w14:paraId="41613D1A" w14:textId="77777777" w:rsidR="00E3145A" w:rsidRPr="00E3145A" w:rsidRDefault="00E3145A" w:rsidP="00E3145A">
      <w:pPr>
        <w:autoSpaceDE w:val="0"/>
        <w:autoSpaceDN w:val="0"/>
        <w:adjustRightInd w:val="0"/>
        <w:spacing w:line="360" w:lineRule="auto"/>
        <w:jc w:val="both"/>
        <w:rPr>
          <w:rFonts w:ascii="Times New Roman" w:eastAsia="Times New Roman" w:hAnsi="Times New Roman" w:cs="Times New Roman"/>
          <w:sz w:val="24"/>
          <w:szCs w:val="24"/>
          <w:lang w:val="en-IN" w:eastAsia="en-IN"/>
        </w:rPr>
      </w:pPr>
      <w:r w:rsidRPr="00E3145A">
        <w:rPr>
          <w:rFonts w:ascii="Times New Roman" w:eastAsia="Times New Roman" w:hAnsi="Times New Roman" w:cs="Times New Roman"/>
          <w:b/>
          <w:bCs/>
          <w:sz w:val="24"/>
          <w:szCs w:val="24"/>
          <w:lang w:val="en-IN" w:eastAsia="en-IN"/>
        </w:rPr>
        <w:t>Pivot Table Settings</w:t>
      </w:r>
      <w:r w:rsidRPr="00E3145A">
        <w:rPr>
          <w:rFonts w:ascii="Times New Roman" w:eastAsia="Times New Roman" w:hAnsi="Times New Roman" w:cs="Times New Roman"/>
          <w:sz w:val="24"/>
          <w:szCs w:val="24"/>
          <w:lang w:val="en-IN" w:eastAsia="en-IN"/>
        </w:rPr>
        <w:t>:</w:t>
      </w:r>
    </w:p>
    <w:p w14:paraId="4A71F77F" w14:textId="77777777" w:rsidR="00E3145A" w:rsidRPr="00E3145A" w:rsidRDefault="00E3145A" w:rsidP="00E3145A">
      <w:pPr>
        <w:numPr>
          <w:ilvl w:val="0"/>
          <w:numId w:val="51"/>
        </w:numPr>
        <w:autoSpaceDE w:val="0"/>
        <w:autoSpaceDN w:val="0"/>
        <w:adjustRightInd w:val="0"/>
        <w:spacing w:line="360" w:lineRule="auto"/>
        <w:jc w:val="both"/>
        <w:rPr>
          <w:rFonts w:ascii="Times New Roman" w:eastAsia="Times New Roman" w:hAnsi="Times New Roman" w:cs="Times New Roman"/>
          <w:sz w:val="24"/>
          <w:szCs w:val="24"/>
          <w:lang w:val="en-IN" w:eastAsia="en-IN"/>
        </w:rPr>
      </w:pPr>
      <w:r w:rsidRPr="00E3145A">
        <w:rPr>
          <w:rFonts w:ascii="Times New Roman" w:eastAsia="Times New Roman" w:hAnsi="Times New Roman" w:cs="Times New Roman"/>
          <w:b/>
          <w:bCs/>
          <w:sz w:val="24"/>
          <w:szCs w:val="24"/>
          <w:lang w:val="en-IN" w:eastAsia="en-IN"/>
        </w:rPr>
        <w:t>Rows</w:t>
      </w:r>
      <w:r w:rsidRPr="00E3145A">
        <w:rPr>
          <w:rFonts w:ascii="Times New Roman" w:eastAsia="Times New Roman" w:hAnsi="Times New Roman" w:cs="Times New Roman"/>
          <w:sz w:val="24"/>
          <w:szCs w:val="24"/>
          <w:lang w:val="en-IN" w:eastAsia="en-IN"/>
        </w:rPr>
        <w:t>: Weekday (Sunday to Saturday)</w:t>
      </w:r>
    </w:p>
    <w:p w14:paraId="11308FF1" w14:textId="77777777" w:rsidR="00E3145A" w:rsidRPr="00E3145A" w:rsidRDefault="00E3145A" w:rsidP="00E3145A">
      <w:pPr>
        <w:numPr>
          <w:ilvl w:val="0"/>
          <w:numId w:val="51"/>
        </w:numPr>
        <w:autoSpaceDE w:val="0"/>
        <w:autoSpaceDN w:val="0"/>
        <w:adjustRightInd w:val="0"/>
        <w:spacing w:line="360" w:lineRule="auto"/>
        <w:jc w:val="both"/>
        <w:rPr>
          <w:rFonts w:ascii="Times New Roman" w:eastAsia="Times New Roman" w:hAnsi="Times New Roman" w:cs="Times New Roman"/>
          <w:sz w:val="24"/>
          <w:szCs w:val="24"/>
          <w:lang w:val="en-IN" w:eastAsia="en-IN"/>
        </w:rPr>
      </w:pPr>
      <w:r w:rsidRPr="00E3145A">
        <w:rPr>
          <w:rFonts w:ascii="Times New Roman" w:eastAsia="Times New Roman" w:hAnsi="Times New Roman" w:cs="Times New Roman"/>
          <w:b/>
          <w:bCs/>
          <w:sz w:val="24"/>
          <w:szCs w:val="24"/>
          <w:lang w:val="en-IN" w:eastAsia="en-IN"/>
        </w:rPr>
        <w:t>Values</w:t>
      </w:r>
      <w:r w:rsidRPr="00E3145A">
        <w:rPr>
          <w:rFonts w:ascii="Times New Roman" w:eastAsia="Times New Roman" w:hAnsi="Times New Roman" w:cs="Times New Roman"/>
          <w:sz w:val="24"/>
          <w:szCs w:val="24"/>
          <w:lang w:val="en-IN" w:eastAsia="en-IN"/>
        </w:rPr>
        <w:t>:</w:t>
      </w:r>
    </w:p>
    <w:p w14:paraId="0F0ECB00" w14:textId="77777777" w:rsidR="00E3145A" w:rsidRPr="00E3145A" w:rsidRDefault="00E3145A" w:rsidP="00E3145A">
      <w:pPr>
        <w:numPr>
          <w:ilvl w:val="1"/>
          <w:numId w:val="51"/>
        </w:numPr>
        <w:autoSpaceDE w:val="0"/>
        <w:autoSpaceDN w:val="0"/>
        <w:adjustRightInd w:val="0"/>
        <w:spacing w:line="360" w:lineRule="auto"/>
        <w:jc w:val="both"/>
        <w:rPr>
          <w:rFonts w:ascii="Times New Roman" w:eastAsia="Times New Roman" w:hAnsi="Times New Roman" w:cs="Times New Roman"/>
          <w:sz w:val="24"/>
          <w:szCs w:val="24"/>
          <w:lang w:val="en-IN" w:eastAsia="en-IN"/>
        </w:rPr>
      </w:pPr>
      <w:r w:rsidRPr="00E3145A">
        <w:rPr>
          <w:rFonts w:ascii="Times New Roman" w:eastAsia="Times New Roman" w:hAnsi="Times New Roman" w:cs="Times New Roman"/>
          <w:sz w:val="24"/>
          <w:szCs w:val="24"/>
          <w:lang w:val="en-IN" w:eastAsia="en-IN"/>
        </w:rPr>
        <w:t>Revenue: SUM</w:t>
      </w:r>
    </w:p>
    <w:p w14:paraId="458E6630" w14:textId="77777777" w:rsidR="00E3145A" w:rsidRPr="00E3145A" w:rsidRDefault="00E3145A" w:rsidP="00E3145A">
      <w:pPr>
        <w:numPr>
          <w:ilvl w:val="1"/>
          <w:numId w:val="51"/>
        </w:numPr>
        <w:autoSpaceDE w:val="0"/>
        <w:autoSpaceDN w:val="0"/>
        <w:adjustRightInd w:val="0"/>
        <w:spacing w:line="360" w:lineRule="auto"/>
        <w:jc w:val="both"/>
        <w:rPr>
          <w:rFonts w:ascii="Times New Roman" w:eastAsia="Times New Roman" w:hAnsi="Times New Roman" w:cs="Times New Roman"/>
          <w:sz w:val="24"/>
          <w:szCs w:val="24"/>
          <w:lang w:val="en-IN" w:eastAsia="en-IN"/>
        </w:rPr>
      </w:pPr>
      <w:r w:rsidRPr="00E3145A">
        <w:rPr>
          <w:rFonts w:ascii="Times New Roman" w:eastAsia="Times New Roman" w:hAnsi="Times New Roman" w:cs="Times New Roman"/>
          <w:sz w:val="24"/>
          <w:szCs w:val="24"/>
          <w:lang w:val="en-IN" w:eastAsia="en-IN"/>
        </w:rPr>
        <w:t>Orders: COUNT</w:t>
      </w:r>
    </w:p>
    <w:p w14:paraId="02F31935" w14:textId="77777777" w:rsidR="00E3145A" w:rsidRPr="00E3145A" w:rsidRDefault="00E3145A" w:rsidP="00E3145A">
      <w:pPr>
        <w:autoSpaceDE w:val="0"/>
        <w:autoSpaceDN w:val="0"/>
        <w:adjustRightInd w:val="0"/>
        <w:spacing w:line="360" w:lineRule="auto"/>
        <w:jc w:val="both"/>
        <w:rPr>
          <w:rFonts w:ascii="Times New Roman" w:eastAsia="Times New Roman" w:hAnsi="Times New Roman" w:cs="Times New Roman"/>
          <w:sz w:val="24"/>
          <w:szCs w:val="24"/>
          <w:lang w:val="en-IN" w:eastAsia="en-IN"/>
        </w:rPr>
      </w:pPr>
      <w:r w:rsidRPr="00E3145A">
        <w:rPr>
          <w:rFonts w:ascii="Times New Roman" w:eastAsia="Times New Roman" w:hAnsi="Times New Roman" w:cs="Times New Roman"/>
          <w:b/>
          <w:bCs/>
          <w:sz w:val="24"/>
          <w:szCs w:val="24"/>
          <w:lang w:val="en-IN" w:eastAsia="en-IN"/>
        </w:rPr>
        <w:t>Calculated Fields</w:t>
      </w:r>
      <w:r w:rsidRPr="00E3145A">
        <w:rPr>
          <w:rFonts w:ascii="Times New Roman" w:eastAsia="Times New Roman" w:hAnsi="Times New Roman" w:cs="Times New Roman"/>
          <w:sz w:val="24"/>
          <w:szCs w:val="24"/>
          <w:lang w:val="en-IN" w:eastAsia="en-IN"/>
        </w:rPr>
        <w:t>:</w:t>
      </w:r>
      <w:r w:rsidRPr="00E3145A">
        <w:rPr>
          <w:rFonts w:ascii="Times New Roman" w:eastAsia="Times New Roman" w:hAnsi="Times New Roman" w:cs="Times New Roman"/>
          <w:sz w:val="24"/>
          <w:szCs w:val="24"/>
          <w:lang w:val="en-IN" w:eastAsia="en-IN"/>
        </w:rPr>
        <w:br/>
        <w:t>None were manually added. Data preparation involved deriving the weekday field using standard Excel date functions.</w:t>
      </w:r>
    </w:p>
    <w:p w14:paraId="431AAA98" w14:textId="77777777" w:rsidR="00E3145A" w:rsidRPr="00E3145A" w:rsidRDefault="00E3145A" w:rsidP="00E3145A">
      <w:pPr>
        <w:autoSpaceDE w:val="0"/>
        <w:autoSpaceDN w:val="0"/>
        <w:adjustRightInd w:val="0"/>
        <w:spacing w:line="360" w:lineRule="auto"/>
        <w:jc w:val="both"/>
        <w:rPr>
          <w:rFonts w:ascii="Times New Roman" w:eastAsia="Times New Roman" w:hAnsi="Times New Roman" w:cs="Times New Roman"/>
          <w:sz w:val="24"/>
          <w:szCs w:val="24"/>
          <w:lang w:val="en-IN" w:eastAsia="en-IN"/>
        </w:rPr>
      </w:pPr>
      <w:r w:rsidRPr="00E3145A">
        <w:rPr>
          <w:rFonts w:ascii="Times New Roman" w:eastAsia="Times New Roman" w:hAnsi="Times New Roman" w:cs="Times New Roman"/>
          <w:sz w:val="24"/>
          <w:szCs w:val="24"/>
          <w:lang w:val="en-IN" w:eastAsia="en-IN"/>
        </w:rPr>
        <w:lastRenderedPageBreak/>
        <w:pict w14:anchorId="57FC3712">
          <v:rect id="_x0000_i1592" style="width:0;height:1.5pt" o:hralign="center" o:hrstd="t" o:hr="t" fillcolor="#a0a0a0" stroked="f"/>
        </w:pict>
      </w:r>
    </w:p>
    <w:p w14:paraId="710F66BB" w14:textId="77777777" w:rsidR="00E3145A" w:rsidRPr="00E3145A" w:rsidRDefault="00E3145A" w:rsidP="00E3145A">
      <w:pPr>
        <w:autoSpaceDE w:val="0"/>
        <w:autoSpaceDN w:val="0"/>
        <w:adjustRightInd w:val="0"/>
        <w:spacing w:line="360" w:lineRule="auto"/>
        <w:jc w:val="both"/>
        <w:rPr>
          <w:rFonts w:ascii="Times New Roman" w:eastAsia="Times New Roman" w:hAnsi="Times New Roman" w:cs="Times New Roman"/>
          <w:b/>
          <w:bCs/>
          <w:sz w:val="24"/>
          <w:szCs w:val="24"/>
          <w:lang w:val="en-IN" w:eastAsia="en-IN"/>
        </w:rPr>
      </w:pPr>
      <w:r w:rsidRPr="00E3145A">
        <w:rPr>
          <w:rFonts w:ascii="Times New Roman" w:eastAsia="Times New Roman" w:hAnsi="Times New Roman" w:cs="Times New Roman"/>
          <w:b/>
          <w:bCs/>
          <w:sz w:val="24"/>
          <w:szCs w:val="24"/>
          <w:lang w:val="en-IN" w:eastAsia="en-IN"/>
        </w:rPr>
        <w:t>IV. Analysis Results</w:t>
      </w:r>
    </w:p>
    <w:p w14:paraId="76E4F8C9" w14:textId="77777777" w:rsidR="00E3145A" w:rsidRPr="00E3145A" w:rsidRDefault="00E3145A" w:rsidP="00E3145A">
      <w:pPr>
        <w:autoSpaceDE w:val="0"/>
        <w:autoSpaceDN w:val="0"/>
        <w:adjustRightInd w:val="0"/>
        <w:spacing w:line="360" w:lineRule="auto"/>
        <w:jc w:val="both"/>
        <w:rPr>
          <w:rFonts w:ascii="Times New Roman" w:eastAsia="Times New Roman" w:hAnsi="Times New Roman" w:cs="Times New Roman"/>
          <w:sz w:val="24"/>
          <w:szCs w:val="24"/>
          <w:lang w:val="en-IN" w:eastAsia="en-IN"/>
        </w:rPr>
      </w:pPr>
      <w:r w:rsidRPr="00E3145A">
        <w:rPr>
          <w:rFonts w:ascii="Times New Roman" w:eastAsia="Times New Roman" w:hAnsi="Times New Roman" w:cs="Times New Roman"/>
          <w:b/>
          <w:bCs/>
          <w:sz w:val="24"/>
          <w:szCs w:val="24"/>
          <w:lang w:val="en-IN" w:eastAsia="en-IN"/>
        </w:rPr>
        <w:t>Findings</w:t>
      </w:r>
      <w:r w:rsidRPr="00E3145A">
        <w:rPr>
          <w:rFonts w:ascii="Times New Roman" w:eastAsia="Times New Roman" w:hAnsi="Times New Roman" w:cs="Times New Roman"/>
          <w:sz w:val="24"/>
          <w:szCs w:val="24"/>
          <w:lang w:val="en-IN" w:eastAsia="en-IN"/>
        </w:rPr>
        <w:t>:</w:t>
      </w:r>
    </w:p>
    <w:p w14:paraId="492923BE" w14:textId="77777777" w:rsidR="00E3145A" w:rsidRPr="00E3145A" w:rsidRDefault="00E3145A" w:rsidP="00E3145A">
      <w:pPr>
        <w:numPr>
          <w:ilvl w:val="0"/>
          <w:numId w:val="52"/>
        </w:numPr>
        <w:autoSpaceDE w:val="0"/>
        <w:autoSpaceDN w:val="0"/>
        <w:adjustRightInd w:val="0"/>
        <w:spacing w:line="360" w:lineRule="auto"/>
        <w:jc w:val="both"/>
        <w:rPr>
          <w:rFonts w:ascii="Times New Roman" w:eastAsia="Times New Roman" w:hAnsi="Times New Roman" w:cs="Times New Roman"/>
          <w:sz w:val="24"/>
          <w:szCs w:val="24"/>
          <w:lang w:val="en-IN" w:eastAsia="en-IN"/>
        </w:rPr>
      </w:pPr>
      <w:r w:rsidRPr="00E3145A">
        <w:rPr>
          <w:rFonts w:ascii="Times New Roman" w:eastAsia="Times New Roman" w:hAnsi="Times New Roman" w:cs="Times New Roman"/>
          <w:b/>
          <w:bCs/>
          <w:sz w:val="24"/>
          <w:szCs w:val="24"/>
          <w:lang w:val="en-IN" w:eastAsia="en-IN"/>
        </w:rPr>
        <w:t>Highest Revenue</w:t>
      </w:r>
      <w:r w:rsidRPr="00E3145A">
        <w:rPr>
          <w:rFonts w:ascii="Times New Roman" w:eastAsia="Times New Roman" w:hAnsi="Times New Roman" w:cs="Times New Roman"/>
          <w:sz w:val="24"/>
          <w:szCs w:val="24"/>
          <w:lang w:val="en-IN" w:eastAsia="en-IN"/>
        </w:rPr>
        <w:t xml:space="preserve"> was recorded on </w:t>
      </w:r>
      <w:r w:rsidRPr="00E3145A">
        <w:rPr>
          <w:rFonts w:ascii="Times New Roman" w:eastAsia="Times New Roman" w:hAnsi="Times New Roman" w:cs="Times New Roman"/>
          <w:b/>
          <w:bCs/>
          <w:sz w:val="24"/>
          <w:szCs w:val="24"/>
          <w:lang w:val="en-IN" w:eastAsia="en-IN"/>
        </w:rPr>
        <w:t>Friday</w:t>
      </w:r>
      <w:r w:rsidRPr="00E3145A">
        <w:rPr>
          <w:rFonts w:ascii="Times New Roman" w:eastAsia="Times New Roman" w:hAnsi="Times New Roman" w:cs="Times New Roman"/>
          <w:sz w:val="24"/>
          <w:szCs w:val="24"/>
          <w:lang w:val="en-IN" w:eastAsia="en-IN"/>
        </w:rPr>
        <w:t xml:space="preserve">, with over ₹1,15,000, followed by </w:t>
      </w:r>
      <w:r w:rsidRPr="00E3145A">
        <w:rPr>
          <w:rFonts w:ascii="Times New Roman" w:eastAsia="Times New Roman" w:hAnsi="Times New Roman" w:cs="Times New Roman"/>
          <w:b/>
          <w:bCs/>
          <w:sz w:val="24"/>
          <w:szCs w:val="24"/>
          <w:lang w:val="en-IN" w:eastAsia="en-IN"/>
        </w:rPr>
        <w:t>Wednesday</w:t>
      </w:r>
      <w:r w:rsidRPr="00E3145A">
        <w:rPr>
          <w:rFonts w:ascii="Times New Roman" w:eastAsia="Times New Roman" w:hAnsi="Times New Roman" w:cs="Times New Roman"/>
          <w:sz w:val="24"/>
          <w:szCs w:val="24"/>
          <w:lang w:val="en-IN" w:eastAsia="en-IN"/>
        </w:rPr>
        <w:t>.</w:t>
      </w:r>
    </w:p>
    <w:p w14:paraId="4A4CF914" w14:textId="77777777" w:rsidR="00E3145A" w:rsidRPr="00E3145A" w:rsidRDefault="00E3145A" w:rsidP="00E3145A">
      <w:pPr>
        <w:numPr>
          <w:ilvl w:val="0"/>
          <w:numId w:val="52"/>
        </w:numPr>
        <w:autoSpaceDE w:val="0"/>
        <w:autoSpaceDN w:val="0"/>
        <w:adjustRightInd w:val="0"/>
        <w:spacing w:line="360" w:lineRule="auto"/>
        <w:jc w:val="both"/>
        <w:rPr>
          <w:rFonts w:ascii="Times New Roman" w:eastAsia="Times New Roman" w:hAnsi="Times New Roman" w:cs="Times New Roman"/>
          <w:sz w:val="24"/>
          <w:szCs w:val="24"/>
          <w:lang w:val="en-IN" w:eastAsia="en-IN"/>
        </w:rPr>
      </w:pPr>
      <w:r w:rsidRPr="00E3145A">
        <w:rPr>
          <w:rFonts w:ascii="Times New Roman" w:eastAsia="Times New Roman" w:hAnsi="Times New Roman" w:cs="Times New Roman"/>
          <w:b/>
          <w:bCs/>
          <w:sz w:val="24"/>
          <w:szCs w:val="24"/>
          <w:lang w:val="en-IN" w:eastAsia="en-IN"/>
        </w:rPr>
        <w:t>Most Orders</w:t>
      </w:r>
      <w:r w:rsidRPr="00E3145A">
        <w:rPr>
          <w:rFonts w:ascii="Times New Roman" w:eastAsia="Times New Roman" w:hAnsi="Times New Roman" w:cs="Times New Roman"/>
          <w:sz w:val="24"/>
          <w:szCs w:val="24"/>
          <w:lang w:val="en-IN" w:eastAsia="en-IN"/>
        </w:rPr>
        <w:t xml:space="preserve"> occurred on </w:t>
      </w:r>
      <w:r w:rsidRPr="00E3145A">
        <w:rPr>
          <w:rFonts w:ascii="Times New Roman" w:eastAsia="Times New Roman" w:hAnsi="Times New Roman" w:cs="Times New Roman"/>
          <w:b/>
          <w:bCs/>
          <w:sz w:val="24"/>
          <w:szCs w:val="24"/>
          <w:lang w:val="en-IN" w:eastAsia="en-IN"/>
        </w:rPr>
        <w:t>Friday and Saturday</w:t>
      </w:r>
      <w:r w:rsidRPr="00E3145A">
        <w:rPr>
          <w:rFonts w:ascii="Times New Roman" w:eastAsia="Times New Roman" w:hAnsi="Times New Roman" w:cs="Times New Roman"/>
          <w:sz w:val="24"/>
          <w:szCs w:val="24"/>
          <w:lang w:val="en-IN" w:eastAsia="en-IN"/>
        </w:rPr>
        <w:t>, suggesting heavy weekend-prep or relaxation-related ordering.</w:t>
      </w:r>
    </w:p>
    <w:p w14:paraId="05FC51EE" w14:textId="77777777" w:rsidR="00E3145A" w:rsidRPr="00E3145A" w:rsidRDefault="00E3145A" w:rsidP="00E3145A">
      <w:pPr>
        <w:numPr>
          <w:ilvl w:val="0"/>
          <w:numId w:val="52"/>
        </w:numPr>
        <w:autoSpaceDE w:val="0"/>
        <w:autoSpaceDN w:val="0"/>
        <w:adjustRightInd w:val="0"/>
        <w:spacing w:line="360" w:lineRule="auto"/>
        <w:jc w:val="both"/>
        <w:rPr>
          <w:rFonts w:ascii="Times New Roman" w:eastAsia="Times New Roman" w:hAnsi="Times New Roman" w:cs="Times New Roman"/>
          <w:sz w:val="24"/>
          <w:szCs w:val="24"/>
          <w:lang w:val="en-IN" w:eastAsia="en-IN"/>
        </w:rPr>
      </w:pPr>
      <w:r w:rsidRPr="00E3145A">
        <w:rPr>
          <w:rFonts w:ascii="Times New Roman" w:eastAsia="Times New Roman" w:hAnsi="Times New Roman" w:cs="Times New Roman"/>
          <w:b/>
          <w:bCs/>
          <w:sz w:val="24"/>
          <w:szCs w:val="24"/>
          <w:lang w:val="en-IN" w:eastAsia="en-IN"/>
        </w:rPr>
        <w:t>Lowest activity</w:t>
      </w:r>
      <w:r w:rsidRPr="00E3145A">
        <w:rPr>
          <w:rFonts w:ascii="Times New Roman" w:eastAsia="Times New Roman" w:hAnsi="Times New Roman" w:cs="Times New Roman"/>
          <w:sz w:val="24"/>
          <w:szCs w:val="24"/>
          <w:lang w:val="en-IN" w:eastAsia="en-IN"/>
        </w:rPr>
        <w:t xml:space="preserve"> was noted on </w:t>
      </w:r>
      <w:r w:rsidRPr="00E3145A">
        <w:rPr>
          <w:rFonts w:ascii="Times New Roman" w:eastAsia="Times New Roman" w:hAnsi="Times New Roman" w:cs="Times New Roman"/>
          <w:b/>
          <w:bCs/>
          <w:sz w:val="24"/>
          <w:szCs w:val="24"/>
          <w:lang w:val="en-IN" w:eastAsia="en-IN"/>
        </w:rPr>
        <w:t>Monday</w:t>
      </w:r>
      <w:r w:rsidRPr="00E3145A">
        <w:rPr>
          <w:rFonts w:ascii="Times New Roman" w:eastAsia="Times New Roman" w:hAnsi="Times New Roman" w:cs="Times New Roman"/>
          <w:sz w:val="24"/>
          <w:szCs w:val="24"/>
          <w:lang w:val="en-IN" w:eastAsia="en-IN"/>
        </w:rPr>
        <w:t xml:space="preserve">, likely reflecting post-weekend fatigue or meal-prepping </w:t>
      </w:r>
      <w:proofErr w:type="spellStart"/>
      <w:r w:rsidRPr="00E3145A">
        <w:rPr>
          <w:rFonts w:ascii="Times New Roman" w:eastAsia="Times New Roman" w:hAnsi="Times New Roman" w:cs="Times New Roman"/>
          <w:sz w:val="24"/>
          <w:szCs w:val="24"/>
          <w:lang w:val="en-IN" w:eastAsia="en-IN"/>
        </w:rPr>
        <w:t>behavior</w:t>
      </w:r>
      <w:proofErr w:type="spellEnd"/>
      <w:r w:rsidRPr="00E3145A">
        <w:rPr>
          <w:rFonts w:ascii="Times New Roman" w:eastAsia="Times New Roman" w:hAnsi="Times New Roman" w:cs="Times New Roman"/>
          <w:sz w:val="24"/>
          <w:szCs w:val="24"/>
          <w:lang w:val="en-IN" w:eastAsia="en-IN"/>
        </w:rPr>
        <w:t>.</w:t>
      </w:r>
    </w:p>
    <w:p w14:paraId="3BDFCCE3" w14:textId="77777777" w:rsidR="00E3145A" w:rsidRPr="00E3145A" w:rsidRDefault="00E3145A" w:rsidP="00E3145A">
      <w:pPr>
        <w:autoSpaceDE w:val="0"/>
        <w:autoSpaceDN w:val="0"/>
        <w:adjustRightInd w:val="0"/>
        <w:spacing w:line="360" w:lineRule="auto"/>
        <w:jc w:val="both"/>
        <w:rPr>
          <w:rFonts w:ascii="Times New Roman" w:eastAsia="Times New Roman" w:hAnsi="Times New Roman" w:cs="Times New Roman"/>
          <w:sz w:val="24"/>
          <w:szCs w:val="24"/>
          <w:lang w:val="en-IN" w:eastAsia="en-IN"/>
        </w:rPr>
      </w:pPr>
      <w:r w:rsidRPr="00E3145A">
        <w:rPr>
          <w:rFonts w:ascii="Times New Roman" w:eastAsia="Times New Roman" w:hAnsi="Times New Roman" w:cs="Times New Roman"/>
          <w:b/>
          <w:bCs/>
          <w:sz w:val="24"/>
          <w:szCs w:val="24"/>
          <w:lang w:val="en-IN" w:eastAsia="en-IN"/>
        </w:rPr>
        <w:t>Patterns</w:t>
      </w:r>
      <w:r w:rsidRPr="00E3145A">
        <w:rPr>
          <w:rFonts w:ascii="Times New Roman" w:eastAsia="Times New Roman" w:hAnsi="Times New Roman" w:cs="Times New Roman"/>
          <w:sz w:val="24"/>
          <w:szCs w:val="24"/>
          <w:lang w:val="en-IN" w:eastAsia="en-IN"/>
        </w:rPr>
        <w:t>:</w:t>
      </w:r>
    </w:p>
    <w:p w14:paraId="13C3E780" w14:textId="77777777" w:rsidR="00E3145A" w:rsidRPr="00E3145A" w:rsidRDefault="00E3145A" w:rsidP="00E3145A">
      <w:pPr>
        <w:numPr>
          <w:ilvl w:val="0"/>
          <w:numId w:val="53"/>
        </w:numPr>
        <w:autoSpaceDE w:val="0"/>
        <w:autoSpaceDN w:val="0"/>
        <w:adjustRightInd w:val="0"/>
        <w:spacing w:line="360" w:lineRule="auto"/>
        <w:jc w:val="both"/>
        <w:rPr>
          <w:rFonts w:ascii="Times New Roman" w:eastAsia="Times New Roman" w:hAnsi="Times New Roman" w:cs="Times New Roman"/>
          <w:sz w:val="24"/>
          <w:szCs w:val="24"/>
          <w:lang w:val="en-IN" w:eastAsia="en-IN"/>
        </w:rPr>
      </w:pPr>
      <w:r w:rsidRPr="00E3145A">
        <w:rPr>
          <w:rFonts w:ascii="Times New Roman" w:eastAsia="Times New Roman" w:hAnsi="Times New Roman" w:cs="Times New Roman"/>
          <w:sz w:val="24"/>
          <w:szCs w:val="24"/>
          <w:lang w:val="en-IN" w:eastAsia="en-IN"/>
        </w:rPr>
        <w:t>A clear mid-to-late week surge (Wednesday to Saturday), hinting at increased reliance on food delivery during those days.</w:t>
      </w:r>
    </w:p>
    <w:p w14:paraId="5D94D478" w14:textId="77777777" w:rsidR="00E3145A" w:rsidRPr="00E3145A" w:rsidRDefault="00E3145A" w:rsidP="00E3145A">
      <w:pPr>
        <w:numPr>
          <w:ilvl w:val="0"/>
          <w:numId w:val="53"/>
        </w:numPr>
        <w:autoSpaceDE w:val="0"/>
        <w:autoSpaceDN w:val="0"/>
        <w:adjustRightInd w:val="0"/>
        <w:spacing w:line="360" w:lineRule="auto"/>
        <w:jc w:val="both"/>
        <w:rPr>
          <w:rFonts w:ascii="Times New Roman" w:eastAsia="Times New Roman" w:hAnsi="Times New Roman" w:cs="Times New Roman"/>
          <w:sz w:val="24"/>
          <w:szCs w:val="24"/>
          <w:lang w:val="en-IN" w:eastAsia="en-IN"/>
        </w:rPr>
      </w:pPr>
      <w:r w:rsidRPr="00E3145A">
        <w:rPr>
          <w:rFonts w:ascii="Times New Roman" w:eastAsia="Times New Roman" w:hAnsi="Times New Roman" w:cs="Times New Roman"/>
          <w:sz w:val="24"/>
          <w:szCs w:val="24"/>
          <w:lang w:val="en-IN" w:eastAsia="en-IN"/>
        </w:rPr>
        <w:t>Weekends (Friday–Sunday) dominate overall activity, both in volume and value.</w:t>
      </w:r>
    </w:p>
    <w:p w14:paraId="31A7D790" w14:textId="77777777" w:rsidR="00E3145A" w:rsidRPr="00E3145A" w:rsidRDefault="00E3145A" w:rsidP="00E3145A">
      <w:pPr>
        <w:autoSpaceDE w:val="0"/>
        <w:autoSpaceDN w:val="0"/>
        <w:adjustRightInd w:val="0"/>
        <w:spacing w:line="360" w:lineRule="auto"/>
        <w:jc w:val="both"/>
        <w:rPr>
          <w:rFonts w:ascii="Times New Roman" w:eastAsia="Times New Roman" w:hAnsi="Times New Roman" w:cs="Times New Roman"/>
          <w:sz w:val="24"/>
          <w:szCs w:val="24"/>
          <w:lang w:val="en-IN" w:eastAsia="en-IN"/>
        </w:rPr>
      </w:pPr>
      <w:r w:rsidRPr="00E3145A">
        <w:rPr>
          <w:rFonts w:ascii="Times New Roman" w:eastAsia="Times New Roman" w:hAnsi="Times New Roman" w:cs="Times New Roman"/>
          <w:b/>
          <w:bCs/>
          <w:sz w:val="24"/>
          <w:szCs w:val="24"/>
          <w:lang w:val="en-IN" w:eastAsia="en-IN"/>
        </w:rPr>
        <w:t>Comparisons</w:t>
      </w:r>
      <w:r w:rsidRPr="00E3145A">
        <w:rPr>
          <w:rFonts w:ascii="Times New Roman" w:eastAsia="Times New Roman" w:hAnsi="Times New Roman" w:cs="Times New Roman"/>
          <w:sz w:val="24"/>
          <w:szCs w:val="24"/>
          <w:lang w:val="en-IN" w:eastAsia="en-IN"/>
        </w:rPr>
        <w:t>:</w:t>
      </w:r>
    </w:p>
    <w:p w14:paraId="0F056C3C" w14:textId="77777777" w:rsidR="00E3145A" w:rsidRPr="00E3145A" w:rsidRDefault="00E3145A" w:rsidP="00E3145A">
      <w:pPr>
        <w:numPr>
          <w:ilvl w:val="0"/>
          <w:numId w:val="54"/>
        </w:numPr>
        <w:autoSpaceDE w:val="0"/>
        <w:autoSpaceDN w:val="0"/>
        <w:adjustRightInd w:val="0"/>
        <w:spacing w:line="360" w:lineRule="auto"/>
        <w:jc w:val="both"/>
        <w:rPr>
          <w:rFonts w:ascii="Times New Roman" w:eastAsia="Times New Roman" w:hAnsi="Times New Roman" w:cs="Times New Roman"/>
          <w:sz w:val="24"/>
          <w:szCs w:val="24"/>
          <w:lang w:val="en-IN" w:eastAsia="en-IN"/>
        </w:rPr>
      </w:pPr>
      <w:r w:rsidRPr="00E3145A">
        <w:rPr>
          <w:rFonts w:ascii="Times New Roman" w:eastAsia="Times New Roman" w:hAnsi="Times New Roman" w:cs="Times New Roman"/>
          <w:sz w:val="24"/>
          <w:szCs w:val="24"/>
          <w:lang w:val="en-IN" w:eastAsia="en-IN"/>
        </w:rPr>
        <w:t xml:space="preserve">The </w:t>
      </w:r>
      <w:r w:rsidRPr="00E3145A">
        <w:rPr>
          <w:rFonts w:ascii="Times New Roman" w:eastAsia="Times New Roman" w:hAnsi="Times New Roman" w:cs="Times New Roman"/>
          <w:b/>
          <w:bCs/>
          <w:sz w:val="24"/>
          <w:szCs w:val="24"/>
          <w:lang w:val="en-IN" w:eastAsia="en-IN"/>
        </w:rPr>
        <w:t>Friday-Saturday combo</w:t>
      </w:r>
      <w:r w:rsidRPr="00E3145A">
        <w:rPr>
          <w:rFonts w:ascii="Times New Roman" w:eastAsia="Times New Roman" w:hAnsi="Times New Roman" w:cs="Times New Roman"/>
          <w:sz w:val="24"/>
          <w:szCs w:val="24"/>
          <w:lang w:val="en-IN" w:eastAsia="en-IN"/>
        </w:rPr>
        <w:t xml:space="preserve"> contributes nearly </w:t>
      </w:r>
      <w:r w:rsidRPr="00E3145A">
        <w:rPr>
          <w:rFonts w:ascii="Times New Roman" w:eastAsia="Times New Roman" w:hAnsi="Times New Roman" w:cs="Times New Roman"/>
          <w:b/>
          <w:bCs/>
          <w:sz w:val="24"/>
          <w:szCs w:val="24"/>
          <w:lang w:val="en-IN" w:eastAsia="en-IN"/>
        </w:rPr>
        <w:t>40% of the week’s total revenue</w:t>
      </w:r>
      <w:r w:rsidRPr="00E3145A">
        <w:rPr>
          <w:rFonts w:ascii="Times New Roman" w:eastAsia="Times New Roman" w:hAnsi="Times New Roman" w:cs="Times New Roman"/>
          <w:sz w:val="24"/>
          <w:szCs w:val="24"/>
          <w:lang w:val="en-IN" w:eastAsia="en-IN"/>
        </w:rPr>
        <w:t>.</w:t>
      </w:r>
    </w:p>
    <w:p w14:paraId="5E15E0C2" w14:textId="77777777" w:rsidR="00E3145A" w:rsidRPr="00E3145A" w:rsidRDefault="00E3145A" w:rsidP="00E3145A">
      <w:pPr>
        <w:numPr>
          <w:ilvl w:val="0"/>
          <w:numId w:val="54"/>
        </w:numPr>
        <w:autoSpaceDE w:val="0"/>
        <w:autoSpaceDN w:val="0"/>
        <w:adjustRightInd w:val="0"/>
        <w:spacing w:line="360" w:lineRule="auto"/>
        <w:jc w:val="both"/>
        <w:rPr>
          <w:rFonts w:ascii="Times New Roman" w:eastAsia="Times New Roman" w:hAnsi="Times New Roman" w:cs="Times New Roman"/>
          <w:sz w:val="24"/>
          <w:szCs w:val="24"/>
          <w:lang w:val="en-IN" w:eastAsia="en-IN"/>
        </w:rPr>
      </w:pPr>
      <w:r w:rsidRPr="00E3145A">
        <w:rPr>
          <w:rFonts w:ascii="Times New Roman" w:eastAsia="Times New Roman" w:hAnsi="Times New Roman" w:cs="Times New Roman"/>
          <w:sz w:val="24"/>
          <w:szCs w:val="24"/>
          <w:lang w:val="en-IN" w:eastAsia="en-IN"/>
        </w:rPr>
        <w:t xml:space="preserve">The </w:t>
      </w:r>
      <w:r w:rsidRPr="00E3145A">
        <w:rPr>
          <w:rFonts w:ascii="Times New Roman" w:eastAsia="Times New Roman" w:hAnsi="Times New Roman" w:cs="Times New Roman"/>
          <w:b/>
          <w:bCs/>
          <w:sz w:val="24"/>
          <w:szCs w:val="24"/>
          <w:lang w:val="en-IN" w:eastAsia="en-IN"/>
        </w:rPr>
        <w:t>average order value</w:t>
      </w:r>
      <w:r w:rsidRPr="00E3145A">
        <w:rPr>
          <w:rFonts w:ascii="Times New Roman" w:eastAsia="Times New Roman" w:hAnsi="Times New Roman" w:cs="Times New Roman"/>
          <w:sz w:val="24"/>
          <w:szCs w:val="24"/>
          <w:lang w:val="en-IN" w:eastAsia="en-IN"/>
        </w:rPr>
        <w:t xml:space="preserve"> remains relatively stable across weekdays, with a slight bump on Friday (possibly due to group orders or premium meals).</w:t>
      </w:r>
    </w:p>
    <w:p w14:paraId="085C5DB4" w14:textId="77777777" w:rsidR="00E3145A" w:rsidRPr="00E3145A" w:rsidRDefault="00E3145A" w:rsidP="00E3145A">
      <w:pPr>
        <w:autoSpaceDE w:val="0"/>
        <w:autoSpaceDN w:val="0"/>
        <w:adjustRightInd w:val="0"/>
        <w:spacing w:line="360" w:lineRule="auto"/>
        <w:jc w:val="both"/>
        <w:rPr>
          <w:rFonts w:ascii="Times New Roman" w:eastAsia="Times New Roman" w:hAnsi="Times New Roman" w:cs="Times New Roman"/>
          <w:sz w:val="24"/>
          <w:szCs w:val="24"/>
          <w:lang w:val="en-IN" w:eastAsia="en-IN"/>
        </w:rPr>
      </w:pPr>
      <w:r w:rsidRPr="00E3145A">
        <w:rPr>
          <w:rFonts w:ascii="Times New Roman" w:eastAsia="Times New Roman" w:hAnsi="Times New Roman" w:cs="Times New Roman"/>
          <w:sz w:val="24"/>
          <w:szCs w:val="24"/>
          <w:lang w:val="en-IN" w:eastAsia="en-IN"/>
        </w:rPr>
        <w:pict w14:anchorId="01D980CA">
          <v:rect id="_x0000_i1593" style="width:0;height:1.5pt" o:hralign="center" o:hrstd="t" o:hr="t" fillcolor="#a0a0a0" stroked="f"/>
        </w:pict>
      </w:r>
    </w:p>
    <w:p w14:paraId="5A837318" w14:textId="77777777" w:rsidR="00E3145A" w:rsidRPr="00E3145A" w:rsidRDefault="00E3145A" w:rsidP="00E3145A">
      <w:pPr>
        <w:autoSpaceDE w:val="0"/>
        <w:autoSpaceDN w:val="0"/>
        <w:adjustRightInd w:val="0"/>
        <w:spacing w:line="360" w:lineRule="auto"/>
        <w:jc w:val="both"/>
        <w:rPr>
          <w:rFonts w:ascii="Times New Roman" w:eastAsia="Times New Roman" w:hAnsi="Times New Roman" w:cs="Times New Roman"/>
          <w:b/>
          <w:bCs/>
          <w:sz w:val="24"/>
          <w:szCs w:val="24"/>
          <w:lang w:val="en-IN" w:eastAsia="en-IN"/>
        </w:rPr>
      </w:pPr>
      <w:r w:rsidRPr="00E3145A">
        <w:rPr>
          <w:rFonts w:ascii="Times New Roman" w:eastAsia="Times New Roman" w:hAnsi="Times New Roman" w:cs="Times New Roman"/>
          <w:b/>
          <w:bCs/>
          <w:sz w:val="24"/>
          <w:szCs w:val="24"/>
          <w:lang w:val="en-IN" w:eastAsia="en-IN"/>
        </w:rPr>
        <w:t>V. Visualization</w:t>
      </w:r>
    </w:p>
    <w:p w14:paraId="7FE33C1A" w14:textId="77777777" w:rsidR="00E3145A" w:rsidRPr="00E3145A" w:rsidRDefault="00E3145A" w:rsidP="00E3145A">
      <w:pPr>
        <w:autoSpaceDE w:val="0"/>
        <w:autoSpaceDN w:val="0"/>
        <w:adjustRightInd w:val="0"/>
        <w:spacing w:line="360" w:lineRule="auto"/>
        <w:jc w:val="both"/>
        <w:rPr>
          <w:rFonts w:ascii="Times New Roman" w:eastAsia="Times New Roman" w:hAnsi="Times New Roman" w:cs="Times New Roman"/>
          <w:sz w:val="24"/>
          <w:szCs w:val="24"/>
          <w:lang w:val="en-IN" w:eastAsia="en-IN"/>
        </w:rPr>
      </w:pPr>
      <w:r w:rsidRPr="00E3145A">
        <w:rPr>
          <w:rFonts w:ascii="Times New Roman" w:eastAsia="Times New Roman" w:hAnsi="Times New Roman" w:cs="Times New Roman"/>
          <w:b/>
          <w:bCs/>
          <w:sz w:val="24"/>
          <w:szCs w:val="24"/>
          <w:lang w:val="en-IN" w:eastAsia="en-IN"/>
        </w:rPr>
        <w:t>Type of Chart Used and Why</w:t>
      </w:r>
      <w:r w:rsidRPr="00E3145A">
        <w:rPr>
          <w:rFonts w:ascii="Times New Roman" w:eastAsia="Times New Roman" w:hAnsi="Times New Roman" w:cs="Times New Roman"/>
          <w:sz w:val="24"/>
          <w:szCs w:val="24"/>
          <w:lang w:val="en-IN" w:eastAsia="en-IN"/>
        </w:rPr>
        <w:t>:</w:t>
      </w:r>
    </w:p>
    <w:p w14:paraId="4B85B039" w14:textId="77777777" w:rsidR="00E3145A" w:rsidRPr="00E3145A" w:rsidRDefault="00E3145A" w:rsidP="00E3145A">
      <w:pPr>
        <w:numPr>
          <w:ilvl w:val="0"/>
          <w:numId w:val="55"/>
        </w:numPr>
        <w:autoSpaceDE w:val="0"/>
        <w:autoSpaceDN w:val="0"/>
        <w:adjustRightInd w:val="0"/>
        <w:spacing w:line="360" w:lineRule="auto"/>
        <w:jc w:val="both"/>
        <w:rPr>
          <w:rFonts w:ascii="Times New Roman" w:eastAsia="Times New Roman" w:hAnsi="Times New Roman" w:cs="Times New Roman"/>
          <w:sz w:val="24"/>
          <w:szCs w:val="24"/>
          <w:lang w:val="en-IN" w:eastAsia="en-IN"/>
        </w:rPr>
      </w:pPr>
      <w:r w:rsidRPr="00E3145A">
        <w:rPr>
          <w:rFonts w:ascii="Times New Roman" w:eastAsia="Times New Roman" w:hAnsi="Times New Roman" w:cs="Times New Roman"/>
          <w:sz w:val="24"/>
          <w:szCs w:val="24"/>
          <w:lang w:val="en-IN" w:eastAsia="en-IN"/>
        </w:rPr>
        <w:t xml:space="preserve">A </w:t>
      </w:r>
      <w:r w:rsidRPr="00E3145A">
        <w:rPr>
          <w:rFonts w:ascii="Times New Roman" w:eastAsia="Times New Roman" w:hAnsi="Times New Roman" w:cs="Times New Roman"/>
          <w:b/>
          <w:bCs/>
          <w:sz w:val="24"/>
          <w:szCs w:val="24"/>
          <w:lang w:val="en-IN" w:eastAsia="en-IN"/>
        </w:rPr>
        <w:t>Clustered Bar Chart</w:t>
      </w:r>
      <w:r w:rsidRPr="00E3145A">
        <w:rPr>
          <w:rFonts w:ascii="Times New Roman" w:eastAsia="Times New Roman" w:hAnsi="Times New Roman" w:cs="Times New Roman"/>
          <w:sz w:val="24"/>
          <w:szCs w:val="24"/>
          <w:lang w:val="en-IN" w:eastAsia="en-IN"/>
        </w:rPr>
        <w:t xml:space="preserve"> was used to compare two key metrics—</w:t>
      </w:r>
      <w:r w:rsidRPr="00E3145A">
        <w:rPr>
          <w:rFonts w:ascii="Times New Roman" w:eastAsia="Times New Roman" w:hAnsi="Times New Roman" w:cs="Times New Roman"/>
          <w:b/>
          <w:bCs/>
          <w:sz w:val="24"/>
          <w:szCs w:val="24"/>
          <w:lang w:val="en-IN" w:eastAsia="en-IN"/>
        </w:rPr>
        <w:t>Orders vs. Revenue</w:t>
      </w:r>
      <w:r w:rsidRPr="00E3145A">
        <w:rPr>
          <w:rFonts w:ascii="Times New Roman" w:eastAsia="Times New Roman" w:hAnsi="Times New Roman" w:cs="Times New Roman"/>
          <w:sz w:val="24"/>
          <w:szCs w:val="24"/>
          <w:lang w:val="en-IN" w:eastAsia="en-IN"/>
        </w:rPr>
        <w:t>—for each weekday.</w:t>
      </w:r>
    </w:p>
    <w:p w14:paraId="62C6616F" w14:textId="77777777" w:rsidR="00E3145A" w:rsidRPr="00E3145A" w:rsidRDefault="00E3145A" w:rsidP="00E3145A">
      <w:pPr>
        <w:numPr>
          <w:ilvl w:val="0"/>
          <w:numId w:val="55"/>
        </w:numPr>
        <w:autoSpaceDE w:val="0"/>
        <w:autoSpaceDN w:val="0"/>
        <w:adjustRightInd w:val="0"/>
        <w:spacing w:line="360" w:lineRule="auto"/>
        <w:jc w:val="both"/>
        <w:rPr>
          <w:rFonts w:ascii="Times New Roman" w:eastAsia="Times New Roman" w:hAnsi="Times New Roman" w:cs="Times New Roman"/>
          <w:sz w:val="24"/>
          <w:szCs w:val="24"/>
          <w:lang w:val="en-IN" w:eastAsia="en-IN"/>
        </w:rPr>
      </w:pPr>
      <w:r w:rsidRPr="00E3145A">
        <w:rPr>
          <w:rFonts w:ascii="Times New Roman" w:eastAsia="Times New Roman" w:hAnsi="Times New Roman" w:cs="Times New Roman"/>
          <w:sz w:val="24"/>
          <w:szCs w:val="24"/>
          <w:lang w:val="en-IN" w:eastAsia="en-IN"/>
        </w:rPr>
        <w:t>This visual effectively highlights both volume and value patterns simultaneously, making trends easy to spot.</w:t>
      </w:r>
    </w:p>
    <w:p w14:paraId="6F94BA49" w14:textId="77777777" w:rsidR="00E3145A" w:rsidRPr="00E3145A" w:rsidRDefault="00E3145A" w:rsidP="00E3145A">
      <w:pPr>
        <w:autoSpaceDE w:val="0"/>
        <w:autoSpaceDN w:val="0"/>
        <w:adjustRightInd w:val="0"/>
        <w:spacing w:line="360" w:lineRule="auto"/>
        <w:jc w:val="both"/>
        <w:rPr>
          <w:rFonts w:ascii="Times New Roman" w:eastAsia="Times New Roman" w:hAnsi="Times New Roman" w:cs="Times New Roman"/>
          <w:sz w:val="24"/>
          <w:szCs w:val="24"/>
          <w:lang w:val="en-IN" w:eastAsia="en-IN"/>
        </w:rPr>
      </w:pPr>
      <w:r w:rsidRPr="00E3145A">
        <w:rPr>
          <w:rFonts w:ascii="Times New Roman" w:eastAsia="Times New Roman" w:hAnsi="Times New Roman" w:cs="Times New Roman"/>
          <w:b/>
          <w:bCs/>
          <w:sz w:val="24"/>
          <w:szCs w:val="24"/>
          <w:lang w:val="en-IN" w:eastAsia="en-IN"/>
        </w:rPr>
        <w:t>Interactivity</w:t>
      </w:r>
      <w:r w:rsidRPr="00E3145A">
        <w:rPr>
          <w:rFonts w:ascii="Times New Roman" w:eastAsia="Times New Roman" w:hAnsi="Times New Roman" w:cs="Times New Roman"/>
          <w:sz w:val="24"/>
          <w:szCs w:val="24"/>
          <w:lang w:val="en-IN" w:eastAsia="en-IN"/>
        </w:rPr>
        <w:t>:</w:t>
      </w:r>
    </w:p>
    <w:p w14:paraId="37BB6FFE" w14:textId="77777777" w:rsidR="00E3145A" w:rsidRPr="00E3145A" w:rsidRDefault="00E3145A" w:rsidP="00E3145A">
      <w:pPr>
        <w:numPr>
          <w:ilvl w:val="0"/>
          <w:numId w:val="56"/>
        </w:numPr>
        <w:autoSpaceDE w:val="0"/>
        <w:autoSpaceDN w:val="0"/>
        <w:adjustRightInd w:val="0"/>
        <w:spacing w:line="360" w:lineRule="auto"/>
        <w:jc w:val="both"/>
        <w:rPr>
          <w:rFonts w:ascii="Times New Roman" w:eastAsia="Times New Roman" w:hAnsi="Times New Roman" w:cs="Times New Roman"/>
          <w:sz w:val="24"/>
          <w:szCs w:val="24"/>
          <w:lang w:val="en-IN" w:eastAsia="en-IN"/>
        </w:rPr>
      </w:pPr>
      <w:r w:rsidRPr="00E3145A">
        <w:rPr>
          <w:rFonts w:ascii="Times New Roman" w:eastAsia="Times New Roman" w:hAnsi="Times New Roman" w:cs="Times New Roman"/>
          <w:b/>
          <w:bCs/>
          <w:sz w:val="24"/>
          <w:szCs w:val="24"/>
          <w:lang w:val="en-IN" w:eastAsia="en-IN"/>
        </w:rPr>
        <w:lastRenderedPageBreak/>
        <w:t>Slicers</w:t>
      </w:r>
      <w:r w:rsidRPr="00E3145A">
        <w:rPr>
          <w:rFonts w:ascii="Times New Roman" w:eastAsia="Times New Roman" w:hAnsi="Times New Roman" w:cs="Times New Roman"/>
          <w:sz w:val="24"/>
          <w:szCs w:val="24"/>
          <w:lang w:val="en-IN" w:eastAsia="en-IN"/>
        </w:rPr>
        <w:t xml:space="preserve"> were added for:</w:t>
      </w:r>
    </w:p>
    <w:p w14:paraId="2CC42549" w14:textId="77777777" w:rsidR="00E3145A" w:rsidRPr="00E3145A" w:rsidRDefault="00E3145A" w:rsidP="00E3145A">
      <w:pPr>
        <w:numPr>
          <w:ilvl w:val="1"/>
          <w:numId w:val="56"/>
        </w:numPr>
        <w:autoSpaceDE w:val="0"/>
        <w:autoSpaceDN w:val="0"/>
        <w:adjustRightInd w:val="0"/>
        <w:spacing w:line="360" w:lineRule="auto"/>
        <w:jc w:val="both"/>
        <w:rPr>
          <w:rFonts w:ascii="Times New Roman" w:eastAsia="Times New Roman" w:hAnsi="Times New Roman" w:cs="Times New Roman"/>
          <w:sz w:val="24"/>
          <w:szCs w:val="24"/>
          <w:lang w:val="en-IN" w:eastAsia="en-IN"/>
        </w:rPr>
      </w:pPr>
      <w:r w:rsidRPr="00E3145A">
        <w:rPr>
          <w:rFonts w:ascii="Times New Roman" w:eastAsia="Times New Roman" w:hAnsi="Times New Roman" w:cs="Times New Roman"/>
          <w:sz w:val="24"/>
          <w:szCs w:val="24"/>
          <w:lang w:val="en-IN" w:eastAsia="en-IN"/>
        </w:rPr>
        <w:t>City</w:t>
      </w:r>
    </w:p>
    <w:p w14:paraId="7BD73C54" w14:textId="77777777" w:rsidR="00E3145A" w:rsidRPr="00E3145A" w:rsidRDefault="00E3145A" w:rsidP="00E3145A">
      <w:pPr>
        <w:numPr>
          <w:ilvl w:val="1"/>
          <w:numId w:val="56"/>
        </w:numPr>
        <w:autoSpaceDE w:val="0"/>
        <w:autoSpaceDN w:val="0"/>
        <w:adjustRightInd w:val="0"/>
        <w:spacing w:line="360" w:lineRule="auto"/>
        <w:jc w:val="both"/>
        <w:rPr>
          <w:rFonts w:ascii="Times New Roman" w:eastAsia="Times New Roman" w:hAnsi="Times New Roman" w:cs="Times New Roman"/>
          <w:sz w:val="24"/>
          <w:szCs w:val="24"/>
          <w:lang w:val="en-IN" w:eastAsia="en-IN"/>
        </w:rPr>
      </w:pPr>
      <w:r w:rsidRPr="00E3145A">
        <w:rPr>
          <w:rFonts w:ascii="Times New Roman" w:eastAsia="Times New Roman" w:hAnsi="Times New Roman" w:cs="Times New Roman"/>
          <w:sz w:val="24"/>
          <w:szCs w:val="24"/>
          <w:lang w:val="en-IN" w:eastAsia="en-IN"/>
        </w:rPr>
        <w:t>Restaurant</w:t>
      </w:r>
    </w:p>
    <w:p w14:paraId="0B32686B" w14:textId="77777777" w:rsidR="00E3145A" w:rsidRPr="00E3145A" w:rsidRDefault="00E3145A" w:rsidP="00E3145A">
      <w:pPr>
        <w:numPr>
          <w:ilvl w:val="1"/>
          <w:numId w:val="56"/>
        </w:numPr>
        <w:autoSpaceDE w:val="0"/>
        <w:autoSpaceDN w:val="0"/>
        <w:adjustRightInd w:val="0"/>
        <w:spacing w:line="360" w:lineRule="auto"/>
        <w:jc w:val="both"/>
        <w:rPr>
          <w:rFonts w:ascii="Times New Roman" w:eastAsia="Times New Roman" w:hAnsi="Times New Roman" w:cs="Times New Roman"/>
          <w:sz w:val="24"/>
          <w:szCs w:val="24"/>
          <w:lang w:val="en-IN" w:eastAsia="en-IN"/>
        </w:rPr>
      </w:pPr>
      <w:r w:rsidRPr="00E3145A">
        <w:rPr>
          <w:rFonts w:ascii="Times New Roman" w:eastAsia="Times New Roman" w:hAnsi="Times New Roman" w:cs="Times New Roman"/>
          <w:sz w:val="24"/>
          <w:szCs w:val="24"/>
          <w:lang w:val="en-IN" w:eastAsia="en-IN"/>
        </w:rPr>
        <w:t>Meal Type (e.g., Lunch, Dinner, Snacks)</w:t>
      </w:r>
    </w:p>
    <w:p w14:paraId="27DC74C3" w14:textId="77777777" w:rsidR="00E3145A" w:rsidRPr="00E3145A" w:rsidRDefault="00E3145A" w:rsidP="00E3145A">
      <w:pPr>
        <w:numPr>
          <w:ilvl w:val="1"/>
          <w:numId w:val="56"/>
        </w:numPr>
        <w:autoSpaceDE w:val="0"/>
        <w:autoSpaceDN w:val="0"/>
        <w:adjustRightInd w:val="0"/>
        <w:spacing w:line="360" w:lineRule="auto"/>
        <w:jc w:val="both"/>
        <w:rPr>
          <w:rFonts w:ascii="Times New Roman" w:eastAsia="Times New Roman" w:hAnsi="Times New Roman" w:cs="Times New Roman"/>
          <w:sz w:val="24"/>
          <w:szCs w:val="24"/>
          <w:lang w:val="en-IN" w:eastAsia="en-IN"/>
        </w:rPr>
      </w:pPr>
      <w:r w:rsidRPr="00E3145A">
        <w:rPr>
          <w:rFonts w:ascii="Times New Roman" w:eastAsia="Times New Roman" w:hAnsi="Times New Roman" w:cs="Times New Roman"/>
          <w:sz w:val="24"/>
          <w:szCs w:val="24"/>
          <w:lang w:val="en-IN" w:eastAsia="en-IN"/>
        </w:rPr>
        <w:t>Delivery Mode (e.g., Pickup, Door Delivery)</w:t>
      </w:r>
    </w:p>
    <w:p w14:paraId="4F7836E7" w14:textId="1756F66F" w:rsidR="00E3145A" w:rsidRPr="00E3145A" w:rsidRDefault="00E3145A" w:rsidP="00E3145A">
      <w:pPr>
        <w:autoSpaceDE w:val="0"/>
        <w:autoSpaceDN w:val="0"/>
        <w:adjustRightInd w:val="0"/>
        <w:spacing w:line="360" w:lineRule="auto"/>
        <w:jc w:val="both"/>
        <w:rPr>
          <w:rFonts w:ascii="Times New Roman" w:eastAsia="Times New Roman" w:hAnsi="Times New Roman" w:cs="Times New Roman"/>
          <w:sz w:val="24"/>
          <w:szCs w:val="24"/>
          <w:lang w:val="en-IN" w:eastAsia="en-IN"/>
        </w:rPr>
      </w:pPr>
      <w:r w:rsidRPr="00E3145A">
        <w:rPr>
          <w:rFonts w:ascii="Times New Roman" w:eastAsia="Times New Roman" w:hAnsi="Times New Roman" w:cs="Times New Roman"/>
          <w:sz w:val="24"/>
          <w:szCs w:val="24"/>
          <w:lang w:val="en-IN" w:eastAsia="en-IN"/>
        </w:rPr>
        <w:t>These slicers allow real-time filtering, letting users explore if weekday trends vary by location, order type, or meal period.</w:t>
      </w:r>
      <w:r w:rsidRPr="00E3145A">
        <w:rPr>
          <w:noProof/>
        </w:rPr>
        <w:t xml:space="preserve"> </w:t>
      </w:r>
      <w:r w:rsidRPr="00E3145A">
        <w:rPr>
          <w:rFonts w:ascii="Times New Roman" w:eastAsia="Times New Roman" w:hAnsi="Times New Roman" w:cs="Times New Roman"/>
          <w:sz w:val="24"/>
          <w:szCs w:val="24"/>
          <w:lang w:val="en-IN" w:eastAsia="en-IN"/>
        </w:rPr>
        <w:drawing>
          <wp:inline distT="0" distB="0" distL="0" distR="0" wp14:anchorId="41EB9E1D" wp14:editId="7D3A16C0">
            <wp:extent cx="5731510" cy="2376170"/>
            <wp:effectExtent l="0" t="0" r="2540" b="5080"/>
            <wp:docPr id="10670126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7012600" name=""/>
                    <pic:cNvPicPr/>
                  </pic:nvPicPr>
                  <pic:blipFill>
                    <a:blip r:embed="rId15"/>
                    <a:stretch>
                      <a:fillRect/>
                    </a:stretch>
                  </pic:blipFill>
                  <pic:spPr>
                    <a:xfrm>
                      <a:off x="0" y="0"/>
                      <a:ext cx="5731510" cy="2376170"/>
                    </a:xfrm>
                    <a:prstGeom prst="rect">
                      <a:avLst/>
                    </a:prstGeom>
                  </pic:spPr>
                </pic:pic>
              </a:graphicData>
            </a:graphic>
          </wp:inline>
        </w:drawing>
      </w:r>
    </w:p>
    <w:p w14:paraId="5CD4900F" w14:textId="51DF227E" w:rsidR="00E3145A" w:rsidRDefault="00E3145A" w:rsidP="00E3145A">
      <w:pPr>
        <w:autoSpaceDE w:val="0"/>
        <w:autoSpaceDN w:val="0"/>
        <w:adjustRightInd w:val="0"/>
        <w:spacing w:line="360" w:lineRule="auto"/>
        <w:jc w:val="both"/>
      </w:pPr>
    </w:p>
    <w:p w14:paraId="1F5A1E3E" w14:textId="65D89E0F" w:rsidR="00004713" w:rsidRPr="00314F01" w:rsidRDefault="00314F01" w:rsidP="00314F01">
      <w:pPr>
        <w:autoSpaceDE w:val="0"/>
        <w:autoSpaceDN w:val="0"/>
        <w:adjustRightInd w:val="0"/>
        <w:spacing w:line="360" w:lineRule="auto"/>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                                                                    </w:t>
      </w:r>
      <w:r>
        <w:rPr>
          <w:rFonts w:ascii="Times New Roman" w:eastAsia="Times New Roman" w:hAnsi="Times New Roman" w:cs="Times New Roman"/>
          <w:sz w:val="24"/>
          <w:szCs w:val="24"/>
          <w:lang w:val="en-IN" w:eastAsia="en-IN"/>
        </w:rPr>
        <w:tab/>
      </w:r>
      <w:r>
        <w:rPr>
          <w:rFonts w:ascii="Times New Roman" w:eastAsia="Times New Roman" w:hAnsi="Times New Roman" w:cs="Times New Roman"/>
          <w:sz w:val="24"/>
          <w:szCs w:val="24"/>
          <w:lang w:val="en-IN" w:eastAsia="en-IN"/>
        </w:rPr>
        <w:tab/>
      </w:r>
      <w:r>
        <w:rPr>
          <w:rFonts w:ascii="Times New Roman" w:eastAsia="Times New Roman" w:hAnsi="Times New Roman" w:cs="Times New Roman"/>
          <w:sz w:val="24"/>
          <w:szCs w:val="24"/>
          <w:lang w:val="en-IN" w:eastAsia="en-IN"/>
        </w:rPr>
        <w:tab/>
      </w:r>
      <w:r>
        <w:rPr>
          <w:rFonts w:ascii="Times New Roman" w:eastAsia="Times New Roman" w:hAnsi="Times New Roman" w:cs="Times New Roman"/>
          <w:sz w:val="24"/>
          <w:szCs w:val="24"/>
          <w:lang w:val="en-IN" w:eastAsia="en-IN"/>
        </w:rPr>
        <w:tab/>
      </w:r>
      <w:r>
        <w:rPr>
          <w:rFonts w:ascii="Times New Roman" w:eastAsia="Times New Roman" w:hAnsi="Times New Roman" w:cs="Times New Roman"/>
          <w:sz w:val="24"/>
          <w:szCs w:val="24"/>
          <w:lang w:val="en-IN" w:eastAsia="en-IN"/>
        </w:rPr>
        <w:tab/>
      </w:r>
      <w:r>
        <w:rPr>
          <w:rFonts w:ascii="Times New Roman" w:eastAsia="Times New Roman" w:hAnsi="Times New Roman" w:cs="Times New Roman"/>
          <w:b/>
          <w:bCs/>
          <w:i/>
          <w:iCs/>
          <w:sz w:val="24"/>
          <w:szCs w:val="24"/>
          <w:lang w:val="en-IN" w:eastAsia="en-IN"/>
        </w:rPr>
        <w:t xml:space="preserve">     I</w:t>
      </w:r>
      <w:r w:rsidR="00004713" w:rsidRPr="00004713">
        <w:rPr>
          <w:rFonts w:ascii="Times New Roman" w:eastAsia="Times New Roman" w:hAnsi="Times New Roman" w:cs="Times New Roman"/>
          <w:b/>
          <w:bCs/>
          <w:i/>
          <w:iCs/>
          <w:sz w:val="24"/>
          <w:szCs w:val="24"/>
          <w:lang w:val="en-IN" w:eastAsia="en-IN"/>
        </w:rPr>
        <w:t>m</w:t>
      </w:r>
      <w:r>
        <w:rPr>
          <w:rFonts w:ascii="Times New Roman" w:eastAsia="Times New Roman" w:hAnsi="Times New Roman" w:cs="Times New Roman"/>
          <w:b/>
          <w:bCs/>
          <w:i/>
          <w:iCs/>
          <w:sz w:val="24"/>
          <w:szCs w:val="24"/>
          <w:lang w:val="en-IN" w:eastAsia="en-IN"/>
        </w:rPr>
        <w:t>a</w:t>
      </w:r>
      <w:r w:rsidR="00004713" w:rsidRPr="00004713">
        <w:rPr>
          <w:rFonts w:ascii="Times New Roman" w:eastAsia="Times New Roman" w:hAnsi="Times New Roman" w:cs="Times New Roman"/>
          <w:b/>
          <w:bCs/>
          <w:i/>
          <w:iCs/>
          <w:sz w:val="24"/>
          <w:szCs w:val="24"/>
          <w:lang w:val="en-IN" w:eastAsia="en-IN"/>
        </w:rPr>
        <w:t xml:space="preserve">ge </w:t>
      </w:r>
      <w:r>
        <w:rPr>
          <w:rFonts w:ascii="Times New Roman" w:eastAsia="Times New Roman" w:hAnsi="Times New Roman" w:cs="Times New Roman"/>
          <w:b/>
          <w:bCs/>
          <w:i/>
          <w:iCs/>
          <w:sz w:val="24"/>
          <w:szCs w:val="24"/>
          <w:lang w:val="en-IN" w:eastAsia="en-IN"/>
        </w:rPr>
        <w:t>VII</w:t>
      </w:r>
      <w:r w:rsidR="00004713" w:rsidRPr="00004713">
        <w:rPr>
          <w:rFonts w:ascii="Times New Roman" w:eastAsia="Times New Roman" w:hAnsi="Times New Roman" w:cs="Times New Roman"/>
          <w:b/>
          <w:bCs/>
          <w:i/>
          <w:iCs/>
          <w:sz w:val="24"/>
          <w:szCs w:val="24"/>
          <w:lang w:val="en-IN" w:eastAsia="en-IN"/>
        </w:rPr>
        <w:t>I</w:t>
      </w:r>
      <w:r>
        <w:rPr>
          <w:rFonts w:ascii="Times New Roman" w:eastAsia="Times New Roman" w:hAnsi="Times New Roman" w:cs="Times New Roman"/>
          <w:b/>
          <w:bCs/>
          <w:i/>
          <w:iCs/>
          <w:sz w:val="24"/>
          <w:szCs w:val="24"/>
          <w:lang w:val="en-IN" w:eastAsia="en-IN"/>
        </w:rPr>
        <w:t xml:space="preserve">               </w:t>
      </w:r>
    </w:p>
    <w:p w14:paraId="29AFD245" w14:textId="77777777" w:rsidR="00004713" w:rsidRPr="00C3633F" w:rsidRDefault="00004713" w:rsidP="00C3633F">
      <w:pPr>
        <w:autoSpaceDE w:val="0"/>
        <w:autoSpaceDN w:val="0"/>
        <w:adjustRightInd w:val="0"/>
        <w:spacing w:line="360" w:lineRule="auto"/>
        <w:jc w:val="center"/>
        <w:rPr>
          <w:rFonts w:ascii="Times New Roman" w:eastAsia="Times New Roman" w:hAnsi="Times New Roman" w:cs="Times New Roman"/>
          <w:sz w:val="24"/>
          <w:szCs w:val="24"/>
          <w:lang w:val="en-IN" w:eastAsia="en-IN"/>
        </w:rPr>
      </w:pPr>
    </w:p>
    <w:p w14:paraId="5FFC5A61" w14:textId="42F9A045" w:rsidR="00C3633F" w:rsidRPr="00C3633F" w:rsidRDefault="00C3633F" w:rsidP="00C3633F">
      <w:pPr>
        <w:autoSpaceDE w:val="0"/>
        <w:autoSpaceDN w:val="0"/>
        <w:adjustRightInd w:val="0"/>
        <w:spacing w:line="360" w:lineRule="auto"/>
        <w:jc w:val="both"/>
        <w:rPr>
          <w:rFonts w:ascii="Times New Roman" w:eastAsia="Times New Roman" w:hAnsi="Times New Roman" w:cs="Times New Roman"/>
          <w:b/>
          <w:bCs/>
          <w:sz w:val="26"/>
          <w:szCs w:val="26"/>
          <w:lang w:val="en-IN" w:eastAsia="en-IN"/>
        </w:rPr>
      </w:pPr>
      <w:r w:rsidRPr="00C3633F">
        <w:rPr>
          <w:rFonts w:ascii="Times New Roman" w:eastAsia="Times New Roman" w:hAnsi="Times New Roman" w:cs="Times New Roman"/>
          <w:b/>
          <w:bCs/>
          <w:sz w:val="26"/>
          <w:szCs w:val="26"/>
          <w:lang w:val="en-IN" w:eastAsia="en-IN"/>
        </w:rPr>
        <w:t>6. Analysis of "</w:t>
      </w:r>
      <w:r w:rsidR="00314F01" w:rsidRPr="00314F01">
        <w:t xml:space="preserve"> </w:t>
      </w:r>
      <w:r w:rsidR="00314F01" w:rsidRPr="00314F01">
        <w:rPr>
          <w:rFonts w:ascii="Times New Roman" w:eastAsia="Times New Roman" w:hAnsi="Times New Roman" w:cs="Times New Roman"/>
          <w:b/>
          <w:bCs/>
          <w:sz w:val="26"/>
          <w:szCs w:val="26"/>
          <w:lang w:eastAsia="en-IN"/>
        </w:rPr>
        <w:t>Top 5 Products Based on Sales</w:t>
      </w:r>
      <w:r w:rsidRPr="00C3633F">
        <w:rPr>
          <w:rFonts w:ascii="Times New Roman" w:eastAsia="Times New Roman" w:hAnsi="Times New Roman" w:cs="Times New Roman"/>
          <w:b/>
          <w:bCs/>
          <w:sz w:val="26"/>
          <w:szCs w:val="26"/>
          <w:lang w:val="en-IN" w:eastAsia="en-IN"/>
        </w:rPr>
        <w:t xml:space="preserve">" </w:t>
      </w:r>
    </w:p>
    <w:p w14:paraId="6F241599" w14:textId="5BE7F572" w:rsidR="00C3633F" w:rsidRPr="00C3633F" w:rsidRDefault="00004713" w:rsidP="00C3633F">
      <w:pPr>
        <w:autoSpaceDE w:val="0"/>
        <w:autoSpaceDN w:val="0"/>
        <w:adjustRightInd w:val="0"/>
        <w:spacing w:line="360" w:lineRule="auto"/>
        <w:jc w:val="both"/>
        <w:rPr>
          <w:rFonts w:ascii="Times New Roman" w:eastAsia="Times New Roman" w:hAnsi="Times New Roman" w:cs="Times New Roman"/>
          <w:b/>
          <w:bCs/>
          <w:sz w:val="24"/>
          <w:szCs w:val="24"/>
          <w:lang w:val="en-IN" w:eastAsia="en-IN"/>
        </w:rPr>
      </w:pPr>
      <w:r>
        <w:rPr>
          <w:rFonts w:ascii="Times New Roman" w:eastAsia="Times New Roman" w:hAnsi="Times New Roman" w:cs="Times New Roman"/>
          <w:b/>
          <w:bCs/>
          <w:sz w:val="24"/>
          <w:szCs w:val="24"/>
          <w:lang w:val="en-IN" w:eastAsia="en-IN"/>
        </w:rPr>
        <w:t>I</w:t>
      </w:r>
      <w:r w:rsidR="00C3633F" w:rsidRPr="00C3633F">
        <w:rPr>
          <w:rFonts w:ascii="Times New Roman" w:eastAsia="Times New Roman" w:hAnsi="Times New Roman" w:cs="Times New Roman"/>
          <w:b/>
          <w:bCs/>
          <w:sz w:val="24"/>
          <w:szCs w:val="24"/>
          <w:lang w:val="en-IN" w:eastAsia="en-IN"/>
        </w:rPr>
        <w:t>. Introduction</w:t>
      </w:r>
    </w:p>
    <w:p w14:paraId="12D5BF5C" w14:textId="77777777" w:rsidR="00E3145A" w:rsidRPr="00E3145A" w:rsidRDefault="00C3633F" w:rsidP="00E3145A">
      <w:pPr>
        <w:autoSpaceDE w:val="0"/>
        <w:autoSpaceDN w:val="0"/>
        <w:adjustRightInd w:val="0"/>
        <w:spacing w:line="360" w:lineRule="auto"/>
        <w:jc w:val="both"/>
        <w:rPr>
          <w:rFonts w:ascii="Times New Roman" w:eastAsia="Times New Roman" w:hAnsi="Times New Roman" w:cs="Times New Roman"/>
          <w:b/>
          <w:bCs/>
          <w:sz w:val="24"/>
          <w:szCs w:val="24"/>
          <w:lang w:val="en-IN" w:eastAsia="en-IN"/>
        </w:rPr>
      </w:pPr>
      <w:r w:rsidRPr="00C3633F">
        <w:rPr>
          <w:rFonts w:ascii="Times New Roman" w:eastAsia="Times New Roman" w:hAnsi="Times New Roman" w:cs="Times New Roman"/>
          <w:b/>
          <w:bCs/>
          <w:i/>
          <w:iCs/>
          <w:sz w:val="24"/>
          <w:szCs w:val="24"/>
          <w:lang w:val="en-IN" w:eastAsia="en-IN"/>
        </w:rPr>
        <w:t>Purpose</w:t>
      </w:r>
      <w:proofErr w:type="gramStart"/>
      <w:r w:rsidRPr="00C3633F">
        <w:rPr>
          <w:rFonts w:ascii="Times New Roman" w:eastAsia="Times New Roman" w:hAnsi="Times New Roman" w:cs="Times New Roman"/>
          <w:b/>
          <w:bCs/>
          <w:i/>
          <w:iCs/>
          <w:sz w:val="24"/>
          <w:szCs w:val="24"/>
          <w:lang w:val="en-IN" w:eastAsia="en-IN"/>
        </w:rPr>
        <w:t>:</w:t>
      </w:r>
      <w:r w:rsidRPr="00C3633F">
        <w:rPr>
          <w:rFonts w:ascii="Times New Roman" w:eastAsia="Times New Roman" w:hAnsi="Times New Roman" w:cs="Times New Roman"/>
          <w:b/>
          <w:bCs/>
          <w:sz w:val="24"/>
          <w:szCs w:val="24"/>
          <w:lang w:val="en-IN" w:eastAsia="en-IN"/>
        </w:rPr>
        <w:t xml:space="preserve"> </w:t>
      </w:r>
      <w:r w:rsidR="00E3145A" w:rsidRPr="00E3145A">
        <w:rPr>
          <w:rFonts w:ascii="Times New Roman" w:eastAsia="Times New Roman" w:hAnsi="Times New Roman" w:cs="Times New Roman"/>
          <w:b/>
          <w:bCs/>
          <w:sz w:val="24"/>
          <w:szCs w:val="24"/>
          <w:lang w:val="en-IN" w:eastAsia="en-IN"/>
        </w:rPr>
        <w:t>:</w:t>
      </w:r>
      <w:proofErr w:type="gramEnd"/>
      <w:r w:rsidR="00E3145A" w:rsidRPr="00E3145A">
        <w:rPr>
          <w:rFonts w:ascii="Times New Roman" w:eastAsia="Times New Roman" w:hAnsi="Times New Roman" w:cs="Times New Roman"/>
          <w:b/>
          <w:bCs/>
          <w:sz w:val="24"/>
          <w:szCs w:val="24"/>
          <w:lang w:val="en-IN" w:eastAsia="en-IN"/>
        </w:rPr>
        <w:t xml:space="preserve"> This analysis identifies the top-performing food items based on total revenue generated from Swiggy orders.</w:t>
      </w:r>
    </w:p>
    <w:p w14:paraId="2D1AFA80" w14:textId="77777777" w:rsidR="00E3145A" w:rsidRPr="00E3145A" w:rsidRDefault="00E3145A" w:rsidP="00E3145A">
      <w:pPr>
        <w:autoSpaceDE w:val="0"/>
        <w:autoSpaceDN w:val="0"/>
        <w:adjustRightInd w:val="0"/>
        <w:spacing w:line="360" w:lineRule="auto"/>
        <w:jc w:val="both"/>
        <w:rPr>
          <w:rFonts w:ascii="Times New Roman" w:eastAsia="Times New Roman" w:hAnsi="Times New Roman" w:cs="Times New Roman"/>
          <w:b/>
          <w:bCs/>
          <w:sz w:val="24"/>
          <w:szCs w:val="24"/>
          <w:lang w:val="en-IN" w:eastAsia="en-IN"/>
        </w:rPr>
      </w:pPr>
      <w:r w:rsidRPr="00E3145A">
        <w:rPr>
          <w:rFonts w:ascii="Times New Roman" w:eastAsia="Times New Roman" w:hAnsi="Times New Roman" w:cs="Times New Roman"/>
          <w:b/>
          <w:bCs/>
          <w:sz w:val="24"/>
          <w:szCs w:val="24"/>
          <w:lang w:val="en-IN" w:eastAsia="en-IN"/>
        </w:rPr>
        <w:t>Relevance: Understanding which food items contribute most to sales helps Swiggy and partner restaurants optimize menu strategies, streamline inventory, and focus promotions on high-demand products.</w:t>
      </w:r>
    </w:p>
    <w:p w14:paraId="7F08BE50" w14:textId="77777777" w:rsidR="00E3145A" w:rsidRPr="00E3145A" w:rsidRDefault="00E3145A" w:rsidP="00E3145A">
      <w:pPr>
        <w:autoSpaceDE w:val="0"/>
        <w:autoSpaceDN w:val="0"/>
        <w:adjustRightInd w:val="0"/>
        <w:spacing w:line="360" w:lineRule="auto"/>
        <w:jc w:val="both"/>
        <w:rPr>
          <w:rFonts w:ascii="Times New Roman" w:eastAsia="Times New Roman" w:hAnsi="Times New Roman" w:cs="Times New Roman"/>
          <w:b/>
          <w:bCs/>
          <w:sz w:val="24"/>
          <w:szCs w:val="24"/>
          <w:lang w:val="en-IN" w:eastAsia="en-IN"/>
        </w:rPr>
      </w:pPr>
      <w:r w:rsidRPr="00E3145A">
        <w:rPr>
          <w:rFonts w:ascii="Times New Roman" w:eastAsia="Times New Roman" w:hAnsi="Times New Roman" w:cs="Times New Roman"/>
          <w:b/>
          <w:bCs/>
          <w:sz w:val="24"/>
          <w:szCs w:val="24"/>
          <w:lang w:val="en-IN" w:eastAsia="en-IN"/>
        </w:rPr>
        <w:pict w14:anchorId="387537CA">
          <v:rect id="_x0000_i1622" style="width:0;height:1.5pt" o:hralign="center" o:hrstd="t" o:hr="t" fillcolor="#a0a0a0" stroked="f"/>
        </w:pict>
      </w:r>
    </w:p>
    <w:p w14:paraId="0D79FDA6" w14:textId="77777777" w:rsidR="00E3145A" w:rsidRPr="00E3145A" w:rsidRDefault="00E3145A" w:rsidP="00E3145A">
      <w:pPr>
        <w:autoSpaceDE w:val="0"/>
        <w:autoSpaceDN w:val="0"/>
        <w:adjustRightInd w:val="0"/>
        <w:spacing w:line="360" w:lineRule="auto"/>
        <w:jc w:val="both"/>
        <w:rPr>
          <w:rFonts w:ascii="Times New Roman" w:eastAsia="Times New Roman" w:hAnsi="Times New Roman" w:cs="Times New Roman"/>
          <w:b/>
          <w:bCs/>
          <w:sz w:val="24"/>
          <w:szCs w:val="24"/>
          <w:lang w:val="en-IN" w:eastAsia="en-IN"/>
        </w:rPr>
      </w:pPr>
      <w:r w:rsidRPr="00E3145A">
        <w:rPr>
          <w:rFonts w:ascii="Times New Roman" w:eastAsia="Times New Roman" w:hAnsi="Times New Roman" w:cs="Times New Roman"/>
          <w:b/>
          <w:bCs/>
          <w:sz w:val="24"/>
          <w:szCs w:val="24"/>
          <w:lang w:val="en-IN" w:eastAsia="en-IN"/>
        </w:rPr>
        <w:lastRenderedPageBreak/>
        <w:t>II. General Description</w:t>
      </w:r>
    </w:p>
    <w:p w14:paraId="1C048314" w14:textId="77777777" w:rsidR="00E3145A" w:rsidRPr="00E3145A" w:rsidRDefault="00E3145A" w:rsidP="00E3145A">
      <w:pPr>
        <w:autoSpaceDE w:val="0"/>
        <w:autoSpaceDN w:val="0"/>
        <w:adjustRightInd w:val="0"/>
        <w:spacing w:line="360" w:lineRule="auto"/>
        <w:jc w:val="both"/>
        <w:rPr>
          <w:rFonts w:ascii="Times New Roman" w:eastAsia="Times New Roman" w:hAnsi="Times New Roman" w:cs="Times New Roman"/>
          <w:b/>
          <w:bCs/>
          <w:sz w:val="24"/>
          <w:szCs w:val="24"/>
          <w:lang w:val="en-IN" w:eastAsia="en-IN"/>
        </w:rPr>
      </w:pPr>
      <w:r w:rsidRPr="00E3145A">
        <w:rPr>
          <w:rFonts w:ascii="Times New Roman" w:eastAsia="Times New Roman" w:hAnsi="Times New Roman" w:cs="Times New Roman"/>
          <w:b/>
          <w:bCs/>
          <w:sz w:val="24"/>
          <w:szCs w:val="24"/>
          <w:lang w:val="en-IN" w:eastAsia="en-IN"/>
        </w:rPr>
        <w:t>Data Used: The analysis uses the following key data fields:</w:t>
      </w:r>
    </w:p>
    <w:p w14:paraId="74254B76" w14:textId="77777777" w:rsidR="00E3145A" w:rsidRPr="00E3145A" w:rsidRDefault="00E3145A" w:rsidP="00E3145A">
      <w:pPr>
        <w:numPr>
          <w:ilvl w:val="0"/>
          <w:numId w:val="57"/>
        </w:numPr>
        <w:autoSpaceDE w:val="0"/>
        <w:autoSpaceDN w:val="0"/>
        <w:adjustRightInd w:val="0"/>
        <w:spacing w:line="360" w:lineRule="auto"/>
        <w:jc w:val="both"/>
        <w:rPr>
          <w:rFonts w:ascii="Times New Roman" w:eastAsia="Times New Roman" w:hAnsi="Times New Roman" w:cs="Times New Roman"/>
          <w:b/>
          <w:bCs/>
          <w:sz w:val="24"/>
          <w:szCs w:val="24"/>
          <w:lang w:val="en-IN" w:eastAsia="en-IN"/>
        </w:rPr>
      </w:pPr>
      <w:r w:rsidRPr="00E3145A">
        <w:rPr>
          <w:rFonts w:ascii="Times New Roman" w:eastAsia="Times New Roman" w:hAnsi="Times New Roman" w:cs="Times New Roman"/>
          <w:b/>
          <w:bCs/>
          <w:sz w:val="24"/>
          <w:szCs w:val="24"/>
          <w:lang w:val="en-IN" w:eastAsia="en-IN"/>
        </w:rPr>
        <w:t>“Food Items Ordered”</w:t>
      </w:r>
    </w:p>
    <w:p w14:paraId="55CCECB8" w14:textId="77777777" w:rsidR="00E3145A" w:rsidRPr="00E3145A" w:rsidRDefault="00E3145A" w:rsidP="00E3145A">
      <w:pPr>
        <w:numPr>
          <w:ilvl w:val="0"/>
          <w:numId w:val="57"/>
        </w:numPr>
        <w:autoSpaceDE w:val="0"/>
        <w:autoSpaceDN w:val="0"/>
        <w:adjustRightInd w:val="0"/>
        <w:spacing w:line="360" w:lineRule="auto"/>
        <w:jc w:val="both"/>
        <w:rPr>
          <w:rFonts w:ascii="Times New Roman" w:eastAsia="Times New Roman" w:hAnsi="Times New Roman" w:cs="Times New Roman"/>
          <w:b/>
          <w:bCs/>
          <w:sz w:val="24"/>
          <w:szCs w:val="24"/>
          <w:lang w:val="en-IN" w:eastAsia="en-IN"/>
        </w:rPr>
      </w:pPr>
      <w:r w:rsidRPr="00E3145A">
        <w:rPr>
          <w:rFonts w:ascii="Times New Roman" w:eastAsia="Times New Roman" w:hAnsi="Times New Roman" w:cs="Times New Roman"/>
          <w:b/>
          <w:bCs/>
          <w:sz w:val="24"/>
          <w:szCs w:val="24"/>
          <w:lang w:val="en-IN" w:eastAsia="en-IN"/>
        </w:rPr>
        <w:t>“Final Bill Amount (₹)” (treated as the revenue metric)</w:t>
      </w:r>
    </w:p>
    <w:p w14:paraId="31A23C9D" w14:textId="77777777" w:rsidR="00E3145A" w:rsidRPr="00E3145A" w:rsidRDefault="00E3145A" w:rsidP="00E3145A">
      <w:pPr>
        <w:autoSpaceDE w:val="0"/>
        <w:autoSpaceDN w:val="0"/>
        <w:adjustRightInd w:val="0"/>
        <w:spacing w:line="360" w:lineRule="auto"/>
        <w:jc w:val="both"/>
        <w:rPr>
          <w:rFonts w:ascii="Times New Roman" w:eastAsia="Times New Roman" w:hAnsi="Times New Roman" w:cs="Times New Roman"/>
          <w:b/>
          <w:bCs/>
          <w:sz w:val="24"/>
          <w:szCs w:val="24"/>
          <w:lang w:val="en-IN" w:eastAsia="en-IN"/>
        </w:rPr>
      </w:pPr>
      <w:r w:rsidRPr="00E3145A">
        <w:rPr>
          <w:rFonts w:ascii="Times New Roman" w:eastAsia="Times New Roman" w:hAnsi="Times New Roman" w:cs="Times New Roman"/>
          <w:b/>
          <w:bCs/>
          <w:sz w:val="24"/>
          <w:szCs w:val="24"/>
          <w:lang w:val="en-IN" w:eastAsia="en-IN"/>
        </w:rPr>
        <w:t>Time Frame/Scope: This dataset likely spans multiple weeks or months of orders, providing a reliable overview of product-level performance over time.</w:t>
      </w:r>
    </w:p>
    <w:p w14:paraId="37FC30D9" w14:textId="77777777" w:rsidR="00E3145A" w:rsidRPr="00E3145A" w:rsidRDefault="00E3145A" w:rsidP="00E3145A">
      <w:pPr>
        <w:autoSpaceDE w:val="0"/>
        <w:autoSpaceDN w:val="0"/>
        <w:adjustRightInd w:val="0"/>
        <w:spacing w:line="360" w:lineRule="auto"/>
        <w:jc w:val="both"/>
        <w:rPr>
          <w:rFonts w:ascii="Times New Roman" w:eastAsia="Times New Roman" w:hAnsi="Times New Roman" w:cs="Times New Roman"/>
          <w:b/>
          <w:bCs/>
          <w:sz w:val="24"/>
          <w:szCs w:val="24"/>
          <w:lang w:val="en-IN" w:eastAsia="en-IN"/>
        </w:rPr>
      </w:pPr>
      <w:r w:rsidRPr="00E3145A">
        <w:rPr>
          <w:rFonts w:ascii="Times New Roman" w:eastAsia="Times New Roman" w:hAnsi="Times New Roman" w:cs="Times New Roman"/>
          <w:b/>
          <w:bCs/>
          <w:sz w:val="24"/>
          <w:szCs w:val="24"/>
          <w:lang w:val="en-IN" w:eastAsia="en-IN"/>
        </w:rPr>
        <w:t>Method: A pivot table (or group-by operation in Python/Excel) was used to aggregate total sales per food item. The top five food items were then extracted by sorting in descending order of sales value.</w:t>
      </w:r>
    </w:p>
    <w:p w14:paraId="60EAB831" w14:textId="77777777" w:rsidR="00E3145A" w:rsidRPr="00E3145A" w:rsidRDefault="00E3145A" w:rsidP="00E3145A">
      <w:pPr>
        <w:autoSpaceDE w:val="0"/>
        <w:autoSpaceDN w:val="0"/>
        <w:adjustRightInd w:val="0"/>
        <w:spacing w:line="360" w:lineRule="auto"/>
        <w:jc w:val="both"/>
        <w:rPr>
          <w:rFonts w:ascii="Times New Roman" w:eastAsia="Times New Roman" w:hAnsi="Times New Roman" w:cs="Times New Roman"/>
          <w:b/>
          <w:bCs/>
          <w:sz w:val="24"/>
          <w:szCs w:val="24"/>
          <w:lang w:val="en-IN" w:eastAsia="en-IN"/>
        </w:rPr>
      </w:pPr>
      <w:r w:rsidRPr="00E3145A">
        <w:rPr>
          <w:rFonts w:ascii="Times New Roman" w:eastAsia="Times New Roman" w:hAnsi="Times New Roman" w:cs="Times New Roman"/>
          <w:b/>
          <w:bCs/>
          <w:sz w:val="24"/>
          <w:szCs w:val="24"/>
          <w:lang w:val="en-IN" w:eastAsia="en-IN"/>
        </w:rPr>
        <w:pict w14:anchorId="03EA05C5">
          <v:rect id="_x0000_i1623" style="width:0;height:1.5pt" o:hralign="center" o:hrstd="t" o:hr="t" fillcolor="#a0a0a0" stroked="f"/>
        </w:pict>
      </w:r>
    </w:p>
    <w:p w14:paraId="27A914F5" w14:textId="77777777" w:rsidR="00E3145A" w:rsidRPr="00E3145A" w:rsidRDefault="00E3145A" w:rsidP="00E3145A">
      <w:pPr>
        <w:autoSpaceDE w:val="0"/>
        <w:autoSpaceDN w:val="0"/>
        <w:adjustRightInd w:val="0"/>
        <w:spacing w:line="360" w:lineRule="auto"/>
        <w:jc w:val="both"/>
        <w:rPr>
          <w:rFonts w:ascii="Times New Roman" w:eastAsia="Times New Roman" w:hAnsi="Times New Roman" w:cs="Times New Roman"/>
          <w:b/>
          <w:bCs/>
          <w:sz w:val="24"/>
          <w:szCs w:val="24"/>
          <w:lang w:val="en-IN" w:eastAsia="en-IN"/>
        </w:rPr>
      </w:pPr>
      <w:r w:rsidRPr="00E3145A">
        <w:rPr>
          <w:rFonts w:ascii="Times New Roman" w:eastAsia="Times New Roman" w:hAnsi="Times New Roman" w:cs="Times New Roman"/>
          <w:b/>
          <w:bCs/>
          <w:sz w:val="24"/>
          <w:szCs w:val="24"/>
          <w:lang w:val="en-IN" w:eastAsia="en-IN"/>
        </w:rPr>
        <w:t>III. Specific Requirements, Functions, and Formulas</w:t>
      </w:r>
    </w:p>
    <w:p w14:paraId="1C95B6B9" w14:textId="77777777" w:rsidR="00E3145A" w:rsidRPr="00E3145A" w:rsidRDefault="00E3145A" w:rsidP="00E3145A">
      <w:pPr>
        <w:numPr>
          <w:ilvl w:val="0"/>
          <w:numId w:val="58"/>
        </w:numPr>
        <w:autoSpaceDE w:val="0"/>
        <w:autoSpaceDN w:val="0"/>
        <w:adjustRightInd w:val="0"/>
        <w:spacing w:line="360" w:lineRule="auto"/>
        <w:jc w:val="both"/>
        <w:rPr>
          <w:rFonts w:ascii="Times New Roman" w:eastAsia="Times New Roman" w:hAnsi="Times New Roman" w:cs="Times New Roman"/>
          <w:b/>
          <w:bCs/>
          <w:sz w:val="24"/>
          <w:szCs w:val="24"/>
          <w:lang w:val="en-IN" w:eastAsia="en-IN"/>
        </w:rPr>
      </w:pPr>
      <w:r w:rsidRPr="00E3145A">
        <w:rPr>
          <w:rFonts w:ascii="Times New Roman" w:eastAsia="Times New Roman" w:hAnsi="Times New Roman" w:cs="Times New Roman"/>
          <w:b/>
          <w:bCs/>
          <w:sz w:val="24"/>
          <w:szCs w:val="24"/>
          <w:lang w:val="en-IN" w:eastAsia="en-IN"/>
        </w:rPr>
        <w:t>Functions Used:</w:t>
      </w:r>
    </w:p>
    <w:p w14:paraId="368FA821" w14:textId="77777777" w:rsidR="00E3145A" w:rsidRPr="00E3145A" w:rsidRDefault="00E3145A" w:rsidP="00E3145A">
      <w:pPr>
        <w:numPr>
          <w:ilvl w:val="1"/>
          <w:numId w:val="58"/>
        </w:numPr>
        <w:autoSpaceDE w:val="0"/>
        <w:autoSpaceDN w:val="0"/>
        <w:adjustRightInd w:val="0"/>
        <w:spacing w:line="360" w:lineRule="auto"/>
        <w:jc w:val="both"/>
        <w:rPr>
          <w:rFonts w:ascii="Times New Roman" w:eastAsia="Times New Roman" w:hAnsi="Times New Roman" w:cs="Times New Roman"/>
          <w:b/>
          <w:bCs/>
          <w:sz w:val="24"/>
          <w:szCs w:val="24"/>
          <w:lang w:val="en-IN" w:eastAsia="en-IN"/>
        </w:rPr>
      </w:pPr>
      <w:r w:rsidRPr="00E3145A">
        <w:rPr>
          <w:rFonts w:ascii="Times New Roman" w:eastAsia="Times New Roman" w:hAnsi="Times New Roman" w:cs="Times New Roman"/>
          <w:b/>
          <w:bCs/>
          <w:sz w:val="24"/>
          <w:szCs w:val="24"/>
          <w:lang w:val="en-IN" w:eastAsia="en-IN"/>
        </w:rPr>
        <w:t>SUM function in Excel or group-by aggregation in Python to calculate total sales.</w:t>
      </w:r>
    </w:p>
    <w:p w14:paraId="4031DA6C" w14:textId="77777777" w:rsidR="00E3145A" w:rsidRPr="00E3145A" w:rsidRDefault="00E3145A" w:rsidP="00E3145A">
      <w:pPr>
        <w:numPr>
          <w:ilvl w:val="1"/>
          <w:numId w:val="58"/>
        </w:numPr>
        <w:autoSpaceDE w:val="0"/>
        <w:autoSpaceDN w:val="0"/>
        <w:adjustRightInd w:val="0"/>
        <w:spacing w:line="360" w:lineRule="auto"/>
        <w:jc w:val="both"/>
        <w:rPr>
          <w:rFonts w:ascii="Times New Roman" w:eastAsia="Times New Roman" w:hAnsi="Times New Roman" w:cs="Times New Roman"/>
          <w:b/>
          <w:bCs/>
          <w:sz w:val="24"/>
          <w:szCs w:val="24"/>
          <w:lang w:val="en-IN" w:eastAsia="en-IN"/>
        </w:rPr>
      </w:pPr>
      <w:r w:rsidRPr="00E3145A">
        <w:rPr>
          <w:rFonts w:ascii="Times New Roman" w:eastAsia="Times New Roman" w:hAnsi="Times New Roman" w:cs="Times New Roman"/>
          <w:b/>
          <w:bCs/>
          <w:sz w:val="24"/>
          <w:szCs w:val="24"/>
          <w:lang w:val="en-IN" w:eastAsia="en-IN"/>
        </w:rPr>
        <w:t>SORT to rank the food items.</w:t>
      </w:r>
    </w:p>
    <w:p w14:paraId="5395324E" w14:textId="77777777" w:rsidR="00E3145A" w:rsidRPr="00E3145A" w:rsidRDefault="00E3145A" w:rsidP="00E3145A">
      <w:pPr>
        <w:numPr>
          <w:ilvl w:val="1"/>
          <w:numId w:val="58"/>
        </w:numPr>
        <w:autoSpaceDE w:val="0"/>
        <w:autoSpaceDN w:val="0"/>
        <w:adjustRightInd w:val="0"/>
        <w:spacing w:line="360" w:lineRule="auto"/>
        <w:jc w:val="both"/>
        <w:rPr>
          <w:rFonts w:ascii="Times New Roman" w:eastAsia="Times New Roman" w:hAnsi="Times New Roman" w:cs="Times New Roman"/>
          <w:b/>
          <w:bCs/>
          <w:sz w:val="24"/>
          <w:szCs w:val="24"/>
          <w:lang w:val="en-IN" w:eastAsia="en-IN"/>
        </w:rPr>
      </w:pPr>
      <w:r w:rsidRPr="00E3145A">
        <w:rPr>
          <w:rFonts w:ascii="Times New Roman" w:eastAsia="Times New Roman" w:hAnsi="Times New Roman" w:cs="Times New Roman"/>
          <w:b/>
          <w:bCs/>
          <w:sz w:val="24"/>
          <w:szCs w:val="24"/>
          <w:lang w:val="en-IN" w:eastAsia="en-IN"/>
        </w:rPr>
        <w:t>Optionally, TEXT functions to clean inconsistent food item names.</w:t>
      </w:r>
    </w:p>
    <w:p w14:paraId="1DB7C8B5" w14:textId="77777777" w:rsidR="00E3145A" w:rsidRPr="00E3145A" w:rsidRDefault="00E3145A" w:rsidP="00E3145A">
      <w:pPr>
        <w:autoSpaceDE w:val="0"/>
        <w:autoSpaceDN w:val="0"/>
        <w:adjustRightInd w:val="0"/>
        <w:spacing w:line="360" w:lineRule="auto"/>
        <w:jc w:val="both"/>
        <w:rPr>
          <w:rFonts w:ascii="Times New Roman" w:eastAsia="Times New Roman" w:hAnsi="Times New Roman" w:cs="Times New Roman"/>
          <w:b/>
          <w:bCs/>
          <w:sz w:val="24"/>
          <w:szCs w:val="24"/>
          <w:lang w:val="en-IN" w:eastAsia="en-IN"/>
        </w:rPr>
      </w:pPr>
      <w:r w:rsidRPr="00E3145A">
        <w:rPr>
          <w:rFonts w:ascii="Times New Roman" w:eastAsia="Times New Roman" w:hAnsi="Times New Roman" w:cs="Times New Roman"/>
          <w:b/>
          <w:bCs/>
          <w:sz w:val="24"/>
          <w:szCs w:val="24"/>
          <w:lang w:val="en-IN" w:eastAsia="en-IN"/>
        </w:rPr>
        <w:t>Pivot Table Configuration:</w:t>
      </w:r>
    </w:p>
    <w:p w14:paraId="2E9B9096" w14:textId="77777777" w:rsidR="00E3145A" w:rsidRPr="00E3145A" w:rsidRDefault="00E3145A" w:rsidP="00E3145A">
      <w:pPr>
        <w:numPr>
          <w:ilvl w:val="0"/>
          <w:numId w:val="59"/>
        </w:numPr>
        <w:autoSpaceDE w:val="0"/>
        <w:autoSpaceDN w:val="0"/>
        <w:adjustRightInd w:val="0"/>
        <w:spacing w:line="360" w:lineRule="auto"/>
        <w:jc w:val="both"/>
        <w:rPr>
          <w:rFonts w:ascii="Times New Roman" w:eastAsia="Times New Roman" w:hAnsi="Times New Roman" w:cs="Times New Roman"/>
          <w:b/>
          <w:bCs/>
          <w:sz w:val="24"/>
          <w:szCs w:val="24"/>
          <w:lang w:val="en-IN" w:eastAsia="en-IN"/>
        </w:rPr>
      </w:pPr>
      <w:r w:rsidRPr="00E3145A">
        <w:rPr>
          <w:rFonts w:ascii="Times New Roman" w:eastAsia="Times New Roman" w:hAnsi="Times New Roman" w:cs="Times New Roman"/>
          <w:b/>
          <w:bCs/>
          <w:sz w:val="24"/>
          <w:szCs w:val="24"/>
          <w:lang w:val="en-IN" w:eastAsia="en-IN"/>
        </w:rPr>
        <w:t>Rows: Food Items Ordered</w:t>
      </w:r>
    </w:p>
    <w:p w14:paraId="21069340" w14:textId="77777777" w:rsidR="00E3145A" w:rsidRPr="00E3145A" w:rsidRDefault="00E3145A" w:rsidP="00E3145A">
      <w:pPr>
        <w:numPr>
          <w:ilvl w:val="0"/>
          <w:numId w:val="59"/>
        </w:numPr>
        <w:autoSpaceDE w:val="0"/>
        <w:autoSpaceDN w:val="0"/>
        <w:adjustRightInd w:val="0"/>
        <w:spacing w:line="360" w:lineRule="auto"/>
        <w:jc w:val="both"/>
        <w:rPr>
          <w:rFonts w:ascii="Times New Roman" w:eastAsia="Times New Roman" w:hAnsi="Times New Roman" w:cs="Times New Roman"/>
          <w:b/>
          <w:bCs/>
          <w:sz w:val="24"/>
          <w:szCs w:val="24"/>
          <w:lang w:val="en-IN" w:eastAsia="en-IN"/>
        </w:rPr>
      </w:pPr>
      <w:r w:rsidRPr="00E3145A">
        <w:rPr>
          <w:rFonts w:ascii="Times New Roman" w:eastAsia="Times New Roman" w:hAnsi="Times New Roman" w:cs="Times New Roman"/>
          <w:b/>
          <w:bCs/>
          <w:sz w:val="24"/>
          <w:szCs w:val="24"/>
          <w:lang w:val="en-IN" w:eastAsia="en-IN"/>
        </w:rPr>
        <w:t>Values: Sum of Final Bill Amount (₹)</w:t>
      </w:r>
    </w:p>
    <w:p w14:paraId="144BC00A" w14:textId="77777777" w:rsidR="00E3145A" w:rsidRPr="00E3145A" w:rsidRDefault="00E3145A" w:rsidP="00E3145A">
      <w:pPr>
        <w:numPr>
          <w:ilvl w:val="0"/>
          <w:numId w:val="59"/>
        </w:numPr>
        <w:autoSpaceDE w:val="0"/>
        <w:autoSpaceDN w:val="0"/>
        <w:adjustRightInd w:val="0"/>
        <w:spacing w:line="360" w:lineRule="auto"/>
        <w:jc w:val="both"/>
        <w:rPr>
          <w:rFonts w:ascii="Times New Roman" w:eastAsia="Times New Roman" w:hAnsi="Times New Roman" w:cs="Times New Roman"/>
          <w:b/>
          <w:bCs/>
          <w:sz w:val="24"/>
          <w:szCs w:val="24"/>
          <w:lang w:val="en-IN" w:eastAsia="en-IN"/>
        </w:rPr>
      </w:pPr>
      <w:r w:rsidRPr="00E3145A">
        <w:rPr>
          <w:rFonts w:ascii="Times New Roman" w:eastAsia="Times New Roman" w:hAnsi="Times New Roman" w:cs="Times New Roman"/>
          <w:b/>
          <w:bCs/>
          <w:sz w:val="24"/>
          <w:szCs w:val="24"/>
          <w:lang w:val="en-IN" w:eastAsia="en-IN"/>
        </w:rPr>
        <w:t>Sorting: Descending order by Total Sales</w:t>
      </w:r>
    </w:p>
    <w:p w14:paraId="3913058B" w14:textId="77777777" w:rsidR="00E3145A" w:rsidRPr="00E3145A" w:rsidRDefault="00E3145A" w:rsidP="00E3145A">
      <w:pPr>
        <w:autoSpaceDE w:val="0"/>
        <w:autoSpaceDN w:val="0"/>
        <w:adjustRightInd w:val="0"/>
        <w:spacing w:line="360" w:lineRule="auto"/>
        <w:jc w:val="both"/>
        <w:rPr>
          <w:rFonts w:ascii="Times New Roman" w:eastAsia="Times New Roman" w:hAnsi="Times New Roman" w:cs="Times New Roman"/>
          <w:b/>
          <w:bCs/>
          <w:sz w:val="24"/>
          <w:szCs w:val="24"/>
          <w:lang w:val="en-IN" w:eastAsia="en-IN"/>
        </w:rPr>
      </w:pPr>
      <w:r w:rsidRPr="00E3145A">
        <w:rPr>
          <w:rFonts w:ascii="Times New Roman" w:eastAsia="Times New Roman" w:hAnsi="Times New Roman" w:cs="Times New Roman"/>
          <w:b/>
          <w:bCs/>
          <w:sz w:val="24"/>
          <w:szCs w:val="24"/>
          <w:lang w:val="en-IN" w:eastAsia="en-IN"/>
        </w:rPr>
        <w:t>Calculated Fields: None required. The analysis used direct aggregation.</w:t>
      </w:r>
    </w:p>
    <w:p w14:paraId="29C86B08" w14:textId="77777777" w:rsidR="00E3145A" w:rsidRPr="00E3145A" w:rsidRDefault="00E3145A" w:rsidP="00E3145A">
      <w:pPr>
        <w:autoSpaceDE w:val="0"/>
        <w:autoSpaceDN w:val="0"/>
        <w:adjustRightInd w:val="0"/>
        <w:spacing w:line="360" w:lineRule="auto"/>
        <w:jc w:val="both"/>
        <w:rPr>
          <w:rFonts w:ascii="Times New Roman" w:eastAsia="Times New Roman" w:hAnsi="Times New Roman" w:cs="Times New Roman"/>
          <w:b/>
          <w:bCs/>
          <w:sz w:val="24"/>
          <w:szCs w:val="24"/>
          <w:lang w:val="en-IN" w:eastAsia="en-IN"/>
        </w:rPr>
      </w:pPr>
      <w:r w:rsidRPr="00E3145A">
        <w:rPr>
          <w:rFonts w:ascii="Times New Roman" w:eastAsia="Times New Roman" w:hAnsi="Times New Roman" w:cs="Times New Roman"/>
          <w:b/>
          <w:bCs/>
          <w:sz w:val="24"/>
          <w:szCs w:val="24"/>
          <w:lang w:val="en-IN" w:eastAsia="en-IN"/>
        </w:rPr>
        <w:pict w14:anchorId="43EC11AF">
          <v:rect id="_x0000_i1624" style="width:0;height:1.5pt" o:hralign="center" o:hrstd="t" o:hr="t" fillcolor="#a0a0a0" stroked="f"/>
        </w:pict>
      </w:r>
    </w:p>
    <w:p w14:paraId="08BEDAF7" w14:textId="77777777" w:rsidR="00E3145A" w:rsidRPr="00E3145A" w:rsidRDefault="00E3145A" w:rsidP="00E3145A">
      <w:pPr>
        <w:autoSpaceDE w:val="0"/>
        <w:autoSpaceDN w:val="0"/>
        <w:adjustRightInd w:val="0"/>
        <w:spacing w:line="360" w:lineRule="auto"/>
        <w:jc w:val="both"/>
        <w:rPr>
          <w:rFonts w:ascii="Times New Roman" w:eastAsia="Times New Roman" w:hAnsi="Times New Roman" w:cs="Times New Roman"/>
          <w:b/>
          <w:bCs/>
          <w:sz w:val="24"/>
          <w:szCs w:val="24"/>
          <w:lang w:val="en-IN" w:eastAsia="en-IN"/>
        </w:rPr>
      </w:pPr>
      <w:r w:rsidRPr="00E3145A">
        <w:rPr>
          <w:rFonts w:ascii="Times New Roman" w:eastAsia="Times New Roman" w:hAnsi="Times New Roman" w:cs="Times New Roman"/>
          <w:b/>
          <w:bCs/>
          <w:sz w:val="24"/>
          <w:szCs w:val="24"/>
          <w:lang w:val="en-IN" w:eastAsia="en-IN"/>
        </w:rPr>
        <w:t>IV. Analysis Results</w:t>
      </w:r>
    </w:p>
    <w:p w14:paraId="1CE2ED08" w14:textId="77777777" w:rsidR="00E3145A" w:rsidRPr="00E3145A" w:rsidRDefault="00E3145A" w:rsidP="00E3145A">
      <w:pPr>
        <w:autoSpaceDE w:val="0"/>
        <w:autoSpaceDN w:val="0"/>
        <w:adjustRightInd w:val="0"/>
        <w:spacing w:line="360" w:lineRule="auto"/>
        <w:jc w:val="both"/>
        <w:rPr>
          <w:rFonts w:ascii="Times New Roman" w:eastAsia="Times New Roman" w:hAnsi="Times New Roman" w:cs="Times New Roman"/>
          <w:b/>
          <w:bCs/>
          <w:sz w:val="24"/>
          <w:szCs w:val="24"/>
          <w:lang w:val="en-IN" w:eastAsia="en-IN"/>
        </w:rPr>
      </w:pPr>
      <w:r w:rsidRPr="00E3145A">
        <w:rPr>
          <w:rFonts w:ascii="Times New Roman" w:eastAsia="Times New Roman" w:hAnsi="Times New Roman" w:cs="Times New Roman"/>
          <w:b/>
          <w:bCs/>
          <w:sz w:val="24"/>
          <w:szCs w:val="24"/>
          <w:lang w:val="en-IN" w:eastAsia="en-IN"/>
        </w:rPr>
        <w:t xml:space="preserve">Findings </w:t>
      </w:r>
      <w:r w:rsidRPr="00E3145A">
        <w:rPr>
          <w:rFonts w:ascii="Times New Roman" w:eastAsia="Times New Roman" w:hAnsi="Times New Roman" w:cs="Times New Roman"/>
          <w:b/>
          <w:bCs/>
          <w:i/>
          <w:iCs/>
          <w:sz w:val="24"/>
          <w:szCs w:val="24"/>
          <w:lang w:val="en-IN" w:eastAsia="en-IN"/>
        </w:rPr>
        <w:t>(hypothetical values for illustration)</w:t>
      </w:r>
      <w:r w:rsidRPr="00E3145A">
        <w:rPr>
          <w:rFonts w:ascii="Times New Roman" w:eastAsia="Times New Roman" w:hAnsi="Times New Roman" w:cs="Times New Roman"/>
          <w:b/>
          <w:bCs/>
          <w:sz w:val="24"/>
          <w:szCs w:val="24"/>
          <w:lang w:val="en-IN" w:eastAsia="en-IN"/>
        </w:rPr>
        <w:t>:</w:t>
      </w:r>
    </w:p>
    <w:p w14:paraId="48AC0154" w14:textId="77777777" w:rsidR="00E3145A" w:rsidRPr="00E3145A" w:rsidRDefault="00E3145A" w:rsidP="00E3145A">
      <w:pPr>
        <w:numPr>
          <w:ilvl w:val="0"/>
          <w:numId w:val="60"/>
        </w:numPr>
        <w:autoSpaceDE w:val="0"/>
        <w:autoSpaceDN w:val="0"/>
        <w:adjustRightInd w:val="0"/>
        <w:spacing w:line="360" w:lineRule="auto"/>
        <w:jc w:val="both"/>
        <w:rPr>
          <w:rFonts w:ascii="Times New Roman" w:eastAsia="Times New Roman" w:hAnsi="Times New Roman" w:cs="Times New Roman"/>
          <w:b/>
          <w:bCs/>
          <w:sz w:val="24"/>
          <w:szCs w:val="24"/>
          <w:lang w:val="en-IN" w:eastAsia="en-IN"/>
        </w:rPr>
      </w:pPr>
      <w:r w:rsidRPr="00E3145A">
        <w:rPr>
          <w:rFonts w:ascii="Times New Roman" w:eastAsia="Times New Roman" w:hAnsi="Times New Roman" w:cs="Times New Roman"/>
          <w:b/>
          <w:bCs/>
          <w:sz w:val="24"/>
          <w:szCs w:val="24"/>
          <w:lang w:val="en-IN" w:eastAsia="en-IN"/>
        </w:rPr>
        <w:lastRenderedPageBreak/>
        <w:t>Chicken Biryani – ₹1,48,250.00</w:t>
      </w:r>
    </w:p>
    <w:p w14:paraId="09BBE0EA" w14:textId="77777777" w:rsidR="00E3145A" w:rsidRPr="00E3145A" w:rsidRDefault="00E3145A" w:rsidP="00E3145A">
      <w:pPr>
        <w:numPr>
          <w:ilvl w:val="0"/>
          <w:numId w:val="60"/>
        </w:numPr>
        <w:autoSpaceDE w:val="0"/>
        <w:autoSpaceDN w:val="0"/>
        <w:adjustRightInd w:val="0"/>
        <w:spacing w:line="360" w:lineRule="auto"/>
        <w:jc w:val="both"/>
        <w:rPr>
          <w:rFonts w:ascii="Times New Roman" w:eastAsia="Times New Roman" w:hAnsi="Times New Roman" w:cs="Times New Roman"/>
          <w:b/>
          <w:bCs/>
          <w:sz w:val="24"/>
          <w:szCs w:val="24"/>
          <w:lang w:val="en-IN" w:eastAsia="en-IN"/>
        </w:rPr>
      </w:pPr>
      <w:r w:rsidRPr="00E3145A">
        <w:rPr>
          <w:rFonts w:ascii="Times New Roman" w:eastAsia="Times New Roman" w:hAnsi="Times New Roman" w:cs="Times New Roman"/>
          <w:b/>
          <w:bCs/>
          <w:sz w:val="24"/>
          <w:szCs w:val="24"/>
          <w:lang w:val="en-IN" w:eastAsia="en-IN"/>
        </w:rPr>
        <w:t>Paneer Butter Masala – ₹1,32,400.50</w:t>
      </w:r>
    </w:p>
    <w:p w14:paraId="07B02BFB" w14:textId="77777777" w:rsidR="00E3145A" w:rsidRPr="00E3145A" w:rsidRDefault="00E3145A" w:rsidP="00E3145A">
      <w:pPr>
        <w:numPr>
          <w:ilvl w:val="0"/>
          <w:numId w:val="60"/>
        </w:numPr>
        <w:autoSpaceDE w:val="0"/>
        <w:autoSpaceDN w:val="0"/>
        <w:adjustRightInd w:val="0"/>
        <w:spacing w:line="360" w:lineRule="auto"/>
        <w:jc w:val="both"/>
        <w:rPr>
          <w:rFonts w:ascii="Times New Roman" w:eastAsia="Times New Roman" w:hAnsi="Times New Roman" w:cs="Times New Roman"/>
          <w:b/>
          <w:bCs/>
          <w:sz w:val="24"/>
          <w:szCs w:val="24"/>
          <w:lang w:val="en-IN" w:eastAsia="en-IN"/>
        </w:rPr>
      </w:pPr>
      <w:r w:rsidRPr="00E3145A">
        <w:rPr>
          <w:rFonts w:ascii="Times New Roman" w:eastAsia="Times New Roman" w:hAnsi="Times New Roman" w:cs="Times New Roman"/>
          <w:b/>
          <w:bCs/>
          <w:sz w:val="24"/>
          <w:szCs w:val="24"/>
          <w:lang w:val="en-IN" w:eastAsia="en-IN"/>
        </w:rPr>
        <w:t>Veg Burger – ₹1,20,010.75</w:t>
      </w:r>
    </w:p>
    <w:p w14:paraId="0C93EDCA" w14:textId="77777777" w:rsidR="00E3145A" w:rsidRPr="00E3145A" w:rsidRDefault="00E3145A" w:rsidP="00E3145A">
      <w:pPr>
        <w:numPr>
          <w:ilvl w:val="0"/>
          <w:numId w:val="60"/>
        </w:numPr>
        <w:autoSpaceDE w:val="0"/>
        <w:autoSpaceDN w:val="0"/>
        <w:adjustRightInd w:val="0"/>
        <w:spacing w:line="360" w:lineRule="auto"/>
        <w:jc w:val="both"/>
        <w:rPr>
          <w:rFonts w:ascii="Times New Roman" w:eastAsia="Times New Roman" w:hAnsi="Times New Roman" w:cs="Times New Roman"/>
          <w:b/>
          <w:bCs/>
          <w:sz w:val="24"/>
          <w:szCs w:val="24"/>
          <w:lang w:val="en-IN" w:eastAsia="en-IN"/>
        </w:rPr>
      </w:pPr>
      <w:r w:rsidRPr="00E3145A">
        <w:rPr>
          <w:rFonts w:ascii="Times New Roman" w:eastAsia="Times New Roman" w:hAnsi="Times New Roman" w:cs="Times New Roman"/>
          <w:b/>
          <w:bCs/>
          <w:sz w:val="24"/>
          <w:szCs w:val="24"/>
          <w:lang w:val="en-IN" w:eastAsia="en-IN"/>
        </w:rPr>
        <w:t>Masala Dosa – ₹1,11,760.00</w:t>
      </w:r>
    </w:p>
    <w:p w14:paraId="22161B4D" w14:textId="77777777" w:rsidR="00E3145A" w:rsidRPr="00E3145A" w:rsidRDefault="00E3145A" w:rsidP="00E3145A">
      <w:pPr>
        <w:numPr>
          <w:ilvl w:val="0"/>
          <w:numId w:val="60"/>
        </w:numPr>
        <w:autoSpaceDE w:val="0"/>
        <w:autoSpaceDN w:val="0"/>
        <w:adjustRightInd w:val="0"/>
        <w:spacing w:line="360" w:lineRule="auto"/>
        <w:jc w:val="both"/>
        <w:rPr>
          <w:rFonts w:ascii="Times New Roman" w:eastAsia="Times New Roman" w:hAnsi="Times New Roman" w:cs="Times New Roman"/>
          <w:b/>
          <w:bCs/>
          <w:sz w:val="24"/>
          <w:szCs w:val="24"/>
          <w:lang w:val="en-IN" w:eastAsia="en-IN"/>
        </w:rPr>
      </w:pPr>
      <w:r w:rsidRPr="00E3145A">
        <w:rPr>
          <w:rFonts w:ascii="Times New Roman" w:eastAsia="Times New Roman" w:hAnsi="Times New Roman" w:cs="Times New Roman"/>
          <w:b/>
          <w:bCs/>
          <w:sz w:val="24"/>
          <w:szCs w:val="24"/>
          <w:lang w:val="en-IN" w:eastAsia="en-IN"/>
        </w:rPr>
        <w:t>Fried Rice Combo – ₹1,05,430.25</w:t>
      </w:r>
    </w:p>
    <w:p w14:paraId="4522264C" w14:textId="77777777" w:rsidR="00E3145A" w:rsidRPr="00E3145A" w:rsidRDefault="00E3145A" w:rsidP="00E3145A">
      <w:pPr>
        <w:autoSpaceDE w:val="0"/>
        <w:autoSpaceDN w:val="0"/>
        <w:adjustRightInd w:val="0"/>
        <w:spacing w:line="360" w:lineRule="auto"/>
        <w:jc w:val="both"/>
        <w:rPr>
          <w:rFonts w:ascii="Times New Roman" w:eastAsia="Times New Roman" w:hAnsi="Times New Roman" w:cs="Times New Roman"/>
          <w:b/>
          <w:bCs/>
          <w:sz w:val="24"/>
          <w:szCs w:val="24"/>
          <w:lang w:val="en-IN" w:eastAsia="en-IN"/>
        </w:rPr>
      </w:pPr>
      <w:r w:rsidRPr="00E3145A">
        <w:rPr>
          <w:rFonts w:ascii="Times New Roman" w:eastAsia="Times New Roman" w:hAnsi="Times New Roman" w:cs="Times New Roman"/>
          <w:b/>
          <w:bCs/>
          <w:sz w:val="24"/>
          <w:szCs w:val="24"/>
          <w:lang w:val="en-IN" w:eastAsia="en-IN"/>
        </w:rPr>
        <w:t>Patterns:</w:t>
      </w:r>
    </w:p>
    <w:p w14:paraId="4A241CD5" w14:textId="77777777" w:rsidR="00E3145A" w:rsidRPr="00E3145A" w:rsidRDefault="00E3145A" w:rsidP="00E3145A">
      <w:pPr>
        <w:numPr>
          <w:ilvl w:val="0"/>
          <w:numId w:val="61"/>
        </w:numPr>
        <w:autoSpaceDE w:val="0"/>
        <w:autoSpaceDN w:val="0"/>
        <w:adjustRightInd w:val="0"/>
        <w:spacing w:line="360" w:lineRule="auto"/>
        <w:jc w:val="both"/>
        <w:rPr>
          <w:rFonts w:ascii="Times New Roman" w:eastAsia="Times New Roman" w:hAnsi="Times New Roman" w:cs="Times New Roman"/>
          <w:b/>
          <w:bCs/>
          <w:sz w:val="24"/>
          <w:szCs w:val="24"/>
          <w:lang w:val="en-IN" w:eastAsia="en-IN"/>
        </w:rPr>
      </w:pPr>
      <w:r w:rsidRPr="00E3145A">
        <w:rPr>
          <w:rFonts w:ascii="Times New Roman" w:eastAsia="Times New Roman" w:hAnsi="Times New Roman" w:cs="Times New Roman"/>
          <w:b/>
          <w:bCs/>
          <w:sz w:val="24"/>
          <w:szCs w:val="24"/>
          <w:lang w:val="en-IN" w:eastAsia="en-IN"/>
        </w:rPr>
        <w:t>Heavier/main-course meals dominate the top 5, reflecting a preference for fulfilling dishes during food delivery.</w:t>
      </w:r>
    </w:p>
    <w:p w14:paraId="6672EE72" w14:textId="77777777" w:rsidR="00E3145A" w:rsidRPr="00E3145A" w:rsidRDefault="00E3145A" w:rsidP="00E3145A">
      <w:pPr>
        <w:numPr>
          <w:ilvl w:val="0"/>
          <w:numId w:val="61"/>
        </w:numPr>
        <w:autoSpaceDE w:val="0"/>
        <w:autoSpaceDN w:val="0"/>
        <w:adjustRightInd w:val="0"/>
        <w:spacing w:line="360" w:lineRule="auto"/>
        <w:jc w:val="both"/>
        <w:rPr>
          <w:rFonts w:ascii="Times New Roman" w:eastAsia="Times New Roman" w:hAnsi="Times New Roman" w:cs="Times New Roman"/>
          <w:b/>
          <w:bCs/>
          <w:sz w:val="24"/>
          <w:szCs w:val="24"/>
          <w:lang w:val="en-IN" w:eastAsia="en-IN"/>
        </w:rPr>
      </w:pPr>
      <w:r w:rsidRPr="00E3145A">
        <w:rPr>
          <w:rFonts w:ascii="Times New Roman" w:eastAsia="Times New Roman" w:hAnsi="Times New Roman" w:cs="Times New Roman"/>
          <w:b/>
          <w:bCs/>
          <w:sz w:val="24"/>
          <w:szCs w:val="24"/>
          <w:lang w:val="en-IN" w:eastAsia="en-IN"/>
        </w:rPr>
        <w:t>Minimal presence of beverages/snacks among the top performers suggests higher average order value on meal items.</w:t>
      </w:r>
    </w:p>
    <w:p w14:paraId="623267CD" w14:textId="77777777" w:rsidR="00E3145A" w:rsidRPr="00E3145A" w:rsidRDefault="00E3145A" w:rsidP="00E3145A">
      <w:pPr>
        <w:autoSpaceDE w:val="0"/>
        <w:autoSpaceDN w:val="0"/>
        <w:adjustRightInd w:val="0"/>
        <w:spacing w:line="360" w:lineRule="auto"/>
        <w:jc w:val="both"/>
        <w:rPr>
          <w:rFonts w:ascii="Times New Roman" w:eastAsia="Times New Roman" w:hAnsi="Times New Roman" w:cs="Times New Roman"/>
          <w:b/>
          <w:bCs/>
          <w:sz w:val="24"/>
          <w:szCs w:val="24"/>
          <w:lang w:val="en-IN" w:eastAsia="en-IN"/>
        </w:rPr>
      </w:pPr>
      <w:r w:rsidRPr="00E3145A">
        <w:rPr>
          <w:rFonts w:ascii="Times New Roman" w:eastAsia="Times New Roman" w:hAnsi="Times New Roman" w:cs="Times New Roman"/>
          <w:b/>
          <w:bCs/>
          <w:sz w:val="24"/>
          <w:szCs w:val="24"/>
          <w:lang w:val="en-IN" w:eastAsia="en-IN"/>
        </w:rPr>
        <w:t>Comparisons:</w:t>
      </w:r>
    </w:p>
    <w:p w14:paraId="42C4FBE3" w14:textId="77777777" w:rsidR="00E3145A" w:rsidRPr="00E3145A" w:rsidRDefault="00E3145A" w:rsidP="00E3145A">
      <w:pPr>
        <w:numPr>
          <w:ilvl w:val="0"/>
          <w:numId w:val="62"/>
        </w:numPr>
        <w:autoSpaceDE w:val="0"/>
        <w:autoSpaceDN w:val="0"/>
        <w:adjustRightInd w:val="0"/>
        <w:spacing w:line="360" w:lineRule="auto"/>
        <w:jc w:val="both"/>
        <w:rPr>
          <w:rFonts w:ascii="Times New Roman" w:eastAsia="Times New Roman" w:hAnsi="Times New Roman" w:cs="Times New Roman"/>
          <w:b/>
          <w:bCs/>
          <w:sz w:val="24"/>
          <w:szCs w:val="24"/>
          <w:lang w:val="en-IN" w:eastAsia="en-IN"/>
        </w:rPr>
      </w:pPr>
      <w:r w:rsidRPr="00E3145A">
        <w:rPr>
          <w:rFonts w:ascii="Times New Roman" w:eastAsia="Times New Roman" w:hAnsi="Times New Roman" w:cs="Times New Roman"/>
          <w:b/>
          <w:bCs/>
          <w:sz w:val="24"/>
          <w:szCs w:val="24"/>
          <w:lang w:val="en-IN" w:eastAsia="en-IN"/>
        </w:rPr>
        <w:t>Chicken Biryani leads by roughly ₹15,800+ over the next highest item, indicating strong consistent demand.</w:t>
      </w:r>
    </w:p>
    <w:p w14:paraId="1A001A32" w14:textId="77777777" w:rsidR="00E3145A" w:rsidRPr="00E3145A" w:rsidRDefault="00E3145A" w:rsidP="00E3145A">
      <w:pPr>
        <w:numPr>
          <w:ilvl w:val="0"/>
          <w:numId w:val="62"/>
        </w:numPr>
        <w:autoSpaceDE w:val="0"/>
        <w:autoSpaceDN w:val="0"/>
        <w:adjustRightInd w:val="0"/>
        <w:spacing w:line="360" w:lineRule="auto"/>
        <w:jc w:val="both"/>
        <w:rPr>
          <w:rFonts w:ascii="Times New Roman" w:eastAsia="Times New Roman" w:hAnsi="Times New Roman" w:cs="Times New Roman"/>
          <w:b/>
          <w:bCs/>
          <w:sz w:val="24"/>
          <w:szCs w:val="24"/>
          <w:lang w:val="en-IN" w:eastAsia="en-IN"/>
        </w:rPr>
      </w:pPr>
      <w:r w:rsidRPr="00E3145A">
        <w:rPr>
          <w:rFonts w:ascii="Times New Roman" w:eastAsia="Times New Roman" w:hAnsi="Times New Roman" w:cs="Times New Roman"/>
          <w:b/>
          <w:bCs/>
          <w:sz w:val="24"/>
          <w:szCs w:val="24"/>
          <w:lang w:val="en-IN" w:eastAsia="en-IN"/>
        </w:rPr>
        <w:t>Fried Rice Combo, although in the top 5, trails the leader by over ₹40,000, suggesting opportunity for upselling or bundling.</w:t>
      </w:r>
    </w:p>
    <w:p w14:paraId="10F9A4C4" w14:textId="77777777" w:rsidR="00E3145A" w:rsidRPr="00E3145A" w:rsidRDefault="00E3145A" w:rsidP="00E3145A">
      <w:pPr>
        <w:autoSpaceDE w:val="0"/>
        <w:autoSpaceDN w:val="0"/>
        <w:adjustRightInd w:val="0"/>
        <w:spacing w:line="360" w:lineRule="auto"/>
        <w:jc w:val="both"/>
        <w:rPr>
          <w:rFonts w:ascii="Times New Roman" w:eastAsia="Times New Roman" w:hAnsi="Times New Roman" w:cs="Times New Roman"/>
          <w:b/>
          <w:bCs/>
          <w:sz w:val="24"/>
          <w:szCs w:val="24"/>
          <w:lang w:val="en-IN" w:eastAsia="en-IN"/>
        </w:rPr>
      </w:pPr>
      <w:r w:rsidRPr="00E3145A">
        <w:rPr>
          <w:rFonts w:ascii="Times New Roman" w:eastAsia="Times New Roman" w:hAnsi="Times New Roman" w:cs="Times New Roman"/>
          <w:b/>
          <w:bCs/>
          <w:sz w:val="24"/>
          <w:szCs w:val="24"/>
          <w:lang w:val="en-IN" w:eastAsia="en-IN"/>
        </w:rPr>
        <w:pict w14:anchorId="526F4C7A">
          <v:rect id="_x0000_i1625" style="width:0;height:1.5pt" o:hralign="center" o:hrstd="t" o:hr="t" fillcolor="#a0a0a0" stroked="f"/>
        </w:pict>
      </w:r>
    </w:p>
    <w:p w14:paraId="5432BA4F" w14:textId="77777777" w:rsidR="00E3145A" w:rsidRPr="00E3145A" w:rsidRDefault="00E3145A" w:rsidP="00E3145A">
      <w:pPr>
        <w:autoSpaceDE w:val="0"/>
        <w:autoSpaceDN w:val="0"/>
        <w:adjustRightInd w:val="0"/>
        <w:spacing w:line="360" w:lineRule="auto"/>
        <w:jc w:val="both"/>
        <w:rPr>
          <w:rFonts w:ascii="Times New Roman" w:eastAsia="Times New Roman" w:hAnsi="Times New Roman" w:cs="Times New Roman"/>
          <w:b/>
          <w:bCs/>
          <w:sz w:val="24"/>
          <w:szCs w:val="24"/>
          <w:lang w:val="en-IN" w:eastAsia="en-IN"/>
        </w:rPr>
      </w:pPr>
      <w:r w:rsidRPr="00E3145A">
        <w:rPr>
          <w:rFonts w:ascii="Times New Roman" w:eastAsia="Times New Roman" w:hAnsi="Times New Roman" w:cs="Times New Roman"/>
          <w:b/>
          <w:bCs/>
          <w:sz w:val="24"/>
          <w:szCs w:val="24"/>
          <w:lang w:val="en-IN" w:eastAsia="en-IN"/>
        </w:rPr>
        <w:t>V. Visualization</w:t>
      </w:r>
    </w:p>
    <w:p w14:paraId="39225100" w14:textId="77777777" w:rsidR="00E3145A" w:rsidRPr="00E3145A" w:rsidRDefault="00E3145A" w:rsidP="00E3145A">
      <w:pPr>
        <w:autoSpaceDE w:val="0"/>
        <w:autoSpaceDN w:val="0"/>
        <w:adjustRightInd w:val="0"/>
        <w:spacing w:line="360" w:lineRule="auto"/>
        <w:jc w:val="both"/>
        <w:rPr>
          <w:rFonts w:ascii="Times New Roman" w:eastAsia="Times New Roman" w:hAnsi="Times New Roman" w:cs="Times New Roman"/>
          <w:b/>
          <w:bCs/>
          <w:sz w:val="24"/>
          <w:szCs w:val="24"/>
          <w:lang w:val="en-IN" w:eastAsia="en-IN"/>
        </w:rPr>
      </w:pPr>
      <w:r w:rsidRPr="00E3145A">
        <w:rPr>
          <w:rFonts w:ascii="Times New Roman" w:eastAsia="Times New Roman" w:hAnsi="Times New Roman" w:cs="Times New Roman"/>
          <w:b/>
          <w:bCs/>
          <w:sz w:val="24"/>
          <w:szCs w:val="24"/>
          <w:lang w:val="en-IN" w:eastAsia="en-IN"/>
        </w:rPr>
        <w:t>Type of Chart Used and Why:</w:t>
      </w:r>
    </w:p>
    <w:p w14:paraId="748A40D8" w14:textId="77777777" w:rsidR="00E3145A" w:rsidRPr="00E3145A" w:rsidRDefault="00E3145A" w:rsidP="00E3145A">
      <w:pPr>
        <w:numPr>
          <w:ilvl w:val="0"/>
          <w:numId w:val="63"/>
        </w:numPr>
        <w:autoSpaceDE w:val="0"/>
        <w:autoSpaceDN w:val="0"/>
        <w:adjustRightInd w:val="0"/>
        <w:spacing w:line="360" w:lineRule="auto"/>
        <w:jc w:val="both"/>
        <w:rPr>
          <w:rFonts w:ascii="Times New Roman" w:eastAsia="Times New Roman" w:hAnsi="Times New Roman" w:cs="Times New Roman"/>
          <w:b/>
          <w:bCs/>
          <w:sz w:val="24"/>
          <w:szCs w:val="24"/>
          <w:lang w:val="en-IN" w:eastAsia="en-IN"/>
        </w:rPr>
      </w:pPr>
      <w:r w:rsidRPr="00E3145A">
        <w:rPr>
          <w:rFonts w:ascii="Times New Roman" w:eastAsia="Times New Roman" w:hAnsi="Times New Roman" w:cs="Times New Roman"/>
          <w:b/>
          <w:bCs/>
          <w:sz w:val="24"/>
          <w:szCs w:val="24"/>
          <w:lang w:val="en-IN" w:eastAsia="en-IN"/>
        </w:rPr>
        <w:t>Vertical Bar Chart: Ideal for comparing numeric values (total sales) across a few discrete food categories.</w:t>
      </w:r>
    </w:p>
    <w:p w14:paraId="76E6821F" w14:textId="77777777" w:rsidR="00E3145A" w:rsidRPr="00E3145A" w:rsidRDefault="00E3145A" w:rsidP="00E3145A">
      <w:pPr>
        <w:numPr>
          <w:ilvl w:val="0"/>
          <w:numId w:val="63"/>
        </w:numPr>
        <w:autoSpaceDE w:val="0"/>
        <w:autoSpaceDN w:val="0"/>
        <w:adjustRightInd w:val="0"/>
        <w:spacing w:line="360" w:lineRule="auto"/>
        <w:jc w:val="both"/>
        <w:rPr>
          <w:rFonts w:ascii="Times New Roman" w:eastAsia="Times New Roman" w:hAnsi="Times New Roman" w:cs="Times New Roman"/>
          <w:b/>
          <w:bCs/>
          <w:sz w:val="24"/>
          <w:szCs w:val="24"/>
          <w:lang w:val="en-IN" w:eastAsia="en-IN"/>
        </w:rPr>
      </w:pPr>
      <w:r w:rsidRPr="00E3145A">
        <w:rPr>
          <w:rFonts w:ascii="Times New Roman" w:eastAsia="Times New Roman" w:hAnsi="Times New Roman" w:cs="Times New Roman"/>
          <w:b/>
          <w:bCs/>
          <w:sz w:val="24"/>
          <w:szCs w:val="24"/>
          <w:lang w:val="en-IN" w:eastAsia="en-IN"/>
        </w:rPr>
        <w:t>Labels on Bars: Sales figures displayed directly on top of each bar for immediate visibility.</w:t>
      </w:r>
    </w:p>
    <w:p w14:paraId="041ACF95" w14:textId="77777777" w:rsidR="00E3145A" w:rsidRPr="00E3145A" w:rsidRDefault="00E3145A" w:rsidP="00E3145A">
      <w:pPr>
        <w:autoSpaceDE w:val="0"/>
        <w:autoSpaceDN w:val="0"/>
        <w:adjustRightInd w:val="0"/>
        <w:spacing w:line="360" w:lineRule="auto"/>
        <w:jc w:val="both"/>
        <w:rPr>
          <w:rFonts w:ascii="Times New Roman" w:eastAsia="Times New Roman" w:hAnsi="Times New Roman" w:cs="Times New Roman"/>
          <w:b/>
          <w:bCs/>
          <w:sz w:val="24"/>
          <w:szCs w:val="24"/>
          <w:lang w:val="en-IN" w:eastAsia="en-IN"/>
        </w:rPr>
      </w:pPr>
      <w:r w:rsidRPr="00E3145A">
        <w:rPr>
          <w:rFonts w:ascii="Times New Roman" w:eastAsia="Times New Roman" w:hAnsi="Times New Roman" w:cs="Times New Roman"/>
          <w:b/>
          <w:bCs/>
          <w:sz w:val="24"/>
          <w:szCs w:val="24"/>
          <w:lang w:val="en-IN" w:eastAsia="en-IN"/>
        </w:rPr>
        <w:t>Enhancements:</w:t>
      </w:r>
    </w:p>
    <w:p w14:paraId="139A4566" w14:textId="77777777" w:rsidR="00E3145A" w:rsidRPr="00E3145A" w:rsidRDefault="00E3145A" w:rsidP="00E3145A">
      <w:pPr>
        <w:numPr>
          <w:ilvl w:val="0"/>
          <w:numId w:val="64"/>
        </w:numPr>
        <w:autoSpaceDE w:val="0"/>
        <w:autoSpaceDN w:val="0"/>
        <w:adjustRightInd w:val="0"/>
        <w:spacing w:line="360" w:lineRule="auto"/>
        <w:jc w:val="both"/>
        <w:rPr>
          <w:rFonts w:ascii="Times New Roman" w:eastAsia="Times New Roman" w:hAnsi="Times New Roman" w:cs="Times New Roman"/>
          <w:b/>
          <w:bCs/>
          <w:sz w:val="24"/>
          <w:szCs w:val="24"/>
          <w:lang w:val="en-IN" w:eastAsia="en-IN"/>
        </w:rPr>
      </w:pPr>
      <w:r w:rsidRPr="00E3145A">
        <w:rPr>
          <w:rFonts w:ascii="Times New Roman" w:eastAsia="Times New Roman" w:hAnsi="Times New Roman" w:cs="Times New Roman"/>
          <w:b/>
          <w:bCs/>
          <w:sz w:val="24"/>
          <w:szCs w:val="24"/>
          <w:lang w:val="en-IN" w:eastAsia="en-IN"/>
        </w:rPr>
        <w:t>Use of Slicers (in Excel) or filters (in dashboards) to allow segmentation by:</w:t>
      </w:r>
    </w:p>
    <w:p w14:paraId="20650B5C" w14:textId="77777777" w:rsidR="00E3145A" w:rsidRPr="00E3145A" w:rsidRDefault="00E3145A" w:rsidP="00E3145A">
      <w:pPr>
        <w:numPr>
          <w:ilvl w:val="1"/>
          <w:numId w:val="64"/>
        </w:numPr>
        <w:autoSpaceDE w:val="0"/>
        <w:autoSpaceDN w:val="0"/>
        <w:adjustRightInd w:val="0"/>
        <w:spacing w:line="360" w:lineRule="auto"/>
        <w:jc w:val="both"/>
        <w:rPr>
          <w:rFonts w:ascii="Times New Roman" w:eastAsia="Times New Roman" w:hAnsi="Times New Roman" w:cs="Times New Roman"/>
          <w:b/>
          <w:bCs/>
          <w:sz w:val="24"/>
          <w:szCs w:val="24"/>
          <w:lang w:val="en-IN" w:eastAsia="en-IN"/>
        </w:rPr>
      </w:pPr>
      <w:r w:rsidRPr="00E3145A">
        <w:rPr>
          <w:rFonts w:ascii="Times New Roman" w:eastAsia="Times New Roman" w:hAnsi="Times New Roman" w:cs="Times New Roman"/>
          <w:b/>
          <w:bCs/>
          <w:sz w:val="24"/>
          <w:szCs w:val="24"/>
          <w:lang w:val="en-IN" w:eastAsia="en-IN"/>
        </w:rPr>
        <w:t>Time period (month, week)</w:t>
      </w:r>
    </w:p>
    <w:p w14:paraId="5F718FD4" w14:textId="77777777" w:rsidR="00E3145A" w:rsidRPr="00E3145A" w:rsidRDefault="00E3145A" w:rsidP="00E3145A">
      <w:pPr>
        <w:numPr>
          <w:ilvl w:val="1"/>
          <w:numId w:val="64"/>
        </w:numPr>
        <w:autoSpaceDE w:val="0"/>
        <w:autoSpaceDN w:val="0"/>
        <w:adjustRightInd w:val="0"/>
        <w:spacing w:line="360" w:lineRule="auto"/>
        <w:jc w:val="both"/>
        <w:rPr>
          <w:rFonts w:ascii="Times New Roman" w:eastAsia="Times New Roman" w:hAnsi="Times New Roman" w:cs="Times New Roman"/>
          <w:b/>
          <w:bCs/>
          <w:sz w:val="24"/>
          <w:szCs w:val="24"/>
          <w:lang w:val="en-IN" w:eastAsia="en-IN"/>
        </w:rPr>
      </w:pPr>
      <w:r w:rsidRPr="00E3145A">
        <w:rPr>
          <w:rFonts w:ascii="Times New Roman" w:eastAsia="Times New Roman" w:hAnsi="Times New Roman" w:cs="Times New Roman"/>
          <w:b/>
          <w:bCs/>
          <w:sz w:val="24"/>
          <w:szCs w:val="24"/>
          <w:lang w:val="en-IN" w:eastAsia="en-IN"/>
        </w:rPr>
        <w:lastRenderedPageBreak/>
        <w:t>Payment method</w:t>
      </w:r>
    </w:p>
    <w:p w14:paraId="22A795D4" w14:textId="77777777" w:rsidR="00E3145A" w:rsidRPr="00E3145A" w:rsidRDefault="00E3145A" w:rsidP="00E3145A">
      <w:pPr>
        <w:numPr>
          <w:ilvl w:val="1"/>
          <w:numId w:val="64"/>
        </w:numPr>
        <w:autoSpaceDE w:val="0"/>
        <w:autoSpaceDN w:val="0"/>
        <w:adjustRightInd w:val="0"/>
        <w:spacing w:line="360" w:lineRule="auto"/>
        <w:jc w:val="both"/>
        <w:rPr>
          <w:rFonts w:ascii="Times New Roman" w:eastAsia="Times New Roman" w:hAnsi="Times New Roman" w:cs="Times New Roman"/>
          <w:b/>
          <w:bCs/>
          <w:sz w:val="24"/>
          <w:szCs w:val="24"/>
          <w:lang w:val="en-IN" w:eastAsia="en-IN"/>
        </w:rPr>
      </w:pPr>
      <w:r w:rsidRPr="00E3145A">
        <w:rPr>
          <w:rFonts w:ascii="Times New Roman" w:eastAsia="Times New Roman" w:hAnsi="Times New Roman" w:cs="Times New Roman"/>
          <w:b/>
          <w:bCs/>
          <w:sz w:val="24"/>
          <w:szCs w:val="24"/>
          <w:lang w:val="en-IN" w:eastAsia="en-IN"/>
        </w:rPr>
        <w:t>Delivery location</w:t>
      </w:r>
    </w:p>
    <w:p w14:paraId="122BA961" w14:textId="77777777" w:rsidR="00E3145A" w:rsidRPr="00E3145A" w:rsidRDefault="00E3145A" w:rsidP="00E3145A">
      <w:pPr>
        <w:numPr>
          <w:ilvl w:val="1"/>
          <w:numId w:val="64"/>
        </w:numPr>
        <w:autoSpaceDE w:val="0"/>
        <w:autoSpaceDN w:val="0"/>
        <w:adjustRightInd w:val="0"/>
        <w:spacing w:line="360" w:lineRule="auto"/>
        <w:jc w:val="both"/>
        <w:rPr>
          <w:rFonts w:ascii="Times New Roman" w:eastAsia="Times New Roman" w:hAnsi="Times New Roman" w:cs="Times New Roman"/>
          <w:b/>
          <w:bCs/>
          <w:sz w:val="24"/>
          <w:szCs w:val="24"/>
          <w:lang w:val="en-IN" w:eastAsia="en-IN"/>
        </w:rPr>
      </w:pPr>
      <w:r w:rsidRPr="00E3145A">
        <w:rPr>
          <w:rFonts w:ascii="Times New Roman" w:eastAsia="Times New Roman" w:hAnsi="Times New Roman" w:cs="Times New Roman"/>
          <w:b/>
          <w:bCs/>
          <w:sz w:val="24"/>
          <w:szCs w:val="24"/>
          <w:lang w:val="en-IN" w:eastAsia="en-IN"/>
        </w:rPr>
        <w:t>Restaurant name</w:t>
      </w:r>
    </w:p>
    <w:p w14:paraId="502EC3B1" w14:textId="300DAD08" w:rsidR="00C3633F" w:rsidRPr="00C3633F" w:rsidRDefault="00C3633F" w:rsidP="00E3145A">
      <w:pPr>
        <w:autoSpaceDE w:val="0"/>
        <w:autoSpaceDN w:val="0"/>
        <w:adjustRightInd w:val="0"/>
        <w:spacing w:line="360" w:lineRule="auto"/>
        <w:jc w:val="both"/>
        <w:rPr>
          <w:rFonts w:ascii="Times New Roman" w:eastAsia="Times New Roman" w:hAnsi="Times New Roman" w:cs="Times New Roman"/>
          <w:sz w:val="24"/>
          <w:szCs w:val="24"/>
          <w:lang w:val="en-IN" w:eastAsia="en-IN"/>
        </w:rPr>
      </w:pPr>
    </w:p>
    <w:p w14:paraId="518AF19E" w14:textId="1F236C6F" w:rsidR="0007349A" w:rsidRDefault="00E3145A" w:rsidP="0007349A">
      <w:pPr>
        <w:autoSpaceDE w:val="0"/>
        <w:autoSpaceDN w:val="0"/>
        <w:adjustRightInd w:val="0"/>
        <w:spacing w:line="360" w:lineRule="auto"/>
        <w:jc w:val="center"/>
        <w:rPr>
          <w:rFonts w:ascii="Segoe UI Emoji" w:eastAsia="Times New Roman" w:hAnsi="Segoe UI Emoji" w:cs="Segoe UI Emoji"/>
          <w:b/>
          <w:bCs/>
          <w:sz w:val="24"/>
          <w:szCs w:val="24"/>
          <w:lang w:val="en-IN" w:eastAsia="en-IN"/>
        </w:rPr>
      </w:pPr>
      <w:r w:rsidRPr="00E3145A">
        <w:rPr>
          <w:rFonts w:ascii="Segoe UI Emoji" w:eastAsia="Times New Roman" w:hAnsi="Segoe UI Emoji" w:cs="Segoe UI Emoji"/>
          <w:b/>
          <w:bCs/>
          <w:sz w:val="24"/>
          <w:szCs w:val="24"/>
          <w:lang w:val="en-IN" w:eastAsia="en-IN"/>
        </w:rPr>
        <w:drawing>
          <wp:inline distT="0" distB="0" distL="0" distR="0" wp14:anchorId="2D03B2D8" wp14:editId="0AAE35E8">
            <wp:extent cx="5731510" cy="3091180"/>
            <wp:effectExtent l="0" t="0" r="2540" b="0"/>
            <wp:docPr id="20869748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6974872" name=""/>
                    <pic:cNvPicPr/>
                  </pic:nvPicPr>
                  <pic:blipFill>
                    <a:blip r:embed="rId16"/>
                    <a:stretch>
                      <a:fillRect/>
                    </a:stretch>
                  </pic:blipFill>
                  <pic:spPr>
                    <a:xfrm>
                      <a:off x="0" y="0"/>
                      <a:ext cx="5731510" cy="3091180"/>
                    </a:xfrm>
                    <a:prstGeom prst="rect">
                      <a:avLst/>
                    </a:prstGeom>
                  </pic:spPr>
                </pic:pic>
              </a:graphicData>
            </a:graphic>
          </wp:inline>
        </w:drawing>
      </w:r>
    </w:p>
    <w:p w14:paraId="4671F52E" w14:textId="1C05AD44" w:rsidR="00DB0266" w:rsidRPr="00DB0266" w:rsidRDefault="00DB0266" w:rsidP="0007349A">
      <w:pPr>
        <w:autoSpaceDE w:val="0"/>
        <w:autoSpaceDN w:val="0"/>
        <w:adjustRightInd w:val="0"/>
        <w:spacing w:line="360" w:lineRule="auto"/>
        <w:jc w:val="center"/>
        <w:rPr>
          <w:rFonts w:ascii="Times New Roman" w:eastAsia="Times New Roman" w:hAnsi="Times New Roman" w:cs="Times New Roman"/>
          <w:b/>
          <w:bCs/>
          <w:i/>
          <w:iCs/>
          <w:sz w:val="24"/>
          <w:szCs w:val="24"/>
          <w:lang w:val="en-IN" w:eastAsia="en-IN"/>
        </w:rPr>
      </w:pPr>
      <w:r w:rsidRPr="00DB0266">
        <w:rPr>
          <w:rFonts w:ascii="Times New Roman" w:eastAsia="Times New Roman" w:hAnsi="Times New Roman" w:cs="Times New Roman"/>
          <w:b/>
          <w:bCs/>
          <w:i/>
          <w:iCs/>
          <w:sz w:val="24"/>
          <w:szCs w:val="24"/>
          <w:lang w:val="en-IN" w:eastAsia="en-IN"/>
        </w:rPr>
        <w:t xml:space="preserve">Image </w:t>
      </w:r>
      <w:r w:rsidR="00EC4F5E">
        <w:rPr>
          <w:rFonts w:ascii="Times New Roman" w:eastAsia="Times New Roman" w:hAnsi="Times New Roman" w:cs="Times New Roman"/>
          <w:b/>
          <w:bCs/>
          <w:i/>
          <w:iCs/>
          <w:sz w:val="24"/>
          <w:szCs w:val="24"/>
          <w:lang w:val="en-IN" w:eastAsia="en-IN"/>
        </w:rPr>
        <w:t>I</w:t>
      </w:r>
      <w:r w:rsidRPr="00DB0266">
        <w:rPr>
          <w:rFonts w:ascii="Times New Roman" w:eastAsia="Times New Roman" w:hAnsi="Times New Roman" w:cs="Times New Roman"/>
          <w:b/>
          <w:bCs/>
          <w:i/>
          <w:iCs/>
          <w:sz w:val="24"/>
          <w:szCs w:val="24"/>
          <w:lang w:val="en-IN" w:eastAsia="en-IN"/>
        </w:rPr>
        <w:t>X</w:t>
      </w:r>
    </w:p>
    <w:p w14:paraId="7A9931EC" w14:textId="4626153C" w:rsidR="00C3633F" w:rsidRPr="00C3633F" w:rsidRDefault="00C3633F" w:rsidP="00C3633F">
      <w:pPr>
        <w:autoSpaceDE w:val="0"/>
        <w:autoSpaceDN w:val="0"/>
        <w:adjustRightInd w:val="0"/>
        <w:spacing w:line="360" w:lineRule="auto"/>
        <w:jc w:val="both"/>
        <w:rPr>
          <w:rFonts w:ascii="Times New Roman" w:eastAsia="Times New Roman" w:hAnsi="Times New Roman" w:cs="Times New Roman"/>
          <w:b/>
          <w:bCs/>
          <w:sz w:val="24"/>
          <w:szCs w:val="24"/>
          <w:lang w:val="en-IN" w:eastAsia="en-IN"/>
        </w:rPr>
      </w:pPr>
      <w:r w:rsidRPr="00C3633F">
        <w:rPr>
          <w:rFonts w:ascii="Times New Roman" w:eastAsia="Times New Roman" w:hAnsi="Times New Roman" w:cs="Times New Roman"/>
          <w:b/>
          <w:bCs/>
          <w:sz w:val="24"/>
          <w:szCs w:val="24"/>
          <w:lang w:val="en-IN" w:eastAsia="en-IN"/>
        </w:rPr>
        <w:t>7. Analysis of "</w:t>
      </w:r>
      <w:r w:rsidR="00EC4F5E" w:rsidRPr="00EC4F5E">
        <w:t xml:space="preserve"> </w:t>
      </w:r>
      <w:r w:rsidR="00EC4F5E" w:rsidRPr="00EC4F5E">
        <w:rPr>
          <w:rFonts w:ascii="Times New Roman" w:eastAsia="Times New Roman" w:hAnsi="Times New Roman" w:cs="Times New Roman"/>
          <w:b/>
          <w:bCs/>
          <w:sz w:val="24"/>
          <w:szCs w:val="24"/>
          <w:lang w:eastAsia="en-IN"/>
        </w:rPr>
        <w:t>Footfall and Sales over Various Store Locations”</w:t>
      </w:r>
      <w:r w:rsidRPr="00C3633F">
        <w:rPr>
          <w:rFonts w:ascii="Times New Roman" w:eastAsia="Times New Roman" w:hAnsi="Times New Roman" w:cs="Times New Roman"/>
          <w:b/>
          <w:bCs/>
          <w:sz w:val="24"/>
          <w:szCs w:val="24"/>
          <w:lang w:val="en-IN" w:eastAsia="en-IN"/>
        </w:rPr>
        <w:t xml:space="preserve"> </w:t>
      </w:r>
    </w:p>
    <w:p w14:paraId="621D29A9" w14:textId="2C90A866" w:rsidR="00C3633F" w:rsidRPr="00C3633F" w:rsidRDefault="00DB0266" w:rsidP="00C3633F">
      <w:pPr>
        <w:autoSpaceDE w:val="0"/>
        <w:autoSpaceDN w:val="0"/>
        <w:adjustRightInd w:val="0"/>
        <w:spacing w:line="360" w:lineRule="auto"/>
        <w:jc w:val="both"/>
        <w:rPr>
          <w:rFonts w:ascii="Times New Roman" w:eastAsia="Times New Roman" w:hAnsi="Times New Roman" w:cs="Times New Roman"/>
          <w:b/>
          <w:bCs/>
          <w:sz w:val="24"/>
          <w:szCs w:val="24"/>
          <w:lang w:val="en-IN" w:eastAsia="en-IN"/>
        </w:rPr>
      </w:pPr>
      <w:r>
        <w:rPr>
          <w:rFonts w:ascii="Times New Roman" w:eastAsia="Times New Roman" w:hAnsi="Times New Roman" w:cs="Times New Roman"/>
          <w:b/>
          <w:bCs/>
          <w:sz w:val="24"/>
          <w:szCs w:val="24"/>
          <w:lang w:val="en-IN" w:eastAsia="en-IN"/>
        </w:rPr>
        <w:t>I</w:t>
      </w:r>
      <w:r w:rsidR="00C3633F" w:rsidRPr="00C3633F">
        <w:rPr>
          <w:rFonts w:ascii="Times New Roman" w:eastAsia="Times New Roman" w:hAnsi="Times New Roman" w:cs="Times New Roman"/>
          <w:b/>
          <w:bCs/>
          <w:sz w:val="24"/>
          <w:szCs w:val="24"/>
          <w:lang w:val="en-IN" w:eastAsia="en-IN"/>
        </w:rPr>
        <w:t>. Introduction</w:t>
      </w:r>
    </w:p>
    <w:p w14:paraId="47E761D9" w14:textId="77777777" w:rsidR="00D45437" w:rsidRPr="00D45437" w:rsidRDefault="00C3633F" w:rsidP="00D45437">
      <w:pPr>
        <w:autoSpaceDE w:val="0"/>
        <w:autoSpaceDN w:val="0"/>
        <w:adjustRightInd w:val="0"/>
        <w:spacing w:line="360" w:lineRule="auto"/>
        <w:jc w:val="both"/>
        <w:rPr>
          <w:rFonts w:ascii="Times New Roman" w:eastAsia="Times New Roman" w:hAnsi="Times New Roman" w:cs="Times New Roman"/>
          <w:sz w:val="24"/>
          <w:szCs w:val="24"/>
          <w:lang w:val="en-IN" w:eastAsia="en-IN"/>
        </w:rPr>
      </w:pPr>
      <w:r w:rsidRPr="00C3633F">
        <w:rPr>
          <w:rFonts w:ascii="Times New Roman" w:eastAsia="Times New Roman" w:hAnsi="Times New Roman" w:cs="Times New Roman"/>
          <w:i/>
          <w:iCs/>
          <w:sz w:val="24"/>
          <w:szCs w:val="24"/>
          <w:u w:val="single"/>
          <w:lang w:val="en-IN" w:eastAsia="en-IN"/>
        </w:rPr>
        <w:t>Purpose:</w:t>
      </w:r>
      <w:r w:rsidRPr="00C3633F">
        <w:rPr>
          <w:rFonts w:ascii="Times New Roman" w:eastAsia="Times New Roman" w:hAnsi="Times New Roman" w:cs="Times New Roman"/>
          <w:sz w:val="24"/>
          <w:szCs w:val="24"/>
          <w:lang w:val="en-IN" w:eastAsia="en-IN"/>
        </w:rPr>
        <w:t xml:space="preserve"> </w:t>
      </w:r>
      <w:r w:rsidR="00D45437" w:rsidRPr="00D45437">
        <w:rPr>
          <w:rFonts w:ascii="Times New Roman" w:eastAsia="Times New Roman" w:hAnsi="Times New Roman" w:cs="Times New Roman"/>
          <w:sz w:val="24"/>
          <w:szCs w:val="24"/>
          <w:lang w:val="en-IN" w:eastAsia="en-IN"/>
        </w:rPr>
        <w:t xml:space="preserve">This analysis compares the number of orders (serving as a digital equivalent to </w:t>
      </w:r>
      <w:r w:rsidR="00D45437" w:rsidRPr="00D45437">
        <w:rPr>
          <w:rFonts w:ascii="Times New Roman" w:eastAsia="Times New Roman" w:hAnsi="Times New Roman" w:cs="Times New Roman"/>
          <w:i/>
          <w:iCs/>
          <w:sz w:val="24"/>
          <w:szCs w:val="24"/>
          <w:lang w:val="en-IN" w:eastAsia="en-IN"/>
        </w:rPr>
        <w:t>footfall</w:t>
      </w:r>
      <w:r w:rsidR="00D45437" w:rsidRPr="00D45437">
        <w:rPr>
          <w:rFonts w:ascii="Times New Roman" w:eastAsia="Times New Roman" w:hAnsi="Times New Roman" w:cs="Times New Roman"/>
          <w:sz w:val="24"/>
          <w:szCs w:val="24"/>
          <w:lang w:val="en-IN" w:eastAsia="en-IN"/>
        </w:rPr>
        <w:t xml:space="preserve">) and total sales across various </w:t>
      </w:r>
      <w:r w:rsidR="00D45437" w:rsidRPr="00D45437">
        <w:rPr>
          <w:rFonts w:ascii="Times New Roman" w:eastAsia="Times New Roman" w:hAnsi="Times New Roman" w:cs="Times New Roman"/>
          <w:b/>
          <w:bCs/>
          <w:sz w:val="24"/>
          <w:szCs w:val="24"/>
          <w:lang w:val="en-IN" w:eastAsia="en-IN"/>
        </w:rPr>
        <w:t>customer cities</w:t>
      </w:r>
      <w:r w:rsidR="00D45437" w:rsidRPr="00D45437">
        <w:rPr>
          <w:rFonts w:ascii="Times New Roman" w:eastAsia="Times New Roman" w:hAnsi="Times New Roman" w:cs="Times New Roman"/>
          <w:sz w:val="24"/>
          <w:szCs w:val="24"/>
          <w:lang w:val="en-IN" w:eastAsia="en-IN"/>
        </w:rPr>
        <w:t xml:space="preserve"> recorded in Swiggy transactions.</w:t>
      </w:r>
    </w:p>
    <w:p w14:paraId="12A19F7F" w14:textId="77777777" w:rsidR="00D45437" w:rsidRPr="00D45437" w:rsidRDefault="00D45437" w:rsidP="00D45437">
      <w:pPr>
        <w:autoSpaceDE w:val="0"/>
        <w:autoSpaceDN w:val="0"/>
        <w:adjustRightInd w:val="0"/>
        <w:spacing w:line="360" w:lineRule="auto"/>
        <w:jc w:val="both"/>
        <w:rPr>
          <w:rFonts w:ascii="Times New Roman" w:eastAsia="Times New Roman" w:hAnsi="Times New Roman" w:cs="Times New Roman"/>
          <w:sz w:val="24"/>
          <w:szCs w:val="24"/>
          <w:lang w:val="en-IN" w:eastAsia="en-IN"/>
        </w:rPr>
      </w:pPr>
      <w:r w:rsidRPr="00D45437">
        <w:rPr>
          <w:rFonts w:ascii="Times New Roman" w:eastAsia="Times New Roman" w:hAnsi="Times New Roman" w:cs="Times New Roman"/>
          <w:b/>
          <w:bCs/>
          <w:sz w:val="24"/>
          <w:szCs w:val="24"/>
          <w:lang w:val="en-IN" w:eastAsia="en-IN"/>
        </w:rPr>
        <w:t>Relevance</w:t>
      </w:r>
      <w:r w:rsidRPr="00D45437">
        <w:rPr>
          <w:rFonts w:ascii="Times New Roman" w:eastAsia="Times New Roman" w:hAnsi="Times New Roman" w:cs="Times New Roman"/>
          <w:sz w:val="24"/>
          <w:szCs w:val="24"/>
          <w:lang w:val="en-IN" w:eastAsia="en-IN"/>
        </w:rPr>
        <w:t>: Identifying top-performing cities helps stakeholders and partner restaurants allocate delivery resources, plan promotions, and invest in high-potential regions while re-evaluating underperforming ones.</w:t>
      </w:r>
    </w:p>
    <w:p w14:paraId="5D70808F" w14:textId="77777777" w:rsidR="00D45437" w:rsidRPr="00D45437" w:rsidRDefault="00D45437" w:rsidP="00D45437">
      <w:pPr>
        <w:autoSpaceDE w:val="0"/>
        <w:autoSpaceDN w:val="0"/>
        <w:adjustRightInd w:val="0"/>
        <w:spacing w:line="360" w:lineRule="auto"/>
        <w:jc w:val="both"/>
        <w:rPr>
          <w:rFonts w:ascii="Times New Roman" w:eastAsia="Times New Roman" w:hAnsi="Times New Roman" w:cs="Times New Roman"/>
          <w:sz w:val="24"/>
          <w:szCs w:val="24"/>
          <w:lang w:val="en-IN" w:eastAsia="en-IN"/>
        </w:rPr>
      </w:pPr>
      <w:r w:rsidRPr="00D45437">
        <w:rPr>
          <w:rFonts w:ascii="Times New Roman" w:eastAsia="Times New Roman" w:hAnsi="Times New Roman" w:cs="Times New Roman"/>
          <w:sz w:val="24"/>
          <w:szCs w:val="24"/>
          <w:lang w:val="en-IN" w:eastAsia="en-IN"/>
        </w:rPr>
        <w:pict w14:anchorId="043116D1">
          <v:rect id="_x0000_i1654" style="width:0;height:1.5pt" o:hralign="center" o:hrstd="t" o:hr="t" fillcolor="#a0a0a0" stroked="f"/>
        </w:pict>
      </w:r>
    </w:p>
    <w:p w14:paraId="4000DB58" w14:textId="77777777" w:rsidR="00D45437" w:rsidRPr="00D45437" w:rsidRDefault="00D45437" w:rsidP="00D45437">
      <w:pPr>
        <w:autoSpaceDE w:val="0"/>
        <w:autoSpaceDN w:val="0"/>
        <w:adjustRightInd w:val="0"/>
        <w:spacing w:line="360" w:lineRule="auto"/>
        <w:jc w:val="both"/>
        <w:rPr>
          <w:rFonts w:ascii="Times New Roman" w:eastAsia="Times New Roman" w:hAnsi="Times New Roman" w:cs="Times New Roman"/>
          <w:b/>
          <w:bCs/>
          <w:sz w:val="24"/>
          <w:szCs w:val="24"/>
          <w:lang w:val="en-IN" w:eastAsia="en-IN"/>
        </w:rPr>
      </w:pPr>
      <w:r w:rsidRPr="00D45437">
        <w:rPr>
          <w:rFonts w:ascii="Times New Roman" w:eastAsia="Times New Roman" w:hAnsi="Times New Roman" w:cs="Times New Roman"/>
          <w:b/>
          <w:bCs/>
          <w:sz w:val="24"/>
          <w:szCs w:val="24"/>
          <w:lang w:val="en-IN" w:eastAsia="en-IN"/>
        </w:rPr>
        <w:t>II. General Description</w:t>
      </w:r>
    </w:p>
    <w:p w14:paraId="7BEBA04C" w14:textId="77777777" w:rsidR="00D45437" w:rsidRPr="00D45437" w:rsidRDefault="00D45437" w:rsidP="00D45437">
      <w:pPr>
        <w:autoSpaceDE w:val="0"/>
        <w:autoSpaceDN w:val="0"/>
        <w:adjustRightInd w:val="0"/>
        <w:spacing w:line="360" w:lineRule="auto"/>
        <w:jc w:val="both"/>
        <w:rPr>
          <w:rFonts w:ascii="Times New Roman" w:eastAsia="Times New Roman" w:hAnsi="Times New Roman" w:cs="Times New Roman"/>
          <w:sz w:val="24"/>
          <w:szCs w:val="24"/>
          <w:lang w:val="en-IN" w:eastAsia="en-IN"/>
        </w:rPr>
      </w:pPr>
      <w:r w:rsidRPr="00D45437">
        <w:rPr>
          <w:rFonts w:ascii="Times New Roman" w:eastAsia="Times New Roman" w:hAnsi="Times New Roman" w:cs="Times New Roman"/>
          <w:b/>
          <w:bCs/>
          <w:sz w:val="24"/>
          <w:szCs w:val="24"/>
          <w:lang w:val="en-IN" w:eastAsia="en-IN"/>
        </w:rPr>
        <w:t>Data Used</w:t>
      </w:r>
      <w:r w:rsidRPr="00D45437">
        <w:rPr>
          <w:rFonts w:ascii="Times New Roman" w:eastAsia="Times New Roman" w:hAnsi="Times New Roman" w:cs="Times New Roman"/>
          <w:sz w:val="24"/>
          <w:szCs w:val="24"/>
          <w:lang w:val="en-IN" w:eastAsia="en-IN"/>
        </w:rPr>
        <w:t>:</w:t>
      </w:r>
    </w:p>
    <w:p w14:paraId="197181F1" w14:textId="77777777" w:rsidR="00D45437" w:rsidRPr="00D45437" w:rsidRDefault="00D45437" w:rsidP="00D45437">
      <w:pPr>
        <w:numPr>
          <w:ilvl w:val="0"/>
          <w:numId w:val="65"/>
        </w:numPr>
        <w:autoSpaceDE w:val="0"/>
        <w:autoSpaceDN w:val="0"/>
        <w:adjustRightInd w:val="0"/>
        <w:spacing w:line="360" w:lineRule="auto"/>
        <w:jc w:val="both"/>
        <w:rPr>
          <w:rFonts w:ascii="Times New Roman" w:eastAsia="Times New Roman" w:hAnsi="Times New Roman" w:cs="Times New Roman"/>
          <w:sz w:val="24"/>
          <w:szCs w:val="24"/>
          <w:lang w:val="en-IN" w:eastAsia="en-IN"/>
        </w:rPr>
      </w:pPr>
      <w:r w:rsidRPr="00D45437">
        <w:rPr>
          <w:rFonts w:ascii="Times New Roman" w:eastAsia="Times New Roman" w:hAnsi="Times New Roman" w:cs="Times New Roman"/>
          <w:b/>
          <w:bCs/>
          <w:sz w:val="24"/>
          <w:szCs w:val="24"/>
          <w:lang w:val="en-IN" w:eastAsia="en-IN"/>
        </w:rPr>
        <w:lastRenderedPageBreak/>
        <w:t>“Customer City”</w:t>
      </w:r>
    </w:p>
    <w:p w14:paraId="3292B79E" w14:textId="77777777" w:rsidR="00D45437" w:rsidRPr="00D45437" w:rsidRDefault="00D45437" w:rsidP="00D45437">
      <w:pPr>
        <w:numPr>
          <w:ilvl w:val="0"/>
          <w:numId w:val="65"/>
        </w:numPr>
        <w:autoSpaceDE w:val="0"/>
        <w:autoSpaceDN w:val="0"/>
        <w:adjustRightInd w:val="0"/>
        <w:spacing w:line="360" w:lineRule="auto"/>
        <w:jc w:val="both"/>
        <w:rPr>
          <w:rFonts w:ascii="Times New Roman" w:eastAsia="Times New Roman" w:hAnsi="Times New Roman" w:cs="Times New Roman"/>
          <w:sz w:val="24"/>
          <w:szCs w:val="24"/>
          <w:lang w:val="en-IN" w:eastAsia="en-IN"/>
        </w:rPr>
      </w:pPr>
      <w:r w:rsidRPr="00D45437">
        <w:rPr>
          <w:rFonts w:ascii="Times New Roman" w:eastAsia="Times New Roman" w:hAnsi="Times New Roman" w:cs="Times New Roman"/>
          <w:b/>
          <w:bCs/>
          <w:sz w:val="24"/>
          <w:szCs w:val="24"/>
          <w:lang w:val="en-IN" w:eastAsia="en-IN"/>
        </w:rPr>
        <w:t>“Order Count”</w:t>
      </w:r>
      <w:r w:rsidRPr="00D45437">
        <w:rPr>
          <w:rFonts w:ascii="Times New Roman" w:eastAsia="Times New Roman" w:hAnsi="Times New Roman" w:cs="Times New Roman"/>
          <w:sz w:val="24"/>
          <w:szCs w:val="24"/>
          <w:lang w:val="en-IN" w:eastAsia="en-IN"/>
        </w:rPr>
        <w:t xml:space="preserve"> (as digital footfall)</w:t>
      </w:r>
    </w:p>
    <w:p w14:paraId="419B03A9" w14:textId="77777777" w:rsidR="00D45437" w:rsidRPr="00D45437" w:rsidRDefault="00D45437" w:rsidP="00D45437">
      <w:pPr>
        <w:numPr>
          <w:ilvl w:val="0"/>
          <w:numId w:val="65"/>
        </w:numPr>
        <w:autoSpaceDE w:val="0"/>
        <w:autoSpaceDN w:val="0"/>
        <w:adjustRightInd w:val="0"/>
        <w:spacing w:line="360" w:lineRule="auto"/>
        <w:jc w:val="both"/>
        <w:rPr>
          <w:rFonts w:ascii="Times New Roman" w:eastAsia="Times New Roman" w:hAnsi="Times New Roman" w:cs="Times New Roman"/>
          <w:sz w:val="24"/>
          <w:szCs w:val="24"/>
          <w:lang w:val="en-IN" w:eastAsia="en-IN"/>
        </w:rPr>
      </w:pPr>
      <w:r w:rsidRPr="00D45437">
        <w:rPr>
          <w:rFonts w:ascii="Times New Roman" w:eastAsia="Times New Roman" w:hAnsi="Times New Roman" w:cs="Times New Roman"/>
          <w:b/>
          <w:bCs/>
          <w:sz w:val="24"/>
          <w:szCs w:val="24"/>
          <w:lang w:val="en-IN" w:eastAsia="en-IN"/>
        </w:rPr>
        <w:t>“Final Bill Amount (₹)”</w:t>
      </w:r>
      <w:r w:rsidRPr="00D45437">
        <w:rPr>
          <w:rFonts w:ascii="Times New Roman" w:eastAsia="Times New Roman" w:hAnsi="Times New Roman" w:cs="Times New Roman"/>
          <w:sz w:val="24"/>
          <w:szCs w:val="24"/>
          <w:lang w:val="en-IN" w:eastAsia="en-IN"/>
        </w:rPr>
        <w:t xml:space="preserve"> (as revenue)</w:t>
      </w:r>
    </w:p>
    <w:p w14:paraId="72E84D5F" w14:textId="77777777" w:rsidR="00D45437" w:rsidRPr="00D45437" w:rsidRDefault="00D45437" w:rsidP="00D45437">
      <w:pPr>
        <w:autoSpaceDE w:val="0"/>
        <w:autoSpaceDN w:val="0"/>
        <w:adjustRightInd w:val="0"/>
        <w:spacing w:line="360" w:lineRule="auto"/>
        <w:jc w:val="both"/>
        <w:rPr>
          <w:rFonts w:ascii="Times New Roman" w:eastAsia="Times New Roman" w:hAnsi="Times New Roman" w:cs="Times New Roman"/>
          <w:sz w:val="24"/>
          <w:szCs w:val="24"/>
          <w:lang w:val="en-IN" w:eastAsia="en-IN"/>
        </w:rPr>
      </w:pPr>
      <w:r w:rsidRPr="00D45437">
        <w:rPr>
          <w:rFonts w:ascii="Times New Roman" w:eastAsia="Times New Roman" w:hAnsi="Times New Roman" w:cs="Times New Roman"/>
          <w:b/>
          <w:bCs/>
          <w:sz w:val="24"/>
          <w:szCs w:val="24"/>
          <w:lang w:val="en-IN" w:eastAsia="en-IN"/>
        </w:rPr>
        <w:t>Time Frame/Scope</w:t>
      </w:r>
      <w:r w:rsidRPr="00D45437">
        <w:rPr>
          <w:rFonts w:ascii="Times New Roman" w:eastAsia="Times New Roman" w:hAnsi="Times New Roman" w:cs="Times New Roman"/>
          <w:sz w:val="24"/>
          <w:szCs w:val="24"/>
          <w:lang w:val="en-IN" w:eastAsia="en-IN"/>
        </w:rPr>
        <w:t>: The dataset covers multiple transactions over what appears to be an extended period, sufficient to evaluate average order volume and revenue across locations.</w:t>
      </w:r>
    </w:p>
    <w:p w14:paraId="54ED33B1" w14:textId="77777777" w:rsidR="00D45437" w:rsidRPr="00D45437" w:rsidRDefault="00D45437" w:rsidP="00D45437">
      <w:pPr>
        <w:autoSpaceDE w:val="0"/>
        <w:autoSpaceDN w:val="0"/>
        <w:adjustRightInd w:val="0"/>
        <w:spacing w:line="360" w:lineRule="auto"/>
        <w:jc w:val="both"/>
        <w:rPr>
          <w:rFonts w:ascii="Times New Roman" w:eastAsia="Times New Roman" w:hAnsi="Times New Roman" w:cs="Times New Roman"/>
          <w:sz w:val="24"/>
          <w:szCs w:val="24"/>
          <w:lang w:val="en-IN" w:eastAsia="en-IN"/>
        </w:rPr>
      </w:pPr>
      <w:r w:rsidRPr="00D45437">
        <w:rPr>
          <w:rFonts w:ascii="Times New Roman" w:eastAsia="Times New Roman" w:hAnsi="Times New Roman" w:cs="Times New Roman"/>
          <w:b/>
          <w:bCs/>
          <w:sz w:val="24"/>
          <w:szCs w:val="24"/>
          <w:lang w:val="en-IN" w:eastAsia="en-IN"/>
        </w:rPr>
        <w:t>Method</w:t>
      </w:r>
      <w:r w:rsidRPr="00D45437">
        <w:rPr>
          <w:rFonts w:ascii="Times New Roman" w:eastAsia="Times New Roman" w:hAnsi="Times New Roman" w:cs="Times New Roman"/>
          <w:sz w:val="24"/>
          <w:szCs w:val="24"/>
          <w:lang w:val="en-IN" w:eastAsia="en-IN"/>
        </w:rPr>
        <w:t>: Using a pivot table or grouped summary:</w:t>
      </w:r>
    </w:p>
    <w:p w14:paraId="2AE4E2A5" w14:textId="77777777" w:rsidR="00D45437" w:rsidRPr="00D45437" w:rsidRDefault="00D45437" w:rsidP="00D45437">
      <w:pPr>
        <w:numPr>
          <w:ilvl w:val="0"/>
          <w:numId w:val="66"/>
        </w:numPr>
        <w:autoSpaceDE w:val="0"/>
        <w:autoSpaceDN w:val="0"/>
        <w:adjustRightInd w:val="0"/>
        <w:spacing w:line="360" w:lineRule="auto"/>
        <w:jc w:val="both"/>
        <w:rPr>
          <w:rFonts w:ascii="Times New Roman" w:eastAsia="Times New Roman" w:hAnsi="Times New Roman" w:cs="Times New Roman"/>
          <w:sz w:val="24"/>
          <w:szCs w:val="24"/>
          <w:lang w:val="en-IN" w:eastAsia="en-IN"/>
        </w:rPr>
      </w:pPr>
      <w:r w:rsidRPr="00D45437">
        <w:rPr>
          <w:rFonts w:ascii="Times New Roman" w:eastAsia="Times New Roman" w:hAnsi="Times New Roman" w:cs="Times New Roman"/>
          <w:sz w:val="24"/>
          <w:szCs w:val="24"/>
          <w:lang w:val="en-IN" w:eastAsia="en-IN"/>
        </w:rPr>
        <w:t xml:space="preserve">Orders were </w:t>
      </w:r>
      <w:r w:rsidRPr="00D45437">
        <w:rPr>
          <w:rFonts w:ascii="Times New Roman" w:eastAsia="Times New Roman" w:hAnsi="Times New Roman" w:cs="Times New Roman"/>
          <w:b/>
          <w:bCs/>
          <w:sz w:val="24"/>
          <w:szCs w:val="24"/>
          <w:lang w:val="en-IN" w:eastAsia="en-IN"/>
        </w:rPr>
        <w:t>counted</w:t>
      </w:r>
      <w:r w:rsidRPr="00D45437">
        <w:rPr>
          <w:rFonts w:ascii="Times New Roman" w:eastAsia="Times New Roman" w:hAnsi="Times New Roman" w:cs="Times New Roman"/>
          <w:sz w:val="24"/>
          <w:szCs w:val="24"/>
          <w:lang w:val="en-IN" w:eastAsia="en-IN"/>
        </w:rPr>
        <w:t xml:space="preserve"> per city.</w:t>
      </w:r>
    </w:p>
    <w:p w14:paraId="29D7A983" w14:textId="77777777" w:rsidR="00D45437" w:rsidRPr="00D45437" w:rsidRDefault="00D45437" w:rsidP="00D45437">
      <w:pPr>
        <w:numPr>
          <w:ilvl w:val="0"/>
          <w:numId w:val="66"/>
        </w:numPr>
        <w:autoSpaceDE w:val="0"/>
        <w:autoSpaceDN w:val="0"/>
        <w:adjustRightInd w:val="0"/>
        <w:spacing w:line="360" w:lineRule="auto"/>
        <w:jc w:val="both"/>
        <w:rPr>
          <w:rFonts w:ascii="Times New Roman" w:eastAsia="Times New Roman" w:hAnsi="Times New Roman" w:cs="Times New Roman"/>
          <w:sz w:val="24"/>
          <w:szCs w:val="24"/>
          <w:lang w:val="en-IN" w:eastAsia="en-IN"/>
        </w:rPr>
      </w:pPr>
      <w:r w:rsidRPr="00D45437">
        <w:rPr>
          <w:rFonts w:ascii="Times New Roman" w:eastAsia="Times New Roman" w:hAnsi="Times New Roman" w:cs="Times New Roman"/>
          <w:sz w:val="24"/>
          <w:szCs w:val="24"/>
          <w:lang w:val="en-IN" w:eastAsia="en-IN"/>
        </w:rPr>
        <w:t xml:space="preserve">Sales values were </w:t>
      </w:r>
      <w:r w:rsidRPr="00D45437">
        <w:rPr>
          <w:rFonts w:ascii="Times New Roman" w:eastAsia="Times New Roman" w:hAnsi="Times New Roman" w:cs="Times New Roman"/>
          <w:b/>
          <w:bCs/>
          <w:sz w:val="24"/>
          <w:szCs w:val="24"/>
          <w:lang w:val="en-IN" w:eastAsia="en-IN"/>
        </w:rPr>
        <w:t>summed</w:t>
      </w:r>
      <w:r w:rsidRPr="00D45437">
        <w:rPr>
          <w:rFonts w:ascii="Times New Roman" w:eastAsia="Times New Roman" w:hAnsi="Times New Roman" w:cs="Times New Roman"/>
          <w:sz w:val="24"/>
          <w:szCs w:val="24"/>
          <w:lang w:val="en-IN" w:eastAsia="en-IN"/>
        </w:rPr>
        <w:t xml:space="preserve"> per city.</w:t>
      </w:r>
    </w:p>
    <w:p w14:paraId="518ECAB3" w14:textId="77777777" w:rsidR="00D45437" w:rsidRPr="00D45437" w:rsidRDefault="00D45437" w:rsidP="00D45437">
      <w:pPr>
        <w:numPr>
          <w:ilvl w:val="0"/>
          <w:numId w:val="66"/>
        </w:numPr>
        <w:autoSpaceDE w:val="0"/>
        <w:autoSpaceDN w:val="0"/>
        <w:adjustRightInd w:val="0"/>
        <w:spacing w:line="360" w:lineRule="auto"/>
        <w:jc w:val="both"/>
        <w:rPr>
          <w:rFonts w:ascii="Times New Roman" w:eastAsia="Times New Roman" w:hAnsi="Times New Roman" w:cs="Times New Roman"/>
          <w:sz w:val="24"/>
          <w:szCs w:val="24"/>
          <w:lang w:val="en-IN" w:eastAsia="en-IN"/>
        </w:rPr>
      </w:pPr>
      <w:r w:rsidRPr="00D45437">
        <w:rPr>
          <w:rFonts w:ascii="Times New Roman" w:eastAsia="Times New Roman" w:hAnsi="Times New Roman" w:cs="Times New Roman"/>
          <w:sz w:val="24"/>
          <w:szCs w:val="24"/>
          <w:lang w:val="en-IN" w:eastAsia="en-IN"/>
        </w:rPr>
        <w:t xml:space="preserve">The data was visualized using a </w:t>
      </w:r>
      <w:r w:rsidRPr="00D45437">
        <w:rPr>
          <w:rFonts w:ascii="Times New Roman" w:eastAsia="Times New Roman" w:hAnsi="Times New Roman" w:cs="Times New Roman"/>
          <w:b/>
          <w:bCs/>
          <w:sz w:val="24"/>
          <w:szCs w:val="24"/>
          <w:lang w:val="en-IN" w:eastAsia="en-IN"/>
        </w:rPr>
        <w:t>clustered bar chart</w:t>
      </w:r>
      <w:r w:rsidRPr="00D45437">
        <w:rPr>
          <w:rFonts w:ascii="Times New Roman" w:eastAsia="Times New Roman" w:hAnsi="Times New Roman" w:cs="Times New Roman"/>
          <w:sz w:val="24"/>
          <w:szCs w:val="24"/>
          <w:lang w:val="en-IN" w:eastAsia="en-IN"/>
        </w:rPr>
        <w:t xml:space="preserve"> to compare order volume and revenue side-by-side.</w:t>
      </w:r>
    </w:p>
    <w:p w14:paraId="6E031323" w14:textId="77777777" w:rsidR="00D45437" w:rsidRPr="00D45437" w:rsidRDefault="00D45437" w:rsidP="00D45437">
      <w:pPr>
        <w:autoSpaceDE w:val="0"/>
        <w:autoSpaceDN w:val="0"/>
        <w:adjustRightInd w:val="0"/>
        <w:spacing w:line="360" w:lineRule="auto"/>
        <w:jc w:val="both"/>
        <w:rPr>
          <w:rFonts w:ascii="Times New Roman" w:eastAsia="Times New Roman" w:hAnsi="Times New Roman" w:cs="Times New Roman"/>
          <w:sz w:val="24"/>
          <w:szCs w:val="24"/>
          <w:lang w:val="en-IN" w:eastAsia="en-IN"/>
        </w:rPr>
      </w:pPr>
      <w:r w:rsidRPr="00D45437">
        <w:rPr>
          <w:rFonts w:ascii="Times New Roman" w:eastAsia="Times New Roman" w:hAnsi="Times New Roman" w:cs="Times New Roman"/>
          <w:sz w:val="24"/>
          <w:szCs w:val="24"/>
          <w:lang w:val="en-IN" w:eastAsia="en-IN"/>
        </w:rPr>
        <w:pict w14:anchorId="6A45025A">
          <v:rect id="_x0000_i1655" style="width:0;height:1.5pt" o:hralign="center" o:hrstd="t" o:hr="t" fillcolor="#a0a0a0" stroked="f"/>
        </w:pict>
      </w:r>
    </w:p>
    <w:p w14:paraId="070204F4" w14:textId="77777777" w:rsidR="00D45437" w:rsidRPr="00D45437" w:rsidRDefault="00D45437" w:rsidP="00D45437">
      <w:pPr>
        <w:autoSpaceDE w:val="0"/>
        <w:autoSpaceDN w:val="0"/>
        <w:adjustRightInd w:val="0"/>
        <w:spacing w:line="360" w:lineRule="auto"/>
        <w:jc w:val="both"/>
        <w:rPr>
          <w:rFonts w:ascii="Times New Roman" w:eastAsia="Times New Roman" w:hAnsi="Times New Roman" w:cs="Times New Roman"/>
          <w:b/>
          <w:bCs/>
          <w:sz w:val="24"/>
          <w:szCs w:val="24"/>
          <w:lang w:val="en-IN" w:eastAsia="en-IN"/>
        </w:rPr>
      </w:pPr>
      <w:r w:rsidRPr="00D45437">
        <w:rPr>
          <w:rFonts w:ascii="Times New Roman" w:eastAsia="Times New Roman" w:hAnsi="Times New Roman" w:cs="Times New Roman"/>
          <w:b/>
          <w:bCs/>
          <w:sz w:val="24"/>
          <w:szCs w:val="24"/>
          <w:lang w:val="en-IN" w:eastAsia="en-IN"/>
        </w:rPr>
        <w:t>III. Specific Requirements, Functions, and Formulas</w:t>
      </w:r>
    </w:p>
    <w:p w14:paraId="7384B305" w14:textId="77777777" w:rsidR="00D45437" w:rsidRPr="00D45437" w:rsidRDefault="00D45437" w:rsidP="00D45437">
      <w:pPr>
        <w:autoSpaceDE w:val="0"/>
        <w:autoSpaceDN w:val="0"/>
        <w:adjustRightInd w:val="0"/>
        <w:spacing w:line="360" w:lineRule="auto"/>
        <w:jc w:val="both"/>
        <w:rPr>
          <w:rFonts w:ascii="Times New Roman" w:eastAsia="Times New Roman" w:hAnsi="Times New Roman" w:cs="Times New Roman"/>
          <w:sz w:val="24"/>
          <w:szCs w:val="24"/>
          <w:lang w:val="en-IN" w:eastAsia="en-IN"/>
        </w:rPr>
      </w:pPr>
      <w:r w:rsidRPr="00D45437">
        <w:rPr>
          <w:rFonts w:ascii="Times New Roman" w:eastAsia="Times New Roman" w:hAnsi="Times New Roman" w:cs="Times New Roman"/>
          <w:b/>
          <w:bCs/>
          <w:sz w:val="24"/>
          <w:szCs w:val="24"/>
          <w:lang w:val="en-IN" w:eastAsia="en-IN"/>
        </w:rPr>
        <w:t>Functions Used</w:t>
      </w:r>
      <w:r w:rsidRPr="00D45437">
        <w:rPr>
          <w:rFonts w:ascii="Times New Roman" w:eastAsia="Times New Roman" w:hAnsi="Times New Roman" w:cs="Times New Roman"/>
          <w:sz w:val="24"/>
          <w:szCs w:val="24"/>
          <w:lang w:val="en-IN" w:eastAsia="en-IN"/>
        </w:rPr>
        <w:t>:</w:t>
      </w:r>
    </w:p>
    <w:p w14:paraId="44D4B15D" w14:textId="77777777" w:rsidR="00D45437" w:rsidRPr="00D45437" w:rsidRDefault="00D45437" w:rsidP="00D45437">
      <w:pPr>
        <w:numPr>
          <w:ilvl w:val="0"/>
          <w:numId w:val="67"/>
        </w:numPr>
        <w:autoSpaceDE w:val="0"/>
        <w:autoSpaceDN w:val="0"/>
        <w:adjustRightInd w:val="0"/>
        <w:spacing w:line="360" w:lineRule="auto"/>
        <w:jc w:val="both"/>
        <w:rPr>
          <w:rFonts w:ascii="Times New Roman" w:eastAsia="Times New Roman" w:hAnsi="Times New Roman" w:cs="Times New Roman"/>
          <w:sz w:val="24"/>
          <w:szCs w:val="24"/>
          <w:lang w:val="en-IN" w:eastAsia="en-IN"/>
        </w:rPr>
      </w:pPr>
      <w:r w:rsidRPr="00D45437">
        <w:rPr>
          <w:rFonts w:ascii="Times New Roman" w:eastAsia="Times New Roman" w:hAnsi="Times New Roman" w:cs="Times New Roman"/>
          <w:b/>
          <w:bCs/>
          <w:sz w:val="24"/>
          <w:szCs w:val="24"/>
          <w:lang w:val="en-IN" w:eastAsia="en-IN"/>
        </w:rPr>
        <w:t>COUNT</w:t>
      </w:r>
      <w:r w:rsidRPr="00D45437">
        <w:rPr>
          <w:rFonts w:ascii="Times New Roman" w:eastAsia="Times New Roman" w:hAnsi="Times New Roman" w:cs="Times New Roman"/>
          <w:sz w:val="24"/>
          <w:szCs w:val="24"/>
          <w:lang w:val="en-IN" w:eastAsia="en-IN"/>
        </w:rPr>
        <w:t xml:space="preserve"> for number of orders (footfall equivalent)</w:t>
      </w:r>
    </w:p>
    <w:p w14:paraId="2EA52204" w14:textId="77777777" w:rsidR="00D45437" w:rsidRPr="00D45437" w:rsidRDefault="00D45437" w:rsidP="00D45437">
      <w:pPr>
        <w:numPr>
          <w:ilvl w:val="0"/>
          <w:numId w:val="67"/>
        </w:numPr>
        <w:autoSpaceDE w:val="0"/>
        <w:autoSpaceDN w:val="0"/>
        <w:adjustRightInd w:val="0"/>
        <w:spacing w:line="360" w:lineRule="auto"/>
        <w:jc w:val="both"/>
        <w:rPr>
          <w:rFonts w:ascii="Times New Roman" w:eastAsia="Times New Roman" w:hAnsi="Times New Roman" w:cs="Times New Roman"/>
          <w:sz w:val="24"/>
          <w:szCs w:val="24"/>
          <w:lang w:val="en-IN" w:eastAsia="en-IN"/>
        </w:rPr>
      </w:pPr>
      <w:r w:rsidRPr="00D45437">
        <w:rPr>
          <w:rFonts w:ascii="Times New Roman" w:eastAsia="Times New Roman" w:hAnsi="Times New Roman" w:cs="Times New Roman"/>
          <w:b/>
          <w:bCs/>
          <w:sz w:val="24"/>
          <w:szCs w:val="24"/>
          <w:lang w:val="en-IN" w:eastAsia="en-IN"/>
        </w:rPr>
        <w:t>SUM</w:t>
      </w:r>
      <w:r w:rsidRPr="00D45437">
        <w:rPr>
          <w:rFonts w:ascii="Times New Roman" w:eastAsia="Times New Roman" w:hAnsi="Times New Roman" w:cs="Times New Roman"/>
          <w:sz w:val="24"/>
          <w:szCs w:val="24"/>
          <w:lang w:val="en-IN" w:eastAsia="en-IN"/>
        </w:rPr>
        <w:t xml:space="preserve"> for total revenue</w:t>
      </w:r>
    </w:p>
    <w:p w14:paraId="1016B624" w14:textId="77777777" w:rsidR="00D45437" w:rsidRPr="00D45437" w:rsidRDefault="00D45437" w:rsidP="00D45437">
      <w:pPr>
        <w:autoSpaceDE w:val="0"/>
        <w:autoSpaceDN w:val="0"/>
        <w:adjustRightInd w:val="0"/>
        <w:spacing w:line="360" w:lineRule="auto"/>
        <w:jc w:val="both"/>
        <w:rPr>
          <w:rFonts w:ascii="Times New Roman" w:eastAsia="Times New Roman" w:hAnsi="Times New Roman" w:cs="Times New Roman"/>
          <w:sz w:val="24"/>
          <w:szCs w:val="24"/>
          <w:lang w:val="en-IN" w:eastAsia="en-IN"/>
        </w:rPr>
      </w:pPr>
      <w:r w:rsidRPr="00D45437">
        <w:rPr>
          <w:rFonts w:ascii="Times New Roman" w:eastAsia="Times New Roman" w:hAnsi="Times New Roman" w:cs="Times New Roman"/>
          <w:b/>
          <w:bCs/>
          <w:sz w:val="24"/>
          <w:szCs w:val="24"/>
          <w:lang w:val="en-IN" w:eastAsia="en-IN"/>
        </w:rPr>
        <w:t>Pivot Table Settings</w:t>
      </w:r>
      <w:r w:rsidRPr="00D45437">
        <w:rPr>
          <w:rFonts w:ascii="Times New Roman" w:eastAsia="Times New Roman" w:hAnsi="Times New Roman" w:cs="Times New Roman"/>
          <w:sz w:val="24"/>
          <w:szCs w:val="24"/>
          <w:lang w:val="en-IN" w:eastAsia="en-IN"/>
        </w:rPr>
        <w:t>:</w:t>
      </w:r>
    </w:p>
    <w:p w14:paraId="52564FE1" w14:textId="77777777" w:rsidR="00D45437" w:rsidRPr="00D45437" w:rsidRDefault="00D45437" w:rsidP="00D45437">
      <w:pPr>
        <w:numPr>
          <w:ilvl w:val="0"/>
          <w:numId w:val="68"/>
        </w:numPr>
        <w:autoSpaceDE w:val="0"/>
        <w:autoSpaceDN w:val="0"/>
        <w:adjustRightInd w:val="0"/>
        <w:spacing w:line="360" w:lineRule="auto"/>
        <w:jc w:val="both"/>
        <w:rPr>
          <w:rFonts w:ascii="Times New Roman" w:eastAsia="Times New Roman" w:hAnsi="Times New Roman" w:cs="Times New Roman"/>
          <w:sz w:val="24"/>
          <w:szCs w:val="24"/>
          <w:lang w:val="en-IN" w:eastAsia="en-IN"/>
        </w:rPr>
      </w:pPr>
      <w:r w:rsidRPr="00D45437">
        <w:rPr>
          <w:rFonts w:ascii="Times New Roman" w:eastAsia="Times New Roman" w:hAnsi="Times New Roman" w:cs="Times New Roman"/>
          <w:b/>
          <w:bCs/>
          <w:sz w:val="24"/>
          <w:szCs w:val="24"/>
          <w:lang w:val="en-IN" w:eastAsia="en-IN"/>
        </w:rPr>
        <w:t>Rows</w:t>
      </w:r>
      <w:r w:rsidRPr="00D45437">
        <w:rPr>
          <w:rFonts w:ascii="Times New Roman" w:eastAsia="Times New Roman" w:hAnsi="Times New Roman" w:cs="Times New Roman"/>
          <w:sz w:val="24"/>
          <w:szCs w:val="24"/>
          <w:lang w:val="en-IN" w:eastAsia="en-IN"/>
        </w:rPr>
        <w:t>: Customer City</w:t>
      </w:r>
    </w:p>
    <w:p w14:paraId="54434B8B" w14:textId="77777777" w:rsidR="00D45437" w:rsidRPr="00D45437" w:rsidRDefault="00D45437" w:rsidP="00D45437">
      <w:pPr>
        <w:numPr>
          <w:ilvl w:val="0"/>
          <w:numId w:val="68"/>
        </w:numPr>
        <w:autoSpaceDE w:val="0"/>
        <w:autoSpaceDN w:val="0"/>
        <w:adjustRightInd w:val="0"/>
        <w:spacing w:line="360" w:lineRule="auto"/>
        <w:jc w:val="both"/>
        <w:rPr>
          <w:rFonts w:ascii="Times New Roman" w:eastAsia="Times New Roman" w:hAnsi="Times New Roman" w:cs="Times New Roman"/>
          <w:sz w:val="24"/>
          <w:szCs w:val="24"/>
          <w:lang w:val="en-IN" w:eastAsia="en-IN"/>
        </w:rPr>
      </w:pPr>
      <w:r w:rsidRPr="00D45437">
        <w:rPr>
          <w:rFonts w:ascii="Times New Roman" w:eastAsia="Times New Roman" w:hAnsi="Times New Roman" w:cs="Times New Roman"/>
          <w:b/>
          <w:bCs/>
          <w:sz w:val="24"/>
          <w:szCs w:val="24"/>
          <w:lang w:val="en-IN" w:eastAsia="en-IN"/>
        </w:rPr>
        <w:t>Values</w:t>
      </w:r>
      <w:r w:rsidRPr="00D45437">
        <w:rPr>
          <w:rFonts w:ascii="Times New Roman" w:eastAsia="Times New Roman" w:hAnsi="Times New Roman" w:cs="Times New Roman"/>
          <w:sz w:val="24"/>
          <w:szCs w:val="24"/>
          <w:lang w:val="en-IN" w:eastAsia="en-IN"/>
        </w:rPr>
        <w:t>:</w:t>
      </w:r>
    </w:p>
    <w:p w14:paraId="34B60769" w14:textId="77777777" w:rsidR="00D45437" w:rsidRPr="00D45437" w:rsidRDefault="00D45437" w:rsidP="00D45437">
      <w:pPr>
        <w:numPr>
          <w:ilvl w:val="1"/>
          <w:numId w:val="68"/>
        </w:numPr>
        <w:autoSpaceDE w:val="0"/>
        <w:autoSpaceDN w:val="0"/>
        <w:adjustRightInd w:val="0"/>
        <w:spacing w:line="360" w:lineRule="auto"/>
        <w:jc w:val="both"/>
        <w:rPr>
          <w:rFonts w:ascii="Times New Roman" w:eastAsia="Times New Roman" w:hAnsi="Times New Roman" w:cs="Times New Roman"/>
          <w:sz w:val="24"/>
          <w:szCs w:val="24"/>
          <w:lang w:val="en-IN" w:eastAsia="en-IN"/>
        </w:rPr>
      </w:pPr>
      <w:r w:rsidRPr="00D45437">
        <w:rPr>
          <w:rFonts w:ascii="Times New Roman" w:eastAsia="Times New Roman" w:hAnsi="Times New Roman" w:cs="Times New Roman"/>
          <w:sz w:val="24"/>
          <w:szCs w:val="24"/>
          <w:lang w:val="en-IN" w:eastAsia="en-IN"/>
        </w:rPr>
        <w:t>Count of Order IDs or entries (Orders)</w:t>
      </w:r>
    </w:p>
    <w:p w14:paraId="464720E9" w14:textId="77777777" w:rsidR="00D45437" w:rsidRPr="00D45437" w:rsidRDefault="00D45437" w:rsidP="00D45437">
      <w:pPr>
        <w:numPr>
          <w:ilvl w:val="1"/>
          <w:numId w:val="68"/>
        </w:numPr>
        <w:autoSpaceDE w:val="0"/>
        <w:autoSpaceDN w:val="0"/>
        <w:adjustRightInd w:val="0"/>
        <w:spacing w:line="360" w:lineRule="auto"/>
        <w:jc w:val="both"/>
        <w:rPr>
          <w:rFonts w:ascii="Times New Roman" w:eastAsia="Times New Roman" w:hAnsi="Times New Roman" w:cs="Times New Roman"/>
          <w:sz w:val="24"/>
          <w:szCs w:val="24"/>
          <w:lang w:val="en-IN" w:eastAsia="en-IN"/>
        </w:rPr>
      </w:pPr>
      <w:r w:rsidRPr="00D45437">
        <w:rPr>
          <w:rFonts w:ascii="Times New Roman" w:eastAsia="Times New Roman" w:hAnsi="Times New Roman" w:cs="Times New Roman"/>
          <w:sz w:val="24"/>
          <w:szCs w:val="24"/>
          <w:lang w:val="en-IN" w:eastAsia="en-IN"/>
        </w:rPr>
        <w:t>Sum of Final Bill Amount (₹)</w:t>
      </w:r>
    </w:p>
    <w:p w14:paraId="31C65559" w14:textId="77777777" w:rsidR="00D45437" w:rsidRPr="00D45437" w:rsidRDefault="00D45437" w:rsidP="00D45437">
      <w:pPr>
        <w:numPr>
          <w:ilvl w:val="0"/>
          <w:numId w:val="68"/>
        </w:numPr>
        <w:autoSpaceDE w:val="0"/>
        <w:autoSpaceDN w:val="0"/>
        <w:adjustRightInd w:val="0"/>
        <w:spacing w:line="360" w:lineRule="auto"/>
        <w:jc w:val="both"/>
        <w:rPr>
          <w:rFonts w:ascii="Times New Roman" w:eastAsia="Times New Roman" w:hAnsi="Times New Roman" w:cs="Times New Roman"/>
          <w:sz w:val="24"/>
          <w:szCs w:val="24"/>
          <w:lang w:val="en-IN" w:eastAsia="en-IN"/>
        </w:rPr>
      </w:pPr>
      <w:r w:rsidRPr="00D45437">
        <w:rPr>
          <w:rFonts w:ascii="Times New Roman" w:eastAsia="Times New Roman" w:hAnsi="Times New Roman" w:cs="Times New Roman"/>
          <w:b/>
          <w:bCs/>
          <w:sz w:val="24"/>
          <w:szCs w:val="24"/>
          <w:lang w:val="en-IN" w:eastAsia="en-IN"/>
        </w:rPr>
        <w:t>Sorting</w:t>
      </w:r>
      <w:r w:rsidRPr="00D45437">
        <w:rPr>
          <w:rFonts w:ascii="Times New Roman" w:eastAsia="Times New Roman" w:hAnsi="Times New Roman" w:cs="Times New Roman"/>
          <w:sz w:val="24"/>
          <w:szCs w:val="24"/>
          <w:lang w:val="en-IN" w:eastAsia="en-IN"/>
        </w:rPr>
        <w:t>: Descending by sales</w:t>
      </w:r>
    </w:p>
    <w:p w14:paraId="20C514D8" w14:textId="77777777" w:rsidR="00D45437" w:rsidRPr="00D45437" w:rsidRDefault="00D45437" w:rsidP="00D45437">
      <w:pPr>
        <w:autoSpaceDE w:val="0"/>
        <w:autoSpaceDN w:val="0"/>
        <w:adjustRightInd w:val="0"/>
        <w:spacing w:line="360" w:lineRule="auto"/>
        <w:jc w:val="both"/>
        <w:rPr>
          <w:rFonts w:ascii="Times New Roman" w:eastAsia="Times New Roman" w:hAnsi="Times New Roman" w:cs="Times New Roman"/>
          <w:sz w:val="24"/>
          <w:szCs w:val="24"/>
          <w:lang w:val="en-IN" w:eastAsia="en-IN"/>
        </w:rPr>
      </w:pPr>
      <w:r w:rsidRPr="00D45437">
        <w:rPr>
          <w:rFonts w:ascii="Times New Roman" w:eastAsia="Times New Roman" w:hAnsi="Times New Roman" w:cs="Times New Roman"/>
          <w:b/>
          <w:bCs/>
          <w:sz w:val="24"/>
          <w:szCs w:val="24"/>
          <w:lang w:val="en-IN" w:eastAsia="en-IN"/>
        </w:rPr>
        <w:t>Chart Features</w:t>
      </w:r>
      <w:r w:rsidRPr="00D45437">
        <w:rPr>
          <w:rFonts w:ascii="Times New Roman" w:eastAsia="Times New Roman" w:hAnsi="Times New Roman" w:cs="Times New Roman"/>
          <w:sz w:val="24"/>
          <w:szCs w:val="24"/>
          <w:lang w:val="en-IN" w:eastAsia="en-IN"/>
        </w:rPr>
        <w:t>:</w:t>
      </w:r>
    </w:p>
    <w:p w14:paraId="43BD7052" w14:textId="77777777" w:rsidR="00D45437" w:rsidRPr="00D45437" w:rsidRDefault="00D45437" w:rsidP="00D45437">
      <w:pPr>
        <w:numPr>
          <w:ilvl w:val="0"/>
          <w:numId w:val="69"/>
        </w:numPr>
        <w:autoSpaceDE w:val="0"/>
        <w:autoSpaceDN w:val="0"/>
        <w:adjustRightInd w:val="0"/>
        <w:spacing w:line="360" w:lineRule="auto"/>
        <w:jc w:val="both"/>
        <w:rPr>
          <w:rFonts w:ascii="Times New Roman" w:eastAsia="Times New Roman" w:hAnsi="Times New Roman" w:cs="Times New Roman"/>
          <w:sz w:val="24"/>
          <w:szCs w:val="24"/>
          <w:lang w:val="en-IN" w:eastAsia="en-IN"/>
        </w:rPr>
      </w:pPr>
      <w:r w:rsidRPr="00D45437">
        <w:rPr>
          <w:rFonts w:ascii="Times New Roman" w:eastAsia="Times New Roman" w:hAnsi="Times New Roman" w:cs="Times New Roman"/>
          <w:sz w:val="24"/>
          <w:szCs w:val="24"/>
          <w:lang w:val="en-IN" w:eastAsia="en-IN"/>
        </w:rPr>
        <w:t>Clustered Bar Chart with both order count and sales values per city</w:t>
      </w:r>
    </w:p>
    <w:p w14:paraId="558AC910" w14:textId="77777777" w:rsidR="00D45437" w:rsidRPr="00D45437" w:rsidRDefault="00D45437" w:rsidP="00D45437">
      <w:pPr>
        <w:numPr>
          <w:ilvl w:val="0"/>
          <w:numId w:val="69"/>
        </w:numPr>
        <w:autoSpaceDE w:val="0"/>
        <w:autoSpaceDN w:val="0"/>
        <w:adjustRightInd w:val="0"/>
        <w:spacing w:line="360" w:lineRule="auto"/>
        <w:jc w:val="both"/>
        <w:rPr>
          <w:rFonts w:ascii="Times New Roman" w:eastAsia="Times New Roman" w:hAnsi="Times New Roman" w:cs="Times New Roman"/>
          <w:sz w:val="24"/>
          <w:szCs w:val="24"/>
          <w:lang w:val="en-IN" w:eastAsia="en-IN"/>
        </w:rPr>
      </w:pPr>
      <w:r w:rsidRPr="00D45437">
        <w:rPr>
          <w:rFonts w:ascii="Times New Roman" w:eastAsia="Times New Roman" w:hAnsi="Times New Roman" w:cs="Times New Roman"/>
          <w:sz w:val="24"/>
          <w:szCs w:val="24"/>
          <w:lang w:val="en-IN" w:eastAsia="en-IN"/>
        </w:rPr>
        <w:lastRenderedPageBreak/>
        <w:t>Data labels on bars for clarity</w:t>
      </w:r>
    </w:p>
    <w:p w14:paraId="48504B65" w14:textId="77777777" w:rsidR="00D45437" w:rsidRPr="00D45437" w:rsidRDefault="00D45437" w:rsidP="00D45437">
      <w:pPr>
        <w:autoSpaceDE w:val="0"/>
        <w:autoSpaceDN w:val="0"/>
        <w:adjustRightInd w:val="0"/>
        <w:spacing w:line="360" w:lineRule="auto"/>
        <w:jc w:val="both"/>
        <w:rPr>
          <w:rFonts w:ascii="Times New Roman" w:eastAsia="Times New Roman" w:hAnsi="Times New Roman" w:cs="Times New Roman"/>
          <w:sz w:val="24"/>
          <w:szCs w:val="24"/>
          <w:lang w:val="en-IN" w:eastAsia="en-IN"/>
        </w:rPr>
      </w:pPr>
      <w:r w:rsidRPr="00D45437">
        <w:rPr>
          <w:rFonts w:ascii="Times New Roman" w:eastAsia="Times New Roman" w:hAnsi="Times New Roman" w:cs="Times New Roman"/>
          <w:sz w:val="24"/>
          <w:szCs w:val="24"/>
          <w:lang w:val="en-IN" w:eastAsia="en-IN"/>
        </w:rPr>
        <w:pict w14:anchorId="747819E6">
          <v:rect id="_x0000_i1656" style="width:0;height:1.5pt" o:hralign="center" o:hrstd="t" o:hr="t" fillcolor="#a0a0a0" stroked="f"/>
        </w:pict>
      </w:r>
    </w:p>
    <w:p w14:paraId="4B6940B3" w14:textId="77777777" w:rsidR="00D45437" w:rsidRPr="00D45437" w:rsidRDefault="00D45437" w:rsidP="00D45437">
      <w:pPr>
        <w:autoSpaceDE w:val="0"/>
        <w:autoSpaceDN w:val="0"/>
        <w:adjustRightInd w:val="0"/>
        <w:spacing w:line="360" w:lineRule="auto"/>
        <w:jc w:val="both"/>
        <w:rPr>
          <w:rFonts w:ascii="Times New Roman" w:eastAsia="Times New Roman" w:hAnsi="Times New Roman" w:cs="Times New Roman"/>
          <w:b/>
          <w:bCs/>
          <w:sz w:val="24"/>
          <w:szCs w:val="24"/>
          <w:lang w:val="en-IN" w:eastAsia="en-IN"/>
        </w:rPr>
      </w:pPr>
      <w:r w:rsidRPr="00D45437">
        <w:rPr>
          <w:rFonts w:ascii="Times New Roman" w:eastAsia="Times New Roman" w:hAnsi="Times New Roman" w:cs="Times New Roman"/>
          <w:b/>
          <w:bCs/>
          <w:sz w:val="24"/>
          <w:szCs w:val="24"/>
          <w:lang w:val="en-IN" w:eastAsia="en-IN"/>
        </w:rPr>
        <w:t>IV. Analysis Results</w:t>
      </w:r>
    </w:p>
    <w:p w14:paraId="1FE3F928" w14:textId="77777777" w:rsidR="00D45437" w:rsidRPr="00D45437" w:rsidRDefault="00D45437" w:rsidP="00D45437">
      <w:pPr>
        <w:autoSpaceDE w:val="0"/>
        <w:autoSpaceDN w:val="0"/>
        <w:adjustRightInd w:val="0"/>
        <w:spacing w:line="360" w:lineRule="auto"/>
        <w:jc w:val="both"/>
        <w:rPr>
          <w:rFonts w:ascii="Times New Roman" w:eastAsia="Times New Roman" w:hAnsi="Times New Roman" w:cs="Times New Roman"/>
          <w:sz w:val="24"/>
          <w:szCs w:val="24"/>
          <w:lang w:val="en-IN" w:eastAsia="en-IN"/>
        </w:rPr>
      </w:pPr>
      <w:r w:rsidRPr="00D45437">
        <w:rPr>
          <w:rFonts w:ascii="Times New Roman" w:eastAsia="Times New Roman" w:hAnsi="Times New Roman" w:cs="Times New Roman"/>
          <w:b/>
          <w:bCs/>
          <w:sz w:val="24"/>
          <w:szCs w:val="24"/>
          <w:lang w:val="en-IN" w:eastAsia="en-IN"/>
        </w:rPr>
        <w:t>Findings</w:t>
      </w:r>
      <w:r w:rsidRPr="00D45437">
        <w:rPr>
          <w:rFonts w:ascii="Times New Roman" w:eastAsia="Times New Roman" w:hAnsi="Times New Roman" w:cs="Times New Roman"/>
          <w:sz w:val="24"/>
          <w:szCs w:val="24"/>
          <w:lang w:val="en-IN" w:eastAsia="en-IN"/>
        </w:rPr>
        <w:t xml:space="preserve"> </w:t>
      </w:r>
      <w:r w:rsidRPr="00D45437">
        <w:rPr>
          <w:rFonts w:ascii="Times New Roman" w:eastAsia="Times New Roman" w:hAnsi="Times New Roman" w:cs="Times New Roman"/>
          <w:i/>
          <w:iCs/>
          <w:sz w:val="24"/>
          <w:szCs w:val="24"/>
          <w:lang w:val="en-IN" w:eastAsia="en-IN"/>
        </w:rPr>
        <w:t>(example values — replace with actuals after data read)</w:t>
      </w:r>
      <w:r w:rsidRPr="00D45437">
        <w:rPr>
          <w:rFonts w:ascii="Times New Roman" w:eastAsia="Times New Roman" w:hAnsi="Times New Roman" w:cs="Times New Roman"/>
          <w:sz w:val="24"/>
          <w:szCs w:val="24"/>
          <w:lang w:val="en-IN" w:eastAsia="en-IN"/>
        </w:rPr>
        <w:t>:</w:t>
      </w:r>
    </w:p>
    <w:p w14:paraId="07DA3D1D" w14:textId="77777777" w:rsidR="00D45437" w:rsidRPr="00D45437" w:rsidRDefault="00D45437" w:rsidP="00D45437">
      <w:pPr>
        <w:numPr>
          <w:ilvl w:val="0"/>
          <w:numId w:val="70"/>
        </w:numPr>
        <w:autoSpaceDE w:val="0"/>
        <w:autoSpaceDN w:val="0"/>
        <w:adjustRightInd w:val="0"/>
        <w:spacing w:line="360" w:lineRule="auto"/>
        <w:jc w:val="both"/>
        <w:rPr>
          <w:rFonts w:ascii="Times New Roman" w:eastAsia="Times New Roman" w:hAnsi="Times New Roman" w:cs="Times New Roman"/>
          <w:sz w:val="24"/>
          <w:szCs w:val="24"/>
          <w:lang w:val="en-IN" w:eastAsia="en-IN"/>
        </w:rPr>
      </w:pPr>
      <w:r w:rsidRPr="00D45437">
        <w:rPr>
          <w:rFonts w:ascii="Times New Roman" w:eastAsia="Times New Roman" w:hAnsi="Times New Roman" w:cs="Times New Roman"/>
          <w:b/>
          <w:bCs/>
          <w:sz w:val="24"/>
          <w:szCs w:val="24"/>
          <w:lang w:val="en-IN" w:eastAsia="en-IN"/>
        </w:rPr>
        <w:t>Bangalore</w:t>
      </w:r>
      <w:r w:rsidRPr="00D45437">
        <w:rPr>
          <w:rFonts w:ascii="Times New Roman" w:eastAsia="Times New Roman" w:hAnsi="Times New Roman" w:cs="Times New Roman"/>
          <w:sz w:val="24"/>
          <w:szCs w:val="24"/>
          <w:lang w:val="en-IN" w:eastAsia="en-IN"/>
        </w:rPr>
        <w:t xml:space="preserve"> had the highest number of orders (</w:t>
      </w:r>
      <w:del w:id="1" w:author="Unknown">
        <w:r w:rsidRPr="00D45437">
          <w:rPr>
            <w:rFonts w:ascii="Times New Roman" w:eastAsia="Times New Roman" w:hAnsi="Times New Roman" w:cs="Times New Roman"/>
            <w:sz w:val="24"/>
            <w:szCs w:val="24"/>
            <w:lang w:val="en-IN" w:eastAsia="en-IN"/>
          </w:rPr>
          <w:delText>12,500) and total sales (</w:delText>
        </w:r>
      </w:del>
      <w:r w:rsidRPr="00D45437">
        <w:rPr>
          <w:rFonts w:ascii="Times New Roman" w:eastAsia="Times New Roman" w:hAnsi="Times New Roman" w:cs="Times New Roman"/>
          <w:sz w:val="24"/>
          <w:szCs w:val="24"/>
          <w:lang w:val="en-IN" w:eastAsia="en-IN"/>
        </w:rPr>
        <w:t>₹18,75,000).</w:t>
      </w:r>
    </w:p>
    <w:p w14:paraId="5A67433F" w14:textId="77777777" w:rsidR="00D45437" w:rsidRPr="00D45437" w:rsidRDefault="00D45437" w:rsidP="00D45437">
      <w:pPr>
        <w:numPr>
          <w:ilvl w:val="0"/>
          <w:numId w:val="70"/>
        </w:numPr>
        <w:autoSpaceDE w:val="0"/>
        <w:autoSpaceDN w:val="0"/>
        <w:adjustRightInd w:val="0"/>
        <w:spacing w:line="360" w:lineRule="auto"/>
        <w:jc w:val="both"/>
        <w:rPr>
          <w:rFonts w:ascii="Times New Roman" w:eastAsia="Times New Roman" w:hAnsi="Times New Roman" w:cs="Times New Roman"/>
          <w:sz w:val="24"/>
          <w:szCs w:val="24"/>
          <w:lang w:val="en-IN" w:eastAsia="en-IN"/>
        </w:rPr>
      </w:pPr>
      <w:r w:rsidRPr="00D45437">
        <w:rPr>
          <w:rFonts w:ascii="Times New Roman" w:eastAsia="Times New Roman" w:hAnsi="Times New Roman" w:cs="Times New Roman"/>
          <w:b/>
          <w:bCs/>
          <w:sz w:val="24"/>
          <w:szCs w:val="24"/>
          <w:lang w:val="en-IN" w:eastAsia="en-IN"/>
        </w:rPr>
        <w:t>Hyderabad</w:t>
      </w:r>
      <w:r w:rsidRPr="00D45437">
        <w:rPr>
          <w:rFonts w:ascii="Times New Roman" w:eastAsia="Times New Roman" w:hAnsi="Times New Roman" w:cs="Times New Roman"/>
          <w:sz w:val="24"/>
          <w:szCs w:val="24"/>
          <w:lang w:val="en-IN" w:eastAsia="en-IN"/>
        </w:rPr>
        <w:t xml:space="preserve"> followed with ~11,900 orders and sales nearing ₹17,80,000.</w:t>
      </w:r>
    </w:p>
    <w:p w14:paraId="468BAD31" w14:textId="77777777" w:rsidR="00D45437" w:rsidRPr="00D45437" w:rsidRDefault="00D45437" w:rsidP="00D45437">
      <w:pPr>
        <w:numPr>
          <w:ilvl w:val="0"/>
          <w:numId w:val="70"/>
        </w:numPr>
        <w:autoSpaceDE w:val="0"/>
        <w:autoSpaceDN w:val="0"/>
        <w:adjustRightInd w:val="0"/>
        <w:spacing w:line="360" w:lineRule="auto"/>
        <w:jc w:val="both"/>
        <w:rPr>
          <w:rFonts w:ascii="Times New Roman" w:eastAsia="Times New Roman" w:hAnsi="Times New Roman" w:cs="Times New Roman"/>
          <w:sz w:val="24"/>
          <w:szCs w:val="24"/>
          <w:lang w:val="en-IN" w:eastAsia="en-IN"/>
        </w:rPr>
      </w:pPr>
      <w:r w:rsidRPr="00D45437">
        <w:rPr>
          <w:rFonts w:ascii="Times New Roman" w:eastAsia="Times New Roman" w:hAnsi="Times New Roman" w:cs="Times New Roman"/>
          <w:b/>
          <w:bCs/>
          <w:sz w:val="24"/>
          <w:szCs w:val="24"/>
          <w:lang w:val="en-IN" w:eastAsia="en-IN"/>
        </w:rPr>
        <w:t>Chennai</w:t>
      </w:r>
      <w:r w:rsidRPr="00D45437">
        <w:rPr>
          <w:rFonts w:ascii="Times New Roman" w:eastAsia="Times New Roman" w:hAnsi="Times New Roman" w:cs="Times New Roman"/>
          <w:sz w:val="24"/>
          <w:szCs w:val="24"/>
          <w:lang w:val="en-IN" w:eastAsia="en-IN"/>
        </w:rPr>
        <w:t xml:space="preserve"> placed third with slightly fewer orders (~10,400) and total sales around ₹15,90,000.</w:t>
      </w:r>
    </w:p>
    <w:p w14:paraId="777FFA74" w14:textId="77777777" w:rsidR="00D45437" w:rsidRPr="00D45437" w:rsidRDefault="00D45437" w:rsidP="00D45437">
      <w:pPr>
        <w:autoSpaceDE w:val="0"/>
        <w:autoSpaceDN w:val="0"/>
        <w:adjustRightInd w:val="0"/>
        <w:spacing w:line="360" w:lineRule="auto"/>
        <w:jc w:val="both"/>
        <w:rPr>
          <w:rFonts w:ascii="Times New Roman" w:eastAsia="Times New Roman" w:hAnsi="Times New Roman" w:cs="Times New Roman"/>
          <w:sz w:val="24"/>
          <w:szCs w:val="24"/>
          <w:lang w:val="en-IN" w:eastAsia="en-IN"/>
        </w:rPr>
      </w:pPr>
      <w:r w:rsidRPr="00D45437">
        <w:rPr>
          <w:rFonts w:ascii="Times New Roman" w:eastAsia="Times New Roman" w:hAnsi="Times New Roman" w:cs="Times New Roman"/>
          <w:b/>
          <w:bCs/>
          <w:sz w:val="24"/>
          <w:szCs w:val="24"/>
          <w:lang w:val="en-IN" w:eastAsia="en-IN"/>
        </w:rPr>
        <w:t>Patterns</w:t>
      </w:r>
      <w:r w:rsidRPr="00D45437">
        <w:rPr>
          <w:rFonts w:ascii="Times New Roman" w:eastAsia="Times New Roman" w:hAnsi="Times New Roman" w:cs="Times New Roman"/>
          <w:sz w:val="24"/>
          <w:szCs w:val="24"/>
          <w:lang w:val="en-IN" w:eastAsia="en-IN"/>
        </w:rPr>
        <w:t>:</w:t>
      </w:r>
    </w:p>
    <w:p w14:paraId="03B82330" w14:textId="77777777" w:rsidR="00D45437" w:rsidRPr="00D45437" w:rsidRDefault="00D45437" w:rsidP="00D45437">
      <w:pPr>
        <w:numPr>
          <w:ilvl w:val="0"/>
          <w:numId w:val="71"/>
        </w:numPr>
        <w:autoSpaceDE w:val="0"/>
        <w:autoSpaceDN w:val="0"/>
        <w:adjustRightInd w:val="0"/>
        <w:spacing w:line="360" w:lineRule="auto"/>
        <w:jc w:val="both"/>
        <w:rPr>
          <w:rFonts w:ascii="Times New Roman" w:eastAsia="Times New Roman" w:hAnsi="Times New Roman" w:cs="Times New Roman"/>
          <w:sz w:val="24"/>
          <w:szCs w:val="24"/>
          <w:lang w:val="en-IN" w:eastAsia="en-IN"/>
        </w:rPr>
      </w:pPr>
      <w:r w:rsidRPr="00D45437">
        <w:rPr>
          <w:rFonts w:ascii="Times New Roman" w:eastAsia="Times New Roman" w:hAnsi="Times New Roman" w:cs="Times New Roman"/>
          <w:sz w:val="24"/>
          <w:szCs w:val="24"/>
          <w:lang w:val="en-IN" w:eastAsia="en-IN"/>
        </w:rPr>
        <w:t>Cities with more digital footfall (orders) generally correlate with higher revenue.</w:t>
      </w:r>
    </w:p>
    <w:p w14:paraId="4A2AA368" w14:textId="77777777" w:rsidR="00D45437" w:rsidRPr="00D45437" w:rsidRDefault="00D45437" w:rsidP="00D45437">
      <w:pPr>
        <w:numPr>
          <w:ilvl w:val="0"/>
          <w:numId w:val="71"/>
        </w:numPr>
        <w:autoSpaceDE w:val="0"/>
        <w:autoSpaceDN w:val="0"/>
        <w:adjustRightInd w:val="0"/>
        <w:spacing w:line="360" w:lineRule="auto"/>
        <w:jc w:val="both"/>
        <w:rPr>
          <w:rFonts w:ascii="Times New Roman" w:eastAsia="Times New Roman" w:hAnsi="Times New Roman" w:cs="Times New Roman"/>
          <w:sz w:val="24"/>
          <w:szCs w:val="24"/>
          <w:lang w:val="en-IN" w:eastAsia="en-IN"/>
        </w:rPr>
      </w:pPr>
      <w:r w:rsidRPr="00D45437">
        <w:rPr>
          <w:rFonts w:ascii="Times New Roman" w:eastAsia="Times New Roman" w:hAnsi="Times New Roman" w:cs="Times New Roman"/>
          <w:sz w:val="24"/>
          <w:szCs w:val="24"/>
          <w:lang w:val="en-IN" w:eastAsia="en-IN"/>
        </w:rPr>
        <w:t xml:space="preserve">However, </w:t>
      </w:r>
      <w:r w:rsidRPr="00D45437">
        <w:rPr>
          <w:rFonts w:ascii="Times New Roman" w:eastAsia="Times New Roman" w:hAnsi="Times New Roman" w:cs="Times New Roman"/>
          <w:b/>
          <w:bCs/>
          <w:sz w:val="24"/>
          <w:szCs w:val="24"/>
          <w:lang w:val="en-IN" w:eastAsia="en-IN"/>
        </w:rPr>
        <w:t>Mumbai</w:t>
      </w:r>
      <w:r w:rsidRPr="00D45437">
        <w:rPr>
          <w:rFonts w:ascii="Times New Roman" w:eastAsia="Times New Roman" w:hAnsi="Times New Roman" w:cs="Times New Roman"/>
          <w:sz w:val="24"/>
          <w:szCs w:val="24"/>
          <w:lang w:val="en-IN" w:eastAsia="en-IN"/>
        </w:rPr>
        <w:t xml:space="preserve">, despite fewer orders than Hyderabad, generated slightly more revenue, suggesting a </w:t>
      </w:r>
      <w:r w:rsidRPr="00D45437">
        <w:rPr>
          <w:rFonts w:ascii="Times New Roman" w:eastAsia="Times New Roman" w:hAnsi="Times New Roman" w:cs="Times New Roman"/>
          <w:b/>
          <w:bCs/>
          <w:sz w:val="24"/>
          <w:szCs w:val="24"/>
          <w:lang w:val="en-IN" w:eastAsia="en-IN"/>
        </w:rPr>
        <w:t>higher average order value</w:t>
      </w:r>
      <w:r w:rsidRPr="00D45437">
        <w:rPr>
          <w:rFonts w:ascii="Times New Roman" w:eastAsia="Times New Roman" w:hAnsi="Times New Roman" w:cs="Times New Roman"/>
          <w:sz w:val="24"/>
          <w:szCs w:val="24"/>
          <w:lang w:val="en-IN" w:eastAsia="en-IN"/>
        </w:rPr>
        <w:t>.</w:t>
      </w:r>
    </w:p>
    <w:p w14:paraId="60CBA4BF" w14:textId="77777777" w:rsidR="00D45437" w:rsidRPr="00D45437" w:rsidRDefault="00D45437" w:rsidP="00D45437">
      <w:pPr>
        <w:autoSpaceDE w:val="0"/>
        <w:autoSpaceDN w:val="0"/>
        <w:adjustRightInd w:val="0"/>
        <w:spacing w:line="360" w:lineRule="auto"/>
        <w:jc w:val="both"/>
        <w:rPr>
          <w:rFonts w:ascii="Times New Roman" w:eastAsia="Times New Roman" w:hAnsi="Times New Roman" w:cs="Times New Roman"/>
          <w:sz w:val="24"/>
          <w:szCs w:val="24"/>
          <w:lang w:val="en-IN" w:eastAsia="en-IN"/>
        </w:rPr>
      </w:pPr>
      <w:r w:rsidRPr="00D45437">
        <w:rPr>
          <w:rFonts w:ascii="Times New Roman" w:eastAsia="Times New Roman" w:hAnsi="Times New Roman" w:cs="Times New Roman"/>
          <w:b/>
          <w:bCs/>
          <w:sz w:val="24"/>
          <w:szCs w:val="24"/>
          <w:lang w:val="en-IN" w:eastAsia="en-IN"/>
        </w:rPr>
        <w:t>Comparisons</w:t>
      </w:r>
      <w:r w:rsidRPr="00D45437">
        <w:rPr>
          <w:rFonts w:ascii="Times New Roman" w:eastAsia="Times New Roman" w:hAnsi="Times New Roman" w:cs="Times New Roman"/>
          <w:sz w:val="24"/>
          <w:szCs w:val="24"/>
          <w:lang w:val="en-IN" w:eastAsia="en-IN"/>
        </w:rPr>
        <w:t>:</w:t>
      </w:r>
    </w:p>
    <w:p w14:paraId="7F7C16AA" w14:textId="77777777" w:rsidR="00D45437" w:rsidRPr="00D45437" w:rsidRDefault="00D45437" w:rsidP="00D45437">
      <w:pPr>
        <w:numPr>
          <w:ilvl w:val="0"/>
          <w:numId w:val="72"/>
        </w:numPr>
        <w:autoSpaceDE w:val="0"/>
        <w:autoSpaceDN w:val="0"/>
        <w:adjustRightInd w:val="0"/>
        <w:spacing w:line="360" w:lineRule="auto"/>
        <w:jc w:val="both"/>
        <w:rPr>
          <w:rFonts w:ascii="Times New Roman" w:eastAsia="Times New Roman" w:hAnsi="Times New Roman" w:cs="Times New Roman"/>
          <w:sz w:val="24"/>
          <w:szCs w:val="24"/>
          <w:lang w:val="en-IN" w:eastAsia="en-IN"/>
        </w:rPr>
      </w:pPr>
      <w:r w:rsidRPr="00D45437">
        <w:rPr>
          <w:rFonts w:ascii="Times New Roman" w:eastAsia="Times New Roman" w:hAnsi="Times New Roman" w:cs="Times New Roman"/>
          <w:b/>
          <w:bCs/>
          <w:sz w:val="24"/>
          <w:szCs w:val="24"/>
          <w:lang w:val="en-IN" w:eastAsia="en-IN"/>
        </w:rPr>
        <w:t>Bangalore vs Chennai</w:t>
      </w:r>
      <w:r w:rsidRPr="00D45437">
        <w:rPr>
          <w:rFonts w:ascii="Times New Roman" w:eastAsia="Times New Roman" w:hAnsi="Times New Roman" w:cs="Times New Roman"/>
          <w:sz w:val="24"/>
          <w:szCs w:val="24"/>
          <w:lang w:val="en-IN" w:eastAsia="en-IN"/>
        </w:rPr>
        <w:t>:</w:t>
      </w:r>
    </w:p>
    <w:p w14:paraId="567E6B72" w14:textId="77777777" w:rsidR="00D45437" w:rsidRPr="00D45437" w:rsidRDefault="00D45437" w:rsidP="00D45437">
      <w:pPr>
        <w:numPr>
          <w:ilvl w:val="1"/>
          <w:numId w:val="72"/>
        </w:numPr>
        <w:autoSpaceDE w:val="0"/>
        <w:autoSpaceDN w:val="0"/>
        <w:adjustRightInd w:val="0"/>
        <w:spacing w:line="360" w:lineRule="auto"/>
        <w:jc w:val="both"/>
        <w:rPr>
          <w:rFonts w:ascii="Times New Roman" w:eastAsia="Times New Roman" w:hAnsi="Times New Roman" w:cs="Times New Roman"/>
          <w:sz w:val="24"/>
          <w:szCs w:val="24"/>
          <w:lang w:val="en-IN" w:eastAsia="en-IN"/>
        </w:rPr>
      </w:pPr>
      <w:r w:rsidRPr="00D45437">
        <w:rPr>
          <w:rFonts w:ascii="Times New Roman" w:eastAsia="Times New Roman" w:hAnsi="Times New Roman" w:cs="Times New Roman"/>
          <w:sz w:val="24"/>
          <w:szCs w:val="24"/>
          <w:lang w:val="en-IN" w:eastAsia="en-IN"/>
        </w:rPr>
        <w:t>~20% more orders</w:t>
      </w:r>
    </w:p>
    <w:p w14:paraId="4AECDFA3" w14:textId="77777777" w:rsidR="00D45437" w:rsidRPr="00D45437" w:rsidRDefault="00D45437" w:rsidP="00D45437">
      <w:pPr>
        <w:numPr>
          <w:ilvl w:val="1"/>
          <w:numId w:val="72"/>
        </w:numPr>
        <w:autoSpaceDE w:val="0"/>
        <w:autoSpaceDN w:val="0"/>
        <w:adjustRightInd w:val="0"/>
        <w:spacing w:line="360" w:lineRule="auto"/>
        <w:jc w:val="both"/>
        <w:rPr>
          <w:rFonts w:ascii="Times New Roman" w:eastAsia="Times New Roman" w:hAnsi="Times New Roman" w:cs="Times New Roman"/>
          <w:sz w:val="24"/>
          <w:szCs w:val="24"/>
          <w:lang w:val="en-IN" w:eastAsia="en-IN"/>
        </w:rPr>
      </w:pPr>
      <w:r w:rsidRPr="00D45437">
        <w:rPr>
          <w:rFonts w:ascii="Times New Roman" w:eastAsia="Times New Roman" w:hAnsi="Times New Roman" w:cs="Times New Roman"/>
          <w:sz w:val="24"/>
          <w:szCs w:val="24"/>
          <w:lang w:val="en-IN" w:eastAsia="en-IN"/>
        </w:rPr>
        <w:t>~18% more revenue</w:t>
      </w:r>
    </w:p>
    <w:p w14:paraId="7C4C4747" w14:textId="77777777" w:rsidR="00D45437" w:rsidRPr="00D45437" w:rsidRDefault="00D45437" w:rsidP="00D45437">
      <w:pPr>
        <w:numPr>
          <w:ilvl w:val="0"/>
          <w:numId w:val="72"/>
        </w:numPr>
        <w:autoSpaceDE w:val="0"/>
        <w:autoSpaceDN w:val="0"/>
        <w:adjustRightInd w:val="0"/>
        <w:spacing w:line="360" w:lineRule="auto"/>
        <w:jc w:val="both"/>
        <w:rPr>
          <w:rFonts w:ascii="Times New Roman" w:eastAsia="Times New Roman" w:hAnsi="Times New Roman" w:cs="Times New Roman"/>
          <w:sz w:val="24"/>
          <w:szCs w:val="24"/>
          <w:lang w:val="en-IN" w:eastAsia="en-IN"/>
        </w:rPr>
      </w:pPr>
      <w:r w:rsidRPr="00D45437">
        <w:rPr>
          <w:rFonts w:ascii="Times New Roman" w:eastAsia="Times New Roman" w:hAnsi="Times New Roman" w:cs="Times New Roman"/>
          <w:b/>
          <w:bCs/>
          <w:sz w:val="24"/>
          <w:szCs w:val="24"/>
          <w:lang w:val="en-IN" w:eastAsia="en-IN"/>
        </w:rPr>
        <w:t>Mumbai vs Hyderabad</w:t>
      </w:r>
      <w:r w:rsidRPr="00D45437">
        <w:rPr>
          <w:rFonts w:ascii="Times New Roman" w:eastAsia="Times New Roman" w:hAnsi="Times New Roman" w:cs="Times New Roman"/>
          <w:sz w:val="24"/>
          <w:szCs w:val="24"/>
          <w:lang w:val="en-IN" w:eastAsia="en-IN"/>
        </w:rPr>
        <w:t>:</w:t>
      </w:r>
    </w:p>
    <w:p w14:paraId="1557718C" w14:textId="77777777" w:rsidR="00D45437" w:rsidRPr="00D45437" w:rsidRDefault="00D45437" w:rsidP="00D45437">
      <w:pPr>
        <w:numPr>
          <w:ilvl w:val="1"/>
          <w:numId w:val="72"/>
        </w:numPr>
        <w:autoSpaceDE w:val="0"/>
        <w:autoSpaceDN w:val="0"/>
        <w:adjustRightInd w:val="0"/>
        <w:spacing w:line="360" w:lineRule="auto"/>
        <w:jc w:val="both"/>
        <w:rPr>
          <w:rFonts w:ascii="Times New Roman" w:eastAsia="Times New Roman" w:hAnsi="Times New Roman" w:cs="Times New Roman"/>
          <w:sz w:val="24"/>
          <w:szCs w:val="24"/>
          <w:lang w:val="en-IN" w:eastAsia="en-IN"/>
        </w:rPr>
      </w:pPr>
      <w:r w:rsidRPr="00D45437">
        <w:rPr>
          <w:rFonts w:ascii="Times New Roman" w:eastAsia="Times New Roman" w:hAnsi="Times New Roman" w:cs="Times New Roman"/>
          <w:sz w:val="24"/>
          <w:szCs w:val="24"/>
          <w:lang w:val="en-IN" w:eastAsia="en-IN"/>
        </w:rPr>
        <w:t>~6% fewer orders</w:t>
      </w:r>
    </w:p>
    <w:p w14:paraId="56ABB9FC" w14:textId="77777777" w:rsidR="00D45437" w:rsidRPr="00D45437" w:rsidRDefault="00D45437" w:rsidP="00D45437">
      <w:pPr>
        <w:numPr>
          <w:ilvl w:val="1"/>
          <w:numId w:val="72"/>
        </w:numPr>
        <w:autoSpaceDE w:val="0"/>
        <w:autoSpaceDN w:val="0"/>
        <w:adjustRightInd w:val="0"/>
        <w:spacing w:line="360" w:lineRule="auto"/>
        <w:jc w:val="both"/>
        <w:rPr>
          <w:rFonts w:ascii="Times New Roman" w:eastAsia="Times New Roman" w:hAnsi="Times New Roman" w:cs="Times New Roman"/>
          <w:sz w:val="24"/>
          <w:szCs w:val="24"/>
          <w:lang w:val="en-IN" w:eastAsia="en-IN"/>
        </w:rPr>
      </w:pPr>
      <w:r w:rsidRPr="00D45437">
        <w:rPr>
          <w:rFonts w:ascii="Times New Roman" w:eastAsia="Times New Roman" w:hAnsi="Times New Roman" w:cs="Times New Roman"/>
          <w:sz w:val="24"/>
          <w:szCs w:val="24"/>
          <w:lang w:val="en-IN" w:eastAsia="en-IN"/>
        </w:rPr>
        <w:t>~2% higher revenue, indicating higher spend per order</w:t>
      </w:r>
    </w:p>
    <w:p w14:paraId="150AE63F" w14:textId="77777777" w:rsidR="00D45437" w:rsidRPr="00D45437" w:rsidRDefault="00D45437" w:rsidP="00D45437">
      <w:pPr>
        <w:autoSpaceDE w:val="0"/>
        <w:autoSpaceDN w:val="0"/>
        <w:adjustRightInd w:val="0"/>
        <w:spacing w:line="360" w:lineRule="auto"/>
        <w:jc w:val="both"/>
        <w:rPr>
          <w:rFonts w:ascii="Times New Roman" w:eastAsia="Times New Roman" w:hAnsi="Times New Roman" w:cs="Times New Roman"/>
          <w:sz w:val="24"/>
          <w:szCs w:val="24"/>
          <w:lang w:val="en-IN" w:eastAsia="en-IN"/>
        </w:rPr>
      </w:pPr>
      <w:r w:rsidRPr="00D45437">
        <w:rPr>
          <w:rFonts w:ascii="Times New Roman" w:eastAsia="Times New Roman" w:hAnsi="Times New Roman" w:cs="Times New Roman"/>
          <w:sz w:val="24"/>
          <w:szCs w:val="24"/>
          <w:lang w:val="en-IN" w:eastAsia="en-IN"/>
        </w:rPr>
        <w:pict w14:anchorId="3E867947">
          <v:rect id="_x0000_i1657" style="width:0;height:1.5pt" o:hralign="center" o:hrstd="t" o:hr="t" fillcolor="#a0a0a0" stroked="f"/>
        </w:pict>
      </w:r>
    </w:p>
    <w:p w14:paraId="5E2FAF5D" w14:textId="77777777" w:rsidR="00D45437" w:rsidRPr="00D45437" w:rsidRDefault="00D45437" w:rsidP="00D45437">
      <w:pPr>
        <w:autoSpaceDE w:val="0"/>
        <w:autoSpaceDN w:val="0"/>
        <w:adjustRightInd w:val="0"/>
        <w:spacing w:line="360" w:lineRule="auto"/>
        <w:jc w:val="both"/>
        <w:rPr>
          <w:rFonts w:ascii="Times New Roman" w:eastAsia="Times New Roman" w:hAnsi="Times New Roman" w:cs="Times New Roman"/>
          <w:b/>
          <w:bCs/>
          <w:sz w:val="24"/>
          <w:szCs w:val="24"/>
          <w:lang w:val="en-IN" w:eastAsia="en-IN"/>
        </w:rPr>
      </w:pPr>
      <w:r w:rsidRPr="00D45437">
        <w:rPr>
          <w:rFonts w:ascii="Times New Roman" w:eastAsia="Times New Roman" w:hAnsi="Times New Roman" w:cs="Times New Roman"/>
          <w:b/>
          <w:bCs/>
          <w:sz w:val="24"/>
          <w:szCs w:val="24"/>
          <w:lang w:val="en-IN" w:eastAsia="en-IN"/>
        </w:rPr>
        <w:t>V. Visualization</w:t>
      </w:r>
    </w:p>
    <w:p w14:paraId="666770A1" w14:textId="77777777" w:rsidR="00D45437" w:rsidRPr="00D45437" w:rsidRDefault="00D45437" w:rsidP="00D45437">
      <w:pPr>
        <w:autoSpaceDE w:val="0"/>
        <w:autoSpaceDN w:val="0"/>
        <w:adjustRightInd w:val="0"/>
        <w:spacing w:line="360" w:lineRule="auto"/>
        <w:jc w:val="both"/>
        <w:rPr>
          <w:rFonts w:ascii="Times New Roman" w:eastAsia="Times New Roman" w:hAnsi="Times New Roman" w:cs="Times New Roman"/>
          <w:sz w:val="24"/>
          <w:szCs w:val="24"/>
          <w:lang w:val="en-IN" w:eastAsia="en-IN"/>
        </w:rPr>
      </w:pPr>
      <w:r w:rsidRPr="00D45437">
        <w:rPr>
          <w:rFonts w:ascii="Times New Roman" w:eastAsia="Times New Roman" w:hAnsi="Times New Roman" w:cs="Times New Roman"/>
          <w:b/>
          <w:bCs/>
          <w:sz w:val="24"/>
          <w:szCs w:val="24"/>
          <w:lang w:val="en-IN" w:eastAsia="en-IN"/>
        </w:rPr>
        <w:t>Chart Type Used</w:t>
      </w:r>
      <w:r w:rsidRPr="00D45437">
        <w:rPr>
          <w:rFonts w:ascii="Times New Roman" w:eastAsia="Times New Roman" w:hAnsi="Times New Roman" w:cs="Times New Roman"/>
          <w:sz w:val="24"/>
          <w:szCs w:val="24"/>
          <w:lang w:val="en-IN" w:eastAsia="en-IN"/>
        </w:rPr>
        <w:t>:</w:t>
      </w:r>
    </w:p>
    <w:p w14:paraId="2958B545" w14:textId="77777777" w:rsidR="00D45437" w:rsidRPr="00D45437" w:rsidRDefault="00D45437" w:rsidP="00D45437">
      <w:pPr>
        <w:numPr>
          <w:ilvl w:val="0"/>
          <w:numId w:val="73"/>
        </w:numPr>
        <w:autoSpaceDE w:val="0"/>
        <w:autoSpaceDN w:val="0"/>
        <w:adjustRightInd w:val="0"/>
        <w:spacing w:line="360" w:lineRule="auto"/>
        <w:jc w:val="both"/>
        <w:rPr>
          <w:rFonts w:ascii="Times New Roman" w:eastAsia="Times New Roman" w:hAnsi="Times New Roman" w:cs="Times New Roman"/>
          <w:sz w:val="24"/>
          <w:szCs w:val="24"/>
          <w:lang w:val="en-IN" w:eastAsia="en-IN"/>
        </w:rPr>
      </w:pPr>
      <w:r w:rsidRPr="00D45437">
        <w:rPr>
          <w:rFonts w:ascii="Times New Roman" w:eastAsia="Times New Roman" w:hAnsi="Times New Roman" w:cs="Times New Roman"/>
          <w:b/>
          <w:bCs/>
          <w:sz w:val="24"/>
          <w:szCs w:val="24"/>
          <w:lang w:val="en-IN" w:eastAsia="en-IN"/>
        </w:rPr>
        <w:t>Clustered Bar Chart</w:t>
      </w:r>
      <w:r w:rsidRPr="00D45437">
        <w:rPr>
          <w:rFonts w:ascii="Times New Roman" w:eastAsia="Times New Roman" w:hAnsi="Times New Roman" w:cs="Times New Roman"/>
          <w:sz w:val="24"/>
          <w:szCs w:val="24"/>
          <w:lang w:val="en-IN" w:eastAsia="en-IN"/>
        </w:rPr>
        <w:t>: Allows side-by-side comparison of order volume (footfall) and revenue across cities.</w:t>
      </w:r>
    </w:p>
    <w:p w14:paraId="4B2ED74E" w14:textId="77777777" w:rsidR="00D45437" w:rsidRPr="00D45437" w:rsidRDefault="00D45437" w:rsidP="00D45437">
      <w:pPr>
        <w:numPr>
          <w:ilvl w:val="0"/>
          <w:numId w:val="73"/>
        </w:numPr>
        <w:autoSpaceDE w:val="0"/>
        <w:autoSpaceDN w:val="0"/>
        <w:adjustRightInd w:val="0"/>
        <w:spacing w:line="360" w:lineRule="auto"/>
        <w:jc w:val="both"/>
        <w:rPr>
          <w:rFonts w:ascii="Times New Roman" w:eastAsia="Times New Roman" w:hAnsi="Times New Roman" w:cs="Times New Roman"/>
          <w:sz w:val="24"/>
          <w:szCs w:val="24"/>
          <w:lang w:val="en-IN" w:eastAsia="en-IN"/>
        </w:rPr>
      </w:pPr>
      <w:r w:rsidRPr="00D45437">
        <w:rPr>
          <w:rFonts w:ascii="Times New Roman" w:eastAsia="Times New Roman" w:hAnsi="Times New Roman" w:cs="Times New Roman"/>
          <w:b/>
          <w:bCs/>
          <w:sz w:val="24"/>
          <w:szCs w:val="24"/>
          <w:lang w:val="en-IN" w:eastAsia="en-IN"/>
        </w:rPr>
        <w:lastRenderedPageBreak/>
        <w:t>Labels Displayed</w:t>
      </w:r>
      <w:r w:rsidRPr="00D45437">
        <w:rPr>
          <w:rFonts w:ascii="Times New Roman" w:eastAsia="Times New Roman" w:hAnsi="Times New Roman" w:cs="Times New Roman"/>
          <w:sz w:val="24"/>
          <w:szCs w:val="24"/>
          <w:lang w:val="en-IN" w:eastAsia="en-IN"/>
        </w:rPr>
        <w:t>: Sales figures and order counts shown above bars for immediate visibility.</w:t>
      </w:r>
    </w:p>
    <w:p w14:paraId="5F06B0DD" w14:textId="77777777" w:rsidR="00D45437" w:rsidRPr="00D45437" w:rsidRDefault="00D45437" w:rsidP="00D45437">
      <w:pPr>
        <w:autoSpaceDE w:val="0"/>
        <w:autoSpaceDN w:val="0"/>
        <w:adjustRightInd w:val="0"/>
        <w:spacing w:line="360" w:lineRule="auto"/>
        <w:jc w:val="both"/>
        <w:rPr>
          <w:rFonts w:ascii="Times New Roman" w:eastAsia="Times New Roman" w:hAnsi="Times New Roman" w:cs="Times New Roman"/>
          <w:sz w:val="24"/>
          <w:szCs w:val="24"/>
          <w:lang w:val="en-IN" w:eastAsia="en-IN"/>
        </w:rPr>
      </w:pPr>
      <w:r w:rsidRPr="00D45437">
        <w:rPr>
          <w:rFonts w:ascii="Times New Roman" w:eastAsia="Times New Roman" w:hAnsi="Times New Roman" w:cs="Times New Roman"/>
          <w:b/>
          <w:bCs/>
          <w:sz w:val="24"/>
          <w:szCs w:val="24"/>
          <w:lang w:val="en-IN" w:eastAsia="en-IN"/>
        </w:rPr>
        <w:t>Suggested Interactivity</w:t>
      </w:r>
      <w:r w:rsidRPr="00D45437">
        <w:rPr>
          <w:rFonts w:ascii="Times New Roman" w:eastAsia="Times New Roman" w:hAnsi="Times New Roman" w:cs="Times New Roman"/>
          <w:sz w:val="24"/>
          <w:szCs w:val="24"/>
          <w:lang w:val="en-IN" w:eastAsia="en-IN"/>
        </w:rPr>
        <w:t>:</w:t>
      </w:r>
    </w:p>
    <w:p w14:paraId="1EBBECD9" w14:textId="77777777" w:rsidR="00D45437" w:rsidRPr="00D45437" w:rsidRDefault="00D45437" w:rsidP="00D45437">
      <w:pPr>
        <w:numPr>
          <w:ilvl w:val="0"/>
          <w:numId w:val="74"/>
        </w:numPr>
        <w:autoSpaceDE w:val="0"/>
        <w:autoSpaceDN w:val="0"/>
        <w:adjustRightInd w:val="0"/>
        <w:spacing w:line="360" w:lineRule="auto"/>
        <w:jc w:val="both"/>
        <w:rPr>
          <w:rFonts w:ascii="Times New Roman" w:eastAsia="Times New Roman" w:hAnsi="Times New Roman" w:cs="Times New Roman"/>
          <w:sz w:val="24"/>
          <w:szCs w:val="24"/>
          <w:lang w:val="en-IN" w:eastAsia="en-IN"/>
        </w:rPr>
      </w:pPr>
      <w:r w:rsidRPr="00D45437">
        <w:rPr>
          <w:rFonts w:ascii="Times New Roman" w:eastAsia="Times New Roman" w:hAnsi="Times New Roman" w:cs="Times New Roman"/>
          <w:sz w:val="24"/>
          <w:szCs w:val="24"/>
          <w:lang w:val="en-IN" w:eastAsia="en-IN"/>
        </w:rPr>
        <w:t xml:space="preserve">Add </w:t>
      </w:r>
      <w:r w:rsidRPr="00D45437">
        <w:rPr>
          <w:rFonts w:ascii="Times New Roman" w:eastAsia="Times New Roman" w:hAnsi="Times New Roman" w:cs="Times New Roman"/>
          <w:b/>
          <w:bCs/>
          <w:sz w:val="24"/>
          <w:szCs w:val="24"/>
          <w:lang w:val="en-IN" w:eastAsia="en-IN"/>
        </w:rPr>
        <w:t>slicers/filters</w:t>
      </w:r>
      <w:r w:rsidRPr="00D45437">
        <w:rPr>
          <w:rFonts w:ascii="Times New Roman" w:eastAsia="Times New Roman" w:hAnsi="Times New Roman" w:cs="Times New Roman"/>
          <w:sz w:val="24"/>
          <w:szCs w:val="24"/>
          <w:lang w:val="en-IN" w:eastAsia="en-IN"/>
        </w:rPr>
        <w:t xml:space="preserve"> for:</w:t>
      </w:r>
    </w:p>
    <w:p w14:paraId="2A79FD27" w14:textId="77777777" w:rsidR="00D45437" w:rsidRPr="00D45437" w:rsidRDefault="00D45437" w:rsidP="00D45437">
      <w:pPr>
        <w:numPr>
          <w:ilvl w:val="1"/>
          <w:numId w:val="74"/>
        </w:numPr>
        <w:autoSpaceDE w:val="0"/>
        <w:autoSpaceDN w:val="0"/>
        <w:adjustRightInd w:val="0"/>
        <w:spacing w:line="360" w:lineRule="auto"/>
        <w:jc w:val="both"/>
        <w:rPr>
          <w:rFonts w:ascii="Times New Roman" w:eastAsia="Times New Roman" w:hAnsi="Times New Roman" w:cs="Times New Roman"/>
          <w:sz w:val="24"/>
          <w:szCs w:val="24"/>
          <w:lang w:val="en-IN" w:eastAsia="en-IN"/>
        </w:rPr>
      </w:pPr>
      <w:r w:rsidRPr="00D45437">
        <w:rPr>
          <w:rFonts w:ascii="Times New Roman" w:eastAsia="Times New Roman" w:hAnsi="Times New Roman" w:cs="Times New Roman"/>
          <w:sz w:val="24"/>
          <w:szCs w:val="24"/>
          <w:lang w:val="en-IN" w:eastAsia="en-IN"/>
        </w:rPr>
        <w:t>Time Period (Week, Month)</w:t>
      </w:r>
    </w:p>
    <w:p w14:paraId="24F17D1D" w14:textId="77777777" w:rsidR="00D45437" w:rsidRPr="00D45437" w:rsidRDefault="00D45437" w:rsidP="00D45437">
      <w:pPr>
        <w:numPr>
          <w:ilvl w:val="1"/>
          <w:numId w:val="74"/>
        </w:numPr>
        <w:autoSpaceDE w:val="0"/>
        <w:autoSpaceDN w:val="0"/>
        <w:adjustRightInd w:val="0"/>
        <w:spacing w:line="360" w:lineRule="auto"/>
        <w:jc w:val="both"/>
        <w:rPr>
          <w:rFonts w:ascii="Times New Roman" w:eastAsia="Times New Roman" w:hAnsi="Times New Roman" w:cs="Times New Roman"/>
          <w:sz w:val="24"/>
          <w:szCs w:val="24"/>
          <w:lang w:val="en-IN" w:eastAsia="en-IN"/>
        </w:rPr>
      </w:pPr>
      <w:r w:rsidRPr="00D45437">
        <w:rPr>
          <w:rFonts w:ascii="Times New Roman" w:eastAsia="Times New Roman" w:hAnsi="Times New Roman" w:cs="Times New Roman"/>
          <w:sz w:val="24"/>
          <w:szCs w:val="24"/>
          <w:lang w:val="en-IN" w:eastAsia="en-IN"/>
        </w:rPr>
        <w:t>Restaurant Name</w:t>
      </w:r>
    </w:p>
    <w:p w14:paraId="5F5980FF" w14:textId="77777777" w:rsidR="00D45437" w:rsidRPr="00D45437" w:rsidRDefault="00D45437" w:rsidP="00D45437">
      <w:pPr>
        <w:numPr>
          <w:ilvl w:val="1"/>
          <w:numId w:val="74"/>
        </w:numPr>
        <w:autoSpaceDE w:val="0"/>
        <w:autoSpaceDN w:val="0"/>
        <w:adjustRightInd w:val="0"/>
        <w:spacing w:line="360" w:lineRule="auto"/>
        <w:jc w:val="both"/>
        <w:rPr>
          <w:rFonts w:ascii="Times New Roman" w:eastAsia="Times New Roman" w:hAnsi="Times New Roman" w:cs="Times New Roman"/>
          <w:sz w:val="24"/>
          <w:szCs w:val="24"/>
          <w:lang w:val="en-IN" w:eastAsia="en-IN"/>
        </w:rPr>
      </w:pPr>
      <w:r w:rsidRPr="00D45437">
        <w:rPr>
          <w:rFonts w:ascii="Times New Roman" w:eastAsia="Times New Roman" w:hAnsi="Times New Roman" w:cs="Times New Roman"/>
          <w:sz w:val="24"/>
          <w:szCs w:val="24"/>
          <w:lang w:val="en-IN" w:eastAsia="en-IN"/>
        </w:rPr>
        <w:t>Food Category (Snacks, Main Course, Beverages)</w:t>
      </w:r>
    </w:p>
    <w:p w14:paraId="62691039" w14:textId="07B6B113" w:rsidR="00EC4F5E" w:rsidRPr="00EC4F5E" w:rsidRDefault="00EC4F5E" w:rsidP="00D45437">
      <w:pPr>
        <w:autoSpaceDE w:val="0"/>
        <w:autoSpaceDN w:val="0"/>
        <w:adjustRightInd w:val="0"/>
        <w:spacing w:line="360" w:lineRule="auto"/>
        <w:jc w:val="both"/>
        <w:rPr>
          <w:rFonts w:ascii="Times New Roman" w:eastAsia="Times New Roman" w:hAnsi="Times New Roman" w:cs="Times New Roman"/>
          <w:sz w:val="24"/>
          <w:szCs w:val="24"/>
          <w:lang w:val="en-IN" w:eastAsia="en-IN"/>
        </w:rPr>
      </w:pPr>
    </w:p>
    <w:p w14:paraId="48B3C7DC" w14:textId="73A03A63" w:rsidR="00C3633F" w:rsidRPr="00C3633F" w:rsidRDefault="00C3633F" w:rsidP="00C3633F">
      <w:pPr>
        <w:autoSpaceDE w:val="0"/>
        <w:autoSpaceDN w:val="0"/>
        <w:adjustRightInd w:val="0"/>
        <w:spacing w:line="360" w:lineRule="auto"/>
        <w:jc w:val="both"/>
        <w:rPr>
          <w:rFonts w:ascii="Times New Roman" w:eastAsia="Times New Roman" w:hAnsi="Times New Roman" w:cs="Times New Roman"/>
          <w:sz w:val="24"/>
          <w:szCs w:val="24"/>
          <w:lang w:val="en-IN" w:eastAsia="en-IN"/>
        </w:rPr>
      </w:pPr>
    </w:p>
    <w:p w14:paraId="0FD8D729" w14:textId="4111F720" w:rsidR="00C3633F" w:rsidRPr="00C3633F" w:rsidRDefault="00C3633F" w:rsidP="00C3633F">
      <w:pPr>
        <w:autoSpaceDE w:val="0"/>
        <w:autoSpaceDN w:val="0"/>
        <w:adjustRightInd w:val="0"/>
        <w:spacing w:line="360" w:lineRule="auto"/>
        <w:jc w:val="both"/>
        <w:rPr>
          <w:rFonts w:ascii="Times New Roman" w:eastAsia="Times New Roman" w:hAnsi="Times New Roman" w:cs="Times New Roman"/>
          <w:sz w:val="24"/>
          <w:szCs w:val="24"/>
          <w:lang w:val="en-IN" w:eastAsia="en-IN"/>
        </w:rPr>
      </w:pPr>
    </w:p>
    <w:p w14:paraId="31049265" w14:textId="25B83F85" w:rsidR="00C3633F" w:rsidRDefault="00C3633F" w:rsidP="00D112D4">
      <w:pPr>
        <w:autoSpaceDE w:val="0"/>
        <w:autoSpaceDN w:val="0"/>
        <w:adjustRightInd w:val="0"/>
        <w:spacing w:line="360" w:lineRule="auto"/>
        <w:jc w:val="center"/>
        <w:rPr>
          <w:rFonts w:ascii="Times New Roman" w:eastAsia="Times New Roman" w:hAnsi="Times New Roman" w:cs="Times New Roman"/>
          <w:sz w:val="24"/>
          <w:szCs w:val="24"/>
          <w:lang w:val="en-IN" w:eastAsia="en-IN"/>
        </w:rPr>
      </w:pPr>
    </w:p>
    <w:p w14:paraId="071C7538" w14:textId="484756F8" w:rsidR="005529A1" w:rsidRPr="00C3633F" w:rsidRDefault="005529A1" w:rsidP="00D112D4">
      <w:pPr>
        <w:autoSpaceDE w:val="0"/>
        <w:autoSpaceDN w:val="0"/>
        <w:adjustRightInd w:val="0"/>
        <w:spacing w:line="360" w:lineRule="auto"/>
        <w:jc w:val="center"/>
        <w:rPr>
          <w:rFonts w:ascii="Times New Roman" w:eastAsia="Times New Roman" w:hAnsi="Times New Roman" w:cs="Times New Roman"/>
          <w:b/>
          <w:bCs/>
          <w:i/>
          <w:iCs/>
          <w:sz w:val="24"/>
          <w:szCs w:val="24"/>
          <w:lang w:val="en-IN" w:eastAsia="en-IN"/>
        </w:rPr>
      </w:pPr>
      <w:r w:rsidRPr="005529A1">
        <w:rPr>
          <w:rFonts w:ascii="Times New Roman" w:eastAsia="Times New Roman" w:hAnsi="Times New Roman" w:cs="Times New Roman"/>
          <w:b/>
          <w:bCs/>
          <w:i/>
          <w:iCs/>
          <w:sz w:val="24"/>
          <w:szCs w:val="24"/>
          <w:lang w:val="en-IN" w:eastAsia="en-IN"/>
        </w:rPr>
        <w:t>Image X</w:t>
      </w:r>
    </w:p>
    <w:p w14:paraId="4A42718D" w14:textId="77777777" w:rsidR="005529A1" w:rsidRDefault="005529A1" w:rsidP="00C3633F">
      <w:pPr>
        <w:autoSpaceDE w:val="0"/>
        <w:autoSpaceDN w:val="0"/>
        <w:adjustRightInd w:val="0"/>
        <w:spacing w:line="360" w:lineRule="auto"/>
        <w:jc w:val="both"/>
        <w:rPr>
          <w:rFonts w:ascii="Times New Roman" w:eastAsia="Times New Roman" w:hAnsi="Times New Roman" w:cs="Times New Roman"/>
          <w:b/>
          <w:bCs/>
          <w:sz w:val="24"/>
          <w:szCs w:val="24"/>
          <w:lang w:val="en-IN" w:eastAsia="en-IN"/>
        </w:rPr>
      </w:pPr>
    </w:p>
    <w:p w14:paraId="42DA3710" w14:textId="4720F84E" w:rsidR="0014031D" w:rsidRPr="00AD2599" w:rsidRDefault="005E421A" w:rsidP="00AD2599">
      <w:pPr>
        <w:autoSpaceDE w:val="0"/>
        <w:autoSpaceDN w:val="0"/>
        <w:adjustRightInd w:val="0"/>
        <w:spacing w:line="360" w:lineRule="auto"/>
        <w:jc w:val="center"/>
        <w:rPr>
          <w:rFonts w:ascii="Times New Roman" w:eastAsia="Times New Roman" w:hAnsi="Times New Roman" w:cs="Times New Roman"/>
          <w:b/>
          <w:bCs/>
          <w:sz w:val="32"/>
          <w:szCs w:val="32"/>
          <w:u w:val="single"/>
          <w:lang w:eastAsia="en-IN"/>
        </w:rPr>
      </w:pPr>
      <w:r w:rsidRPr="0014031D">
        <w:rPr>
          <w:rFonts w:ascii="Times New Roman" w:eastAsia="Times New Roman" w:hAnsi="Times New Roman" w:cs="Times New Roman"/>
          <w:b/>
          <w:bCs/>
          <w:sz w:val="32"/>
          <w:szCs w:val="32"/>
          <w:u w:val="single"/>
          <w:lang w:eastAsia="en-IN"/>
        </w:rPr>
        <w:t xml:space="preserve">CONCLUSION </w:t>
      </w:r>
    </w:p>
    <w:p w14:paraId="460F0634" w14:textId="1DFE4278" w:rsidR="00D45437" w:rsidRPr="00D45437" w:rsidRDefault="006926B3" w:rsidP="00D45437">
      <w:pPr>
        <w:autoSpaceDE w:val="0"/>
        <w:autoSpaceDN w:val="0"/>
        <w:adjustRightInd w:val="0"/>
        <w:spacing w:line="360" w:lineRule="auto"/>
        <w:jc w:val="both"/>
        <w:rPr>
          <w:rFonts w:ascii="Times New Roman" w:eastAsia="Times New Roman" w:hAnsi="Times New Roman" w:cs="Times New Roman"/>
          <w:sz w:val="24"/>
          <w:szCs w:val="24"/>
          <w:lang w:val="en-IN" w:eastAsia="en-IN"/>
        </w:rPr>
      </w:pPr>
      <w:r w:rsidRPr="006926B3">
        <w:rPr>
          <w:rFonts w:ascii="Times New Roman" w:eastAsia="Times New Roman" w:hAnsi="Times New Roman" w:cs="Times New Roman"/>
          <w:sz w:val="24"/>
          <w:szCs w:val="24"/>
          <w:lang w:val="en-IN" w:eastAsia="en-IN"/>
        </w:rPr>
        <w:t xml:space="preserve"> </w:t>
      </w:r>
      <w:r w:rsidR="00D45437" w:rsidRPr="00D45437">
        <w:rPr>
          <w:rFonts w:ascii="Times New Roman" w:eastAsia="Times New Roman" w:hAnsi="Times New Roman" w:cs="Times New Roman"/>
          <w:b/>
          <w:bCs/>
          <w:sz w:val="24"/>
          <w:szCs w:val="24"/>
          <w:lang w:val="en-IN" w:eastAsia="en-IN"/>
        </w:rPr>
        <w:t>Swiggy Orders Dataset Analysis (2024–2025)</w:t>
      </w:r>
    </w:p>
    <w:p w14:paraId="496DC9AA" w14:textId="77777777" w:rsidR="00D45437" w:rsidRPr="00D45437" w:rsidRDefault="00D45437" w:rsidP="00D45437">
      <w:pPr>
        <w:autoSpaceDE w:val="0"/>
        <w:autoSpaceDN w:val="0"/>
        <w:adjustRightInd w:val="0"/>
        <w:spacing w:line="360" w:lineRule="auto"/>
        <w:jc w:val="both"/>
        <w:rPr>
          <w:rFonts w:ascii="Times New Roman" w:eastAsia="Times New Roman" w:hAnsi="Times New Roman" w:cs="Times New Roman"/>
          <w:sz w:val="24"/>
          <w:szCs w:val="24"/>
          <w:lang w:val="en-IN" w:eastAsia="en-IN"/>
        </w:rPr>
      </w:pPr>
      <w:r w:rsidRPr="00D45437">
        <w:rPr>
          <w:rFonts w:ascii="Times New Roman" w:eastAsia="Times New Roman" w:hAnsi="Times New Roman" w:cs="Times New Roman"/>
          <w:sz w:val="24"/>
          <w:szCs w:val="24"/>
          <w:lang w:val="en-IN" w:eastAsia="en-IN"/>
        </w:rPr>
        <w:t xml:space="preserve">The comprehensive analysis of the </w:t>
      </w:r>
      <w:r w:rsidRPr="00D45437">
        <w:rPr>
          <w:rFonts w:ascii="Times New Roman" w:eastAsia="Times New Roman" w:hAnsi="Times New Roman" w:cs="Times New Roman"/>
          <w:b/>
          <w:bCs/>
          <w:sz w:val="24"/>
          <w:szCs w:val="24"/>
          <w:lang w:val="en-IN" w:eastAsia="en-IN"/>
        </w:rPr>
        <w:t>Swiggy Orders Dataset</w:t>
      </w:r>
      <w:r w:rsidRPr="00D45437">
        <w:rPr>
          <w:rFonts w:ascii="Times New Roman" w:eastAsia="Times New Roman" w:hAnsi="Times New Roman" w:cs="Times New Roman"/>
          <w:sz w:val="24"/>
          <w:szCs w:val="24"/>
          <w:lang w:val="en-IN" w:eastAsia="en-IN"/>
        </w:rPr>
        <w:t xml:space="preserve">, covering a broad range of food delivery transactions from 2024 to 2025, delivers deep insights into customer </w:t>
      </w:r>
      <w:proofErr w:type="spellStart"/>
      <w:r w:rsidRPr="00D45437">
        <w:rPr>
          <w:rFonts w:ascii="Times New Roman" w:eastAsia="Times New Roman" w:hAnsi="Times New Roman" w:cs="Times New Roman"/>
          <w:sz w:val="24"/>
          <w:szCs w:val="24"/>
          <w:lang w:val="en-IN" w:eastAsia="en-IN"/>
        </w:rPr>
        <w:t>behavior</w:t>
      </w:r>
      <w:proofErr w:type="spellEnd"/>
      <w:r w:rsidRPr="00D45437">
        <w:rPr>
          <w:rFonts w:ascii="Times New Roman" w:eastAsia="Times New Roman" w:hAnsi="Times New Roman" w:cs="Times New Roman"/>
          <w:sz w:val="24"/>
          <w:szCs w:val="24"/>
          <w:lang w:val="en-IN" w:eastAsia="en-IN"/>
        </w:rPr>
        <w:t>, sales trends, and urban consumption patterns in the online food delivery ecosystem. Through a structured review of multiple visualizations — including bar charts ranking top-performing food items, pie charts illustrating payment method preferences, and comparative visuals showcasing order volume and sales across cities — this study reveals actionable insights that are vital for restaurant partners, delivery strategists, and Swiggy’s operational planners.</w:t>
      </w:r>
    </w:p>
    <w:p w14:paraId="13DE5142" w14:textId="77777777" w:rsidR="00D45437" w:rsidRPr="00D45437" w:rsidRDefault="00D45437" w:rsidP="00D45437">
      <w:pPr>
        <w:autoSpaceDE w:val="0"/>
        <w:autoSpaceDN w:val="0"/>
        <w:adjustRightInd w:val="0"/>
        <w:spacing w:line="360" w:lineRule="auto"/>
        <w:jc w:val="both"/>
        <w:rPr>
          <w:rFonts w:ascii="Times New Roman" w:eastAsia="Times New Roman" w:hAnsi="Times New Roman" w:cs="Times New Roman"/>
          <w:sz w:val="24"/>
          <w:szCs w:val="24"/>
          <w:lang w:val="en-IN" w:eastAsia="en-IN"/>
        </w:rPr>
      </w:pPr>
      <w:r w:rsidRPr="00D45437">
        <w:rPr>
          <w:rFonts w:ascii="Times New Roman" w:eastAsia="Times New Roman" w:hAnsi="Times New Roman" w:cs="Times New Roman"/>
          <w:sz w:val="24"/>
          <w:szCs w:val="24"/>
          <w:lang w:val="en-IN" w:eastAsia="en-IN"/>
        </w:rPr>
        <w:t xml:space="preserve">At the heart of the analysis lies the identification of a consistent </w:t>
      </w:r>
      <w:r w:rsidRPr="00D45437">
        <w:rPr>
          <w:rFonts w:ascii="Times New Roman" w:eastAsia="Times New Roman" w:hAnsi="Times New Roman" w:cs="Times New Roman"/>
          <w:b/>
          <w:bCs/>
          <w:sz w:val="24"/>
          <w:szCs w:val="24"/>
          <w:lang w:val="en-IN" w:eastAsia="en-IN"/>
        </w:rPr>
        <w:t>high demand for main-course Indian meals</w:t>
      </w:r>
      <w:r w:rsidRPr="00D45437">
        <w:rPr>
          <w:rFonts w:ascii="Times New Roman" w:eastAsia="Times New Roman" w:hAnsi="Times New Roman" w:cs="Times New Roman"/>
          <w:sz w:val="24"/>
          <w:szCs w:val="24"/>
          <w:lang w:val="en-IN" w:eastAsia="en-IN"/>
        </w:rPr>
        <w:t xml:space="preserve">, notably </w:t>
      </w:r>
      <w:r w:rsidRPr="00D45437">
        <w:rPr>
          <w:rFonts w:ascii="Times New Roman" w:eastAsia="Times New Roman" w:hAnsi="Times New Roman" w:cs="Times New Roman"/>
          <w:b/>
          <w:bCs/>
          <w:sz w:val="24"/>
          <w:szCs w:val="24"/>
          <w:lang w:val="en-IN" w:eastAsia="en-IN"/>
        </w:rPr>
        <w:t>Chicken Biryani, Paneer-based curries, and popular South Indian items</w:t>
      </w:r>
      <w:r w:rsidRPr="00D45437">
        <w:rPr>
          <w:rFonts w:ascii="Times New Roman" w:eastAsia="Times New Roman" w:hAnsi="Times New Roman" w:cs="Times New Roman"/>
          <w:sz w:val="24"/>
          <w:szCs w:val="24"/>
          <w:lang w:val="en-IN" w:eastAsia="en-IN"/>
        </w:rPr>
        <w:t xml:space="preserve"> like Dosa. These findings affirm that traditional and hearty meals remain at the core of consumer preferences on delivery platforms. Analysis of temporal ordering patterns suggests </w:t>
      </w:r>
      <w:r w:rsidRPr="00D45437">
        <w:rPr>
          <w:rFonts w:ascii="Times New Roman" w:eastAsia="Times New Roman" w:hAnsi="Times New Roman" w:cs="Times New Roman"/>
          <w:sz w:val="24"/>
          <w:szCs w:val="24"/>
          <w:lang w:val="en-IN" w:eastAsia="en-IN"/>
        </w:rPr>
        <w:lastRenderedPageBreak/>
        <w:t xml:space="preserve">that order volumes surge during </w:t>
      </w:r>
      <w:r w:rsidRPr="00D45437">
        <w:rPr>
          <w:rFonts w:ascii="Times New Roman" w:eastAsia="Times New Roman" w:hAnsi="Times New Roman" w:cs="Times New Roman"/>
          <w:b/>
          <w:bCs/>
          <w:sz w:val="24"/>
          <w:szCs w:val="24"/>
          <w:lang w:val="en-IN" w:eastAsia="en-IN"/>
        </w:rPr>
        <w:t>lunch and dinner hours</w:t>
      </w:r>
      <w:r w:rsidRPr="00D45437">
        <w:rPr>
          <w:rFonts w:ascii="Times New Roman" w:eastAsia="Times New Roman" w:hAnsi="Times New Roman" w:cs="Times New Roman"/>
          <w:sz w:val="24"/>
          <w:szCs w:val="24"/>
          <w:lang w:val="en-IN" w:eastAsia="en-IN"/>
        </w:rPr>
        <w:t>, with noticeable peaks on weekends and during festival periods, indicating strong alignment with social and family meal times.</w:t>
      </w:r>
    </w:p>
    <w:p w14:paraId="52E003ED" w14:textId="77777777" w:rsidR="00D45437" w:rsidRPr="00D45437" w:rsidRDefault="00D45437" w:rsidP="00D45437">
      <w:pPr>
        <w:autoSpaceDE w:val="0"/>
        <w:autoSpaceDN w:val="0"/>
        <w:adjustRightInd w:val="0"/>
        <w:spacing w:line="360" w:lineRule="auto"/>
        <w:jc w:val="both"/>
        <w:rPr>
          <w:rFonts w:ascii="Times New Roman" w:eastAsia="Times New Roman" w:hAnsi="Times New Roman" w:cs="Times New Roman"/>
          <w:sz w:val="24"/>
          <w:szCs w:val="24"/>
          <w:lang w:val="en-IN" w:eastAsia="en-IN"/>
        </w:rPr>
      </w:pPr>
      <w:r w:rsidRPr="00D45437">
        <w:rPr>
          <w:rFonts w:ascii="Times New Roman" w:eastAsia="Times New Roman" w:hAnsi="Times New Roman" w:cs="Times New Roman"/>
          <w:sz w:val="24"/>
          <w:szCs w:val="24"/>
          <w:lang w:val="en-IN" w:eastAsia="en-IN"/>
        </w:rPr>
        <w:t xml:space="preserve">Geographically, metro cities like </w:t>
      </w:r>
      <w:r w:rsidRPr="00D45437">
        <w:rPr>
          <w:rFonts w:ascii="Times New Roman" w:eastAsia="Times New Roman" w:hAnsi="Times New Roman" w:cs="Times New Roman"/>
          <w:b/>
          <w:bCs/>
          <w:sz w:val="24"/>
          <w:szCs w:val="24"/>
          <w:lang w:val="en-IN" w:eastAsia="en-IN"/>
        </w:rPr>
        <w:t>Bangalore, Hyderabad, and Mumbai</w:t>
      </w:r>
      <w:r w:rsidRPr="00D45437">
        <w:rPr>
          <w:rFonts w:ascii="Times New Roman" w:eastAsia="Times New Roman" w:hAnsi="Times New Roman" w:cs="Times New Roman"/>
          <w:sz w:val="24"/>
          <w:szCs w:val="24"/>
          <w:lang w:val="en-IN" w:eastAsia="en-IN"/>
        </w:rPr>
        <w:t xml:space="preserve"> emerged as leading contributors to both order volume and sales revenue. Interestingly, although Bangalore reported the highest footfall (i.e., order count), Mumbai showed a higher </w:t>
      </w:r>
      <w:r w:rsidRPr="00D45437">
        <w:rPr>
          <w:rFonts w:ascii="Times New Roman" w:eastAsia="Times New Roman" w:hAnsi="Times New Roman" w:cs="Times New Roman"/>
          <w:b/>
          <w:bCs/>
          <w:sz w:val="24"/>
          <w:szCs w:val="24"/>
          <w:lang w:val="en-IN" w:eastAsia="en-IN"/>
        </w:rPr>
        <w:t>average order value</w:t>
      </w:r>
      <w:r w:rsidRPr="00D45437">
        <w:rPr>
          <w:rFonts w:ascii="Times New Roman" w:eastAsia="Times New Roman" w:hAnsi="Times New Roman" w:cs="Times New Roman"/>
          <w:sz w:val="24"/>
          <w:szCs w:val="24"/>
          <w:lang w:val="en-IN" w:eastAsia="en-IN"/>
        </w:rPr>
        <w:t xml:space="preserve">, highlighting potential for premium positioning and targeted upselling in that market. Furthermore, </w:t>
      </w:r>
      <w:r w:rsidRPr="00D45437">
        <w:rPr>
          <w:rFonts w:ascii="Times New Roman" w:eastAsia="Times New Roman" w:hAnsi="Times New Roman" w:cs="Times New Roman"/>
          <w:b/>
          <w:bCs/>
          <w:sz w:val="24"/>
          <w:szCs w:val="24"/>
          <w:lang w:val="en-IN" w:eastAsia="en-IN"/>
        </w:rPr>
        <w:t>cashless transactions (UPI and wallets)</w:t>
      </w:r>
      <w:r w:rsidRPr="00D45437">
        <w:rPr>
          <w:rFonts w:ascii="Times New Roman" w:eastAsia="Times New Roman" w:hAnsi="Times New Roman" w:cs="Times New Roman"/>
          <w:sz w:val="24"/>
          <w:szCs w:val="24"/>
          <w:lang w:val="en-IN" w:eastAsia="en-IN"/>
        </w:rPr>
        <w:t xml:space="preserve"> dominated payment modes, reflecting India’s ongoing digital payment adoption across urban consumers.</w:t>
      </w:r>
    </w:p>
    <w:p w14:paraId="770388B7" w14:textId="77777777" w:rsidR="00D45437" w:rsidRPr="00D45437" w:rsidRDefault="00D45437" w:rsidP="00D45437">
      <w:pPr>
        <w:autoSpaceDE w:val="0"/>
        <w:autoSpaceDN w:val="0"/>
        <w:adjustRightInd w:val="0"/>
        <w:spacing w:line="360" w:lineRule="auto"/>
        <w:jc w:val="both"/>
        <w:rPr>
          <w:rFonts w:ascii="Times New Roman" w:eastAsia="Times New Roman" w:hAnsi="Times New Roman" w:cs="Times New Roman"/>
          <w:sz w:val="24"/>
          <w:szCs w:val="24"/>
          <w:lang w:val="en-IN" w:eastAsia="en-IN"/>
        </w:rPr>
      </w:pPr>
      <w:r w:rsidRPr="00D45437">
        <w:rPr>
          <w:rFonts w:ascii="Times New Roman" w:eastAsia="Times New Roman" w:hAnsi="Times New Roman" w:cs="Times New Roman"/>
          <w:sz w:val="24"/>
          <w:szCs w:val="24"/>
          <w:lang w:val="en-IN" w:eastAsia="en-IN"/>
        </w:rPr>
        <w:t xml:space="preserve">Operationally, the data revealed certain challenges and opportunities. </w:t>
      </w:r>
      <w:r w:rsidRPr="00D45437">
        <w:rPr>
          <w:rFonts w:ascii="Times New Roman" w:eastAsia="Times New Roman" w:hAnsi="Times New Roman" w:cs="Times New Roman"/>
          <w:b/>
          <w:bCs/>
          <w:sz w:val="24"/>
          <w:szCs w:val="24"/>
          <w:lang w:val="en-IN" w:eastAsia="en-IN"/>
        </w:rPr>
        <w:t>Blank entries in categorical fields</w:t>
      </w:r>
      <w:r w:rsidRPr="00D45437">
        <w:rPr>
          <w:rFonts w:ascii="Times New Roman" w:eastAsia="Times New Roman" w:hAnsi="Times New Roman" w:cs="Times New Roman"/>
          <w:sz w:val="24"/>
          <w:szCs w:val="24"/>
          <w:lang w:val="en-IN" w:eastAsia="en-IN"/>
        </w:rPr>
        <w:t xml:space="preserve">, inconsistent timestamp formats, and varied naming conventions were cleaned and standardized, enabling clearer insights. The preprocessing phase involved breaking down timestamps into </w:t>
      </w:r>
      <w:r w:rsidRPr="00D45437">
        <w:rPr>
          <w:rFonts w:ascii="Times New Roman" w:eastAsia="Times New Roman" w:hAnsi="Times New Roman" w:cs="Times New Roman"/>
          <w:b/>
          <w:bCs/>
          <w:sz w:val="24"/>
          <w:szCs w:val="24"/>
          <w:lang w:val="en-IN" w:eastAsia="en-IN"/>
        </w:rPr>
        <w:t>separate date and time fields</w:t>
      </w:r>
      <w:r w:rsidRPr="00D45437">
        <w:rPr>
          <w:rFonts w:ascii="Times New Roman" w:eastAsia="Times New Roman" w:hAnsi="Times New Roman" w:cs="Times New Roman"/>
          <w:sz w:val="24"/>
          <w:szCs w:val="24"/>
          <w:lang w:val="en-IN" w:eastAsia="en-IN"/>
        </w:rPr>
        <w:t>, categorizing payment methods, and filtering for meaningful analysis dimensions like city, item, and sales value.</w:t>
      </w:r>
    </w:p>
    <w:p w14:paraId="5DA0CAB7" w14:textId="77777777" w:rsidR="00D45437" w:rsidRPr="00D45437" w:rsidRDefault="00D45437" w:rsidP="00D45437">
      <w:pPr>
        <w:autoSpaceDE w:val="0"/>
        <w:autoSpaceDN w:val="0"/>
        <w:adjustRightInd w:val="0"/>
        <w:spacing w:line="360" w:lineRule="auto"/>
        <w:jc w:val="both"/>
        <w:rPr>
          <w:rFonts w:ascii="Times New Roman" w:eastAsia="Times New Roman" w:hAnsi="Times New Roman" w:cs="Times New Roman"/>
          <w:sz w:val="24"/>
          <w:szCs w:val="24"/>
          <w:lang w:val="en-IN" w:eastAsia="en-IN"/>
        </w:rPr>
      </w:pPr>
      <w:r w:rsidRPr="00D45437">
        <w:rPr>
          <w:rFonts w:ascii="Times New Roman" w:eastAsia="Times New Roman" w:hAnsi="Times New Roman" w:cs="Times New Roman"/>
          <w:sz w:val="24"/>
          <w:szCs w:val="24"/>
          <w:lang w:val="en-IN" w:eastAsia="en-IN"/>
        </w:rPr>
        <w:t xml:space="preserve">From a marketing and logistics perspective, this analysis suggests multiple strategic interventions. The top-selling items can guide </w:t>
      </w:r>
      <w:r w:rsidRPr="00D45437">
        <w:rPr>
          <w:rFonts w:ascii="Times New Roman" w:eastAsia="Times New Roman" w:hAnsi="Times New Roman" w:cs="Times New Roman"/>
          <w:b/>
          <w:bCs/>
          <w:sz w:val="24"/>
          <w:szCs w:val="24"/>
          <w:lang w:val="en-IN" w:eastAsia="en-IN"/>
        </w:rPr>
        <w:t>restaurant partners to highlight or bundle these meals</w:t>
      </w:r>
      <w:r w:rsidRPr="00D45437">
        <w:rPr>
          <w:rFonts w:ascii="Times New Roman" w:eastAsia="Times New Roman" w:hAnsi="Times New Roman" w:cs="Times New Roman"/>
          <w:sz w:val="24"/>
          <w:szCs w:val="24"/>
          <w:lang w:val="en-IN" w:eastAsia="en-IN"/>
        </w:rPr>
        <w:t xml:space="preserve"> during peak periods. Cities with relatively lower order volumes but strong ticket size (e.g., Pune or Jaipur) could benefit from </w:t>
      </w:r>
      <w:r w:rsidRPr="00D45437">
        <w:rPr>
          <w:rFonts w:ascii="Times New Roman" w:eastAsia="Times New Roman" w:hAnsi="Times New Roman" w:cs="Times New Roman"/>
          <w:b/>
          <w:bCs/>
          <w:sz w:val="24"/>
          <w:szCs w:val="24"/>
          <w:lang w:val="en-IN" w:eastAsia="en-IN"/>
        </w:rPr>
        <w:t>localized promotions or regional specialty listings</w:t>
      </w:r>
      <w:r w:rsidRPr="00D45437">
        <w:rPr>
          <w:rFonts w:ascii="Times New Roman" w:eastAsia="Times New Roman" w:hAnsi="Times New Roman" w:cs="Times New Roman"/>
          <w:sz w:val="24"/>
          <w:szCs w:val="24"/>
          <w:lang w:val="en-IN" w:eastAsia="en-IN"/>
        </w:rPr>
        <w:t xml:space="preserve">. Additionally, insights into order time peaks call for </w:t>
      </w:r>
      <w:r w:rsidRPr="00D45437">
        <w:rPr>
          <w:rFonts w:ascii="Times New Roman" w:eastAsia="Times New Roman" w:hAnsi="Times New Roman" w:cs="Times New Roman"/>
          <w:b/>
          <w:bCs/>
          <w:sz w:val="24"/>
          <w:szCs w:val="24"/>
          <w:lang w:val="en-IN" w:eastAsia="en-IN"/>
        </w:rPr>
        <w:t>optimized delivery fleet management and kitchen staff scheduling</w:t>
      </w:r>
      <w:r w:rsidRPr="00D45437">
        <w:rPr>
          <w:rFonts w:ascii="Times New Roman" w:eastAsia="Times New Roman" w:hAnsi="Times New Roman" w:cs="Times New Roman"/>
          <w:sz w:val="24"/>
          <w:szCs w:val="24"/>
          <w:lang w:val="en-IN" w:eastAsia="en-IN"/>
        </w:rPr>
        <w:t>, ensuring timely delivery and maintaining customer satisfaction.</w:t>
      </w:r>
    </w:p>
    <w:p w14:paraId="7C8DC098" w14:textId="77777777" w:rsidR="00D45437" w:rsidRPr="00D45437" w:rsidRDefault="00D45437" w:rsidP="00D45437">
      <w:pPr>
        <w:autoSpaceDE w:val="0"/>
        <w:autoSpaceDN w:val="0"/>
        <w:adjustRightInd w:val="0"/>
        <w:spacing w:line="360" w:lineRule="auto"/>
        <w:jc w:val="both"/>
        <w:rPr>
          <w:rFonts w:ascii="Times New Roman" w:eastAsia="Times New Roman" w:hAnsi="Times New Roman" w:cs="Times New Roman"/>
          <w:sz w:val="24"/>
          <w:szCs w:val="24"/>
          <w:lang w:val="en-IN" w:eastAsia="en-IN"/>
        </w:rPr>
      </w:pPr>
      <w:r w:rsidRPr="00D45437">
        <w:rPr>
          <w:rFonts w:ascii="Times New Roman" w:eastAsia="Times New Roman" w:hAnsi="Times New Roman" w:cs="Times New Roman"/>
          <w:sz w:val="24"/>
          <w:szCs w:val="24"/>
          <w:lang w:val="en-IN" w:eastAsia="en-IN"/>
        </w:rPr>
        <w:t xml:space="preserve">Beyond food preferences, the analysis hints at a broader trend toward </w:t>
      </w:r>
      <w:r w:rsidRPr="00D45437">
        <w:rPr>
          <w:rFonts w:ascii="Times New Roman" w:eastAsia="Times New Roman" w:hAnsi="Times New Roman" w:cs="Times New Roman"/>
          <w:b/>
          <w:bCs/>
          <w:sz w:val="24"/>
          <w:szCs w:val="24"/>
          <w:lang w:val="en-IN" w:eastAsia="en-IN"/>
        </w:rPr>
        <w:t>digital-first, convenience-driven consumption</w:t>
      </w:r>
      <w:r w:rsidRPr="00D45437">
        <w:rPr>
          <w:rFonts w:ascii="Times New Roman" w:eastAsia="Times New Roman" w:hAnsi="Times New Roman" w:cs="Times New Roman"/>
          <w:sz w:val="24"/>
          <w:szCs w:val="24"/>
          <w:lang w:val="en-IN" w:eastAsia="en-IN"/>
        </w:rPr>
        <w:t xml:space="preserve">, driven by young professionals and nuclear families in urban </w:t>
      </w:r>
      <w:proofErr w:type="spellStart"/>
      <w:r w:rsidRPr="00D45437">
        <w:rPr>
          <w:rFonts w:ascii="Times New Roman" w:eastAsia="Times New Roman" w:hAnsi="Times New Roman" w:cs="Times New Roman"/>
          <w:sz w:val="24"/>
          <w:szCs w:val="24"/>
          <w:lang w:val="en-IN" w:eastAsia="en-IN"/>
        </w:rPr>
        <w:t>centers</w:t>
      </w:r>
      <w:proofErr w:type="spellEnd"/>
      <w:r w:rsidRPr="00D45437">
        <w:rPr>
          <w:rFonts w:ascii="Times New Roman" w:eastAsia="Times New Roman" w:hAnsi="Times New Roman" w:cs="Times New Roman"/>
          <w:sz w:val="24"/>
          <w:szCs w:val="24"/>
          <w:lang w:val="en-IN" w:eastAsia="en-IN"/>
        </w:rPr>
        <w:t xml:space="preserve">. Payment method insights suggest </w:t>
      </w:r>
      <w:r w:rsidRPr="00D45437">
        <w:rPr>
          <w:rFonts w:ascii="Times New Roman" w:eastAsia="Times New Roman" w:hAnsi="Times New Roman" w:cs="Times New Roman"/>
          <w:b/>
          <w:bCs/>
          <w:sz w:val="24"/>
          <w:szCs w:val="24"/>
          <w:lang w:val="en-IN" w:eastAsia="en-IN"/>
        </w:rPr>
        <w:t>growing trust in digital platforms</w:t>
      </w:r>
      <w:r w:rsidRPr="00D45437">
        <w:rPr>
          <w:rFonts w:ascii="Times New Roman" w:eastAsia="Times New Roman" w:hAnsi="Times New Roman" w:cs="Times New Roman"/>
          <w:sz w:val="24"/>
          <w:szCs w:val="24"/>
          <w:lang w:val="en-IN" w:eastAsia="en-IN"/>
        </w:rPr>
        <w:t xml:space="preserve">, while order patterns show a clear preference for </w:t>
      </w:r>
      <w:r w:rsidRPr="00D45437">
        <w:rPr>
          <w:rFonts w:ascii="Times New Roman" w:eastAsia="Times New Roman" w:hAnsi="Times New Roman" w:cs="Times New Roman"/>
          <w:b/>
          <w:bCs/>
          <w:sz w:val="24"/>
          <w:szCs w:val="24"/>
          <w:lang w:val="en-IN" w:eastAsia="en-IN"/>
        </w:rPr>
        <w:t>filling, comfort-style meals</w:t>
      </w:r>
      <w:r w:rsidRPr="00D45437">
        <w:rPr>
          <w:rFonts w:ascii="Times New Roman" w:eastAsia="Times New Roman" w:hAnsi="Times New Roman" w:cs="Times New Roman"/>
          <w:sz w:val="24"/>
          <w:szCs w:val="24"/>
          <w:lang w:val="en-IN" w:eastAsia="en-IN"/>
        </w:rPr>
        <w:t>, particularly during dinner hours.</w:t>
      </w:r>
    </w:p>
    <w:p w14:paraId="6522798F" w14:textId="77777777" w:rsidR="00D45437" w:rsidRPr="00D45437" w:rsidRDefault="00D45437" w:rsidP="00D45437">
      <w:pPr>
        <w:autoSpaceDE w:val="0"/>
        <w:autoSpaceDN w:val="0"/>
        <w:adjustRightInd w:val="0"/>
        <w:spacing w:line="360" w:lineRule="auto"/>
        <w:jc w:val="both"/>
        <w:rPr>
          <w:rFonts w:ascii="Times New Roman" w:eastAsia="Times New Roman" w:hAnsi="Times New Roman" w:cs="Times New Roman"/>
          <w:sz w:val="24"/>
          <w:szCs w:val="24"/>
          <w:lang w:val="en-IN" w:eastAsia="en-IN"/>
        </w:rPr>
      </w:pPr>
      <w:r w:rsidRPr="00D45437">
        <w:rPr>
          <w:rFonts w:ascii="Times New Roman" w:eastAsia="Times New Roman" w:hAnsi="Times New Roman" w:cs="Times New Roman"/>
          <w:sz w:val="24"/>
          <w:szCs w:val="24"/>
          <w:lang w:val="en-IN" w:eastAsia="en-IN"/>
        </w:rPr>
        <w:pict w14:anchorId="4F3D9268">
          <v:rect id="_x0000_i1674" style="width:0;height:1.5pt" o:hralign="center" o:hrstd="t" o:hr="t" fillcolor="#a0a0a0" stroked="f"/>
        </w:pict>
      </w:r>
    </w:p>
    <w:p w14:paraId="769E43FA" w14:textId="77777777" w:rsidR="00D45437" w:rsidRPr="00D45437" w:rsidRDefault="00D45437" w:rsidP="00D45437">
      <w:pPr>
        <w:autoSpaceDE w:val="0"/>
        <w:autoSpaceDN w:val="0"/>
        <w:adjustRightInd w:val="0"/>
        <w:spacing w:line="360" w:lineRule="auto"/>
        <w:jc w:val="both"/>
        <w:rPr>
          <w:rFonts w:ascii="Times New Roman" w:eastAsia="Times New Roman" w:hAnsi="Times New Roman" w:cs="Times New Roman"/>
          <w:b/>
          <w:bCs/>
          <w:sz w:val="24"/>
          <w:szCs w:val="24"/>
          <w:lang w:val="en-IN" w:eastAsia="en-IN"/>
        </w:rPr>
      </w:pPr>
      <w:r w:rsidRPr="00D45437">
        <w:rPr>
          <w:rFonts w:ascii="Segoe UI Emoji" w:eastAsia="Times New Roman" w:hAnsi="Segoe UI Emoji" w:cs="Segoe UI Emoji"/>
          <w:b/>
          <w:bCs/>
          <w:sz w:val="24"/>
          <w:szCs w:val="24"/>
          <w:lang w:val="en-IN" w:eastAsia="en-IN"/>
        </w:rPr>
        <w:t>🔍</w:t>
      </w:r>
      <w:r w:rsidRPr="00D45437">
        <w:rPr>
          <w:rFonts w:ascii="Times New Roman" w:eastAsia="Times New Roman" w:hAnsi="Times New Roman" w:cs="Times New Roman"/>
          <w:b/>
          <w:bCs/>
          <w:sz w:val="24"/>
          <w:szCs w:val="24"/>
          <w:lang w:val="en-IN" w:eastAsia="en-IN"/>
        </w:rPr>
        <w:t xml:space="preserve"> Strategic Recommendations:</w:t>
      </w:r>
    </w:p>
    <w:p w14:paraId="30A2D6A4" w14:textId="77777777" w:rsidR="00D45437" w:rsidRPr="00D45437" w:rsidRDefault="00D45437" w:rsidP="00D45437">
      <w:pPr>
        <w:numPr>
          <w:ilvl w:val="0"/>
          <w:numId w:val="75"/>
        </w:numPr>
        <w:autoSpaceDE w:val="0"/>
        <w:autoSpaceDN w:val="0"/>
        <w:adjustRightInd w:val="0"/>
        <w:spacing w:line="360" w:lineRule="auto"/>
        <w:jc w:val="both"/>
        <w:rPr>
          <w:rFonts w:ascii="Times New Roman" w:eastAsia="Times New Roman" w:hAnsi="Times New Roman" w:cs="Times New Roman"/>
          <w:sz w:val="24"/>
          <w:szCs w:val="24"/>
          <w:lang w:val="en-IN" w:eastAsia="en-IN"/>
        </w:rPr>
      </w:pPr>
      <w:r w:rsidRPr="00D45437">
        <w:rPr>
          <w:rFonts w:ascii="Times New Roman" w:eastAsia="Times New Roman" w:hAnsi="Times New Roman" w:cs="Times New Roman"/>
          <w:b/>
          <w:bCs/>
          <w:sz w:val="24"/>
          <w:szCs w:val="24"/>
          <w:lang w:val="en-IN" w:eastAsia="en-IN"/>
        </w:rPr>
        <w:t>Menu Engineering</w:t>
      </w:r>
      <w:r w:rsidRPr="00D45437">
        <w:rPr>
          <w:rFonts w:ascii="Times New Roman" w:eastAsia="Times New Roman" w:hAnsi="Times New Roman" w:cs="Times New Roman"/>
          <w:sz w:val="24"/>
          <w:szCs w:val="24"/>
          <w:lang w:val="en-IN" w:eastAsia="en-IN"/>
        </w:rPr>
        <w:t>: Promote high-performing dishes like Biryani and Combo Meals across all zones; introduce similar items for variety.</w:t>
      </w:r>
    </w:p>
    <w:p w14:paraId="72111F20" w14:textId="77777777" w:rsidR="00D45437" w:rsidRPr="00D45437" w:rsidRDefault="00D45437" w:rsidP="00D45437">
      <w:pPr>
        <w:numPr>
          <w:ilvl w:val="0"/>
          <w:numId w:val="75"/>
        </w:numPr>
        <w:autoSpaceDE w:val="0"/>
        <w:autoSpaceDN w:val="0"/>
        <w:adjustRightInd w:val="0"/>
        <w:spacing w:line="360" w:lineRule="auto"/>
        <w:jc w:val="both"/>
        <w:rPr>
          <w:rFonts w:ascii="Times New Roman" w:eastAsia="Times New Roman" w:hAnsi="Times New Roman" w:cs="Times New Roman"/>
          <w:sz w:val="24"/>
          <w:szCs w:val="24"/>
          <w:lang w:val="en-IN" w:eastAsia="en-IN"/>
        </w:rPr>
      </w:pPr>
      <w:r w:rsidRPr="00D45437">
        <w:rPr>
          <w:rFonts w:ascii="Times New Roman" w:eastAsia="Times New Roman" w:hAnsi="Times New Roman" w:cs="Times New Roman"/>
          <w:b/>
          <w:bCs/>
          <w:sz w:val="24"/>
          <w:szCs w:val="24"/>
          <w:lang w:val="en-IN" w:eastAsia="en-IN"/>
        </w:rPr>
        <w:lastRenderedPageBreak/>
        <w:t>Localized Campaigns</w:t>
      </w:r>
      <w:r w:rsidRPr="00D45437">
        <w:rPr>
          <w:rFonts w:ascii="Times New Roman" w:eastAsia="Times New Roman" w:hAnsi="Times New Roman" w:cs="Times New Roman"/>
          <w:sz w:val="24"/>
          <w:szCs w:val="24"/>
          <w:lang w:val="en-IN" w:eastAsia="en-IN"/>
        </w:rPr>
        <w:t>: Use city-level insights to target underperforming regions with custom offers, festivals, or free delivery drives.</w:t>
      </w:r>
    </w:p>
    <w:p w14:paraId="15E40EC1" w14:textId="77777777" w:rsidR="00D45437" w:rsidRPr="00D45437" w:rsidRDefault="00D45437" w:rsidP="00D45437">
      <w:pPr>
        <w:numPr>
          <w:ilvl w:val="0"/>
          <w:numId w:val="75"/>
        </w:numPr>
        <w:autoSpaceDE w:val="0"/>
        <w:autoSpaceDN w:val="0"/>
        <w:adjustRightInd w:val="0"/>
        <w:spacing w:line="360" w:lineRule="auto"/>
        <w:jc w:val="both"/>
        <w:rPr>
          <w:rFonts w:ascii="Times New Roman" w:eastAsia="Times New Roman" w:hAnsi="Times New Roman" w:cs="Times New Roman"/>
          <w:sz w:val="24"/>
          <w:szCs w:val="24"/>
          <w:lang w:val="en-IN" w:eastAsia="en-IN"/>
        </w:rPr>
      </w:pPr>
      <w:r w:rsidRPr="00D45437">
        <w:rPr>
          <w:rFonts w:ascii="Times New Roman" w:eastAsia="Times New Roman" w:hAnsi="Times New Roman" w:cs="Times New Roman"/>
          <w:b/>
          <w:bCs/>
          <w:sz w:val="24"/>
          <w:szCs w:val="24"/>
          <w:lang w:val="en-IN" w:eastAsia="en-IN"/>
        </w:rPr>
        <w:t>Operational Efficiency</w:t>
      </w:r>
      <w:r w:rsidRPr="00D45437">
        <w:rPr>
          <w:rFonts w:ascii="Times New Roman" w:eastAsia="Times New Roman" w:hAnsi="Times New Roman" w:cs="Times New Roman"/>
          <w:sz w:val="24"/>
          <w:szCs w:val="24"/>
          <w:lang w:val="en-IN" w:eastAsia="en-IN"/>
        </w:rPr>
        <w:t>: Schedule delivery fleet resources based on peak hours (e.g., 1–2 PM and 7–9 PM); ensure kitchen readiness during weekends and holidays.</w:t>
      </w:r>
    </w:p>
    <w:p w14:paraId="6916CCF7" w14:textId="77777777" w:rsidR="00D45437" w:rsidRPr="00D45437" w:rsidRDefault="00D45437" w:rsidP="00D45437">
      <w:pPr>
        <w:numPr>
          <w:ilvl w:val="0"/>
          <w:numId w:val="75"/>
        </w:numPr>
        <w:autoSpaceDE w:val="0"/>
        <w:autoSpaceDN w:val="0"/>
        <w:adjustRightInd w:val="0"/>
        <w:spacing w:line="360" w:lineRule="auto"/>
        <w:jc w:val="both"/>
        <w:rPr>
          <w:rFonts w:ascii="Times New Roman" w:eastAsia="Times New Roman" w:hAnsi="Times New Roman" w:cs="Times New Roman"/>
          <w:sz w:val="24"/>
          <w:szCs w:val="24"/>
          <w:lang w:val="en-IN" w:eastAsia="en-IN"/>
        </w:rPr>
      </w:pPr>
      <w:r w:rsidRPr="00D45437">
        <w:rPr>
          <w:rFonts w:ascii="Times New Roman" w:eastAsia="Times New Roman" w:hAnsi="Times New Roman" w:cs="Times New Roman"/>
          <w:b/>
          <w:bCs/>
          <w:sz w:val="24"/>
          <w:szCs w:val="24"/>
          <w:lang w:val="en-IN" w:eastAsia="en-IN"/>
        </w:rPr>
        <w:t>Digital Enhancements</w:t>
      </w:r>
      <w:r w:rsidRPr="00D45437">
        <w:rPr>
          <w:rFonts w:ascii="Times New Roman" w:eastAsia="Times New Roman" w:hAnsi="Times New Roman" w:cs="Times New Roman"/>
          <w:sz w:val="24"/>
          <w:szCs w:val="24"/>
          <w:lang w:val="en-IN" w:eastAsia="en-IN"/>
        </w:rPr>
        <w:t>: Highlight wallet/UPI discounts to align with customer preference; optimize in-app recommendations using popular items.</w:t>
      </w:r>
    </w:p>
    <w:p w14:paraId="2AC20B2E" w14:textId="77777777" w:rsidR="00D45437" w:rsidRPr="00D45437" w:rsidRDefault="00D45437" w:rsidP="00D45437">
      <w:pPr>
        <w:numPr>
          <w:ilvl w:val="0"/>
          <w:numId w:val="75"/>
        </w:numPr>
        <w:autoSpaceDE w:val="0"/>
        <w:autoSpaceDN w:val="0"/>
        <w:adjustRightInd w:val="0"/>
        <w:spacing w:line="360" w:lineRule="auto"/>
        <w:jc w:val="both"/>
        <w:rPr>
          <w:rFonts w:ascii="Times New Roman" w:eastAsia="Times New Roman" w:hAnsi="Times New Roman" w:cs="Times New Roman"/>
          <w:sz w:val="24"/>
          <w:szCs w:val="24"/>
          <w:lang w:val="en-IN" w:eastAsia="en-IN"/>
        </w:rPr>
      </w:pPr>
      <w:r w:rsidRPr="00D45437">
        <w:rPr>
          <w:rFonts w:ascii="Times New Roman" w:eastAsia="Times New Roman" w:hAnsi="Times New Roman" w:cs="Times New Roman"/>
          <w:b/>
          <w:bCs/>
          <w:sz w:val="24"/>
          <w:szCs w:val="24"/>
          <w:lang w:val="en-IN" w:eastAsia="en-IN"/>
        </w:rPr>
        <w:t>Customer Segmentation</w:t>
      </w:r>
      <w:r w:rsidRPr="00D45437">
        <w:rPr>
          <w:rFonts w:ascii="Times New Roman" w:eastAsia="Times New Roman" w:hAnsi="Times New Roman" w:cs="Times New Roman"/>
          <w:sz w:val="24"/>
          <w:szCs w:val="24"/>
          <w:lang w:val="en-IN" w:eastAsia="en-IN"/>
        </w:rPr>
        <w:t>: Deploy loyalty and reward programs for repeat users in high-sales cities; encourage user-generated reviews for top products.</w:t>
      </w:r>
    </w:p>
    <w:p w14:paraId="7133A951" w14:textId="77777777" w:rsidR="00D45437" w:rsidRPr="00D45437" w:rsidRDefault="00D45437" w:rsidP="00D45437">
      <w:pPr>
        <w:autoSpaceDE w:val="0"/>
        <w:autoSpaceDN w:val="0"/>
        <w:adjustRightInd w:val="0"/>
        <w:spacing w:line="360" w:lineRule="auto"/>
        <w:jc w:val="both"/>
        <w:rPr>
          <w:rFonts w:ascii="Times New Roman" w:eastAsia="Times New Roman" w:hAnsi="Times New Roman" w:cs="Times New Roman"/>
          <w:sz w:val="24"/>
          <w:szCs w:val="24"/>
          <w:lang w:val="en-IN" w:eastAsia="en-IN"/>
        </w:rPr>
      </w:pPr>
      <w:r w:rsidRPr="00D45437">
        <w:rPr>
          <w:rFonts w:ascii="Times New Roman" w:eastAsia="Times New Roman" w:hAnsi="Times New Roman" w:cs="Times New Roman"/>
          <w:sz w:val="24"/>
          <w:szCs w:val="24"/>
          <w:lang w:val="en-IN" w:eastAsia="en-IN"/>
        </w:rPr>
        <w:pict w14:anchorId="082672CE">
          <v:rect id="_x0000_i1675" style="width:0;height:1.5pt" o:hralign="center" o:hrstd="t" o:hr="t" fillcolor="#a0a0a0" stroked="f"/>
        </w:pict>
      </w:r>
    </w:p>
    <w:p w14:paraId="65F37ECF" w14:textId="77777777" w:rsidR="00D45437" w:rsidRPr="00D45437" w:rsidRDefault="00D45437" w:rsidP="00D45437">
      <w:pPr>
        <w:autoSpaceDE w:val="0"/>
        <w:autoSpaceDN w:val="0"/>
        <w:adjustRightInd w:val="0"/>
        <w:spacing w:line="360" w:lineRule="auto"/>
        <w:jc w:val="both"/>
        <w:rPr>
          <w:rFonts w:ascii="Times New Roman" w:eastAsia="Times New Roman" w:hAnsi="Times New Roman" w:cs="Times New Roman"/>
          <w:sz w:val="24"/>
          <w:szCs w:val="24"/>
          <w:lang w:val="en-IN" w:eastAsia="en-IN"/>
        </w:rPr>
      </w:pPr>
      <w:r w:rsidRPr="00D45437">
        <w:rPr>
          <w:rFonts w:ascii="Times New Roman" w:eastAsia="Times New Roman" w:hAnsi="Times New Roman" w:cs="Times New Roman"/>
          <w:sz w:val="24"/>
          <w:szCs w:val="24"/>
          <w:lang w:val="en-IN" w:eastAsia="en-IN"/>
        </w:rPr>
        <w:t xml:space="preserve">In conclusion, the </w:t>
      </w:r>
      <w:r w:rsidRPr="00D45437">
        <w:rPr>
          <w:rFonts w:ascii="Times New Roman" w:eastAsia="Times New Roman" w:hAnsi="Times New Roman" w:cs="Times New Roman"/>
          <w:b/>
          <w:bCs/>
          <w:sz w:val="24"/>
          <w:szCs w:val="24"/>
          <w:lang w:val="en-IN" w:eastAsia="en-IN"/>
        </w:rPr>
        <w:t>Swiggy Orders Dataset analysis</w:t>
      </w:r>
      <w:r w:rsidRPr="00D45437">
        <w:rPr>
          <w:rFonts w:ascii="Times New Roman" w:eastAsia="Times New Roman" w:hAnsi="Times New Roman" w:cs="Times New Roman"/>
          <w:sz w:val="24"/>
          <w:szCs w:val="24"/>
          <w:lang w:val="en-IN" w:eastAsia="en-IN"/>
        </w:rPr>
        <w:t xml:space="preserve"> provides a data-rich lens into the rapidly evolving world of online food delivery in India. With a growing consumer base, increasing digital adoption, and high competition, </w:t>
      </w:r>
      <w:r w:rsidRPr="00D45437">
        <w:rPr>
          <w:rFonts w:ascii="Times New Roman" w:eastAsia="Times New Roman" w:hAnsi="Times New Roman" w:cs="Times New Roman"/>
          <w:b/>
          <w:bCs/>
          <w:sz w:val="24"/>
          <w:szCs w:val="24"/>
          <w:lang w:val="en-IN" w:eastAsia="en-IN"/>
        </w:rPr>
        <w:t>data-driven decision-making</w:t>
      </w:r>
      <w:r w:rsidRPr="00D45437">
        <w:rPr>
          <w:rFonts w:ascii="Times New Roman" w:eastAsia="Times New Roman" w:hAnsi="Times New Roman" w:cs="Times New Roman"/>
          <w:sz w:val="24"/>
          <w:szCs w:val="24"/>
          <w:lang w:val="en-IN" w:eastAsia="en-IN"/>
        </w:rPr>
        <w:t xml:space="preserve"> is no longer optional — it’s essential. By translating these insights into actionable strategies, both Swiggy and its partner restaurants can drive </w:t>
      </w:r>
      <w:r w:rsidRPr="00D45437">
        <w:rPr>
          <w:rFonts w:ascii="Times New Roman" w:eastAsia="Times New Roman" w:hAnsi="Times New Roman" w:cs="Times New Roman"/>
          <w:b/>
          <w:bCs/>
          <w:sz w:val="24"/>
          <w:szCs w:val="24"/>
          <w:lang w:val="en-IN" w:eastAsia="en-IN"/>
        </w:rPr>
        <w:t>higher customer satisfaction, efficient operations, and sustained growth</w:t>
      </w:r>
      <w:r w:rsidRPr="00D45437">
        <w:rPr>
          <w:rFonts w:ascii="Times New Roman" w:eastAsia="Times New Roman" w:hAnsi="Times New Roman" w:cs="Times New Roman"/>
          <w:sz w:val="24"/>
          <w:szCs w:val="24"/>
          <w:lang w:val="en-IN" w:eastAsia="en-IN"/>
        </w:rPr>
        <w:t xml:space="preserve"> in the competitive food delivery landscape.</w:t>
      </w:r>
    </w:p>
    <w:p w14:paraId="00C1DE38" w14:textId="4954CB1A" w:rsidR="006926B3" w:rsidRPr="006926B3" w:rsidRDefault="006926B3" w:rsidP="00D45437">
      <w:pPr>
        <w:autoSpaceDE w:val="0"/>
        <w:autoSpaceDN w:val="0"/>
        <w:adjustRightInd w:val="0"/>
        <w:spacing w:line="360" w:lineRule="auto"/>
        <w:jc w:val="both"/>
        <w:rPr>
          <w:rFonts w:ascii="Times New Roman" w:eastAsia="Times New Roman" w:hAnsi="Times New Roman" w:cs="Times New Roman"/>
          <w:sz w:val="24"/>
          <w:szCs w:val="24"/>
          <w:lang w:val="en-IN" w:eastAsia="en-IN"/>
        </w:rPr>
      </w:pPr>
    </w:p>
    <w:p w14:paraId="171F8E90" w14:textId="77777777" w:rsidR="00324384" w:rsidRDefault="00324384" w:rsidP="00AD2789">
      <w:pPr>
        <w:autoSpaceDE w:val="0"/>
        <w:autoSpaceDN w:val="0"/>
        <w:adjustRightInd w:val="0"/>
        <w:spacing w:line="360" w:lineRule="auto"/>
        <w:jc w:val="both"/>
        <w:rPr>
          <w:rFonts w:ascii="Times New Roman" w:eastAsia="Times New Roman" w:hAnsi="Times New Roman" w:cs="Times New Roman"/>
          <w:sz w:val="24"/>
          <w:szCs w:val="24"/>
          <w:lang w:val="en-IN" w:eastAsia="en-IN"/>
        </w:rPr>
      </w:pPr>
    </w:p>
    <w:p w14:paraId="750A05EE" w14:textId="78CBD2BB" w:rsidR="00324384" w:rsidRDefault="00324384" w:rsidP="00324384">
      <w:pPr>
        <w:autoSpaceDE w:val="0"/>
        <w:autoSpaceDN w:val="0"/>
        <w:adjustRightInd w:val="0"/>
        <w:spacing w:line="360" w:lineRule="auto"/>
        <w:jc w:val="center"/>
        <w:rPr>
          <w:rFonts w:ascii="Times New Roman" w:eastAsia="Times New Roman" w:hAnsi="Times New Roman" w:cs="Times New Roman"/>
          <w:b/>
          <w:bCs/>
          <w:sz w:val="32"/>
          <w:szCs w:val="32"/>
          <w:u w:val="single"/>
          <w:lang w:val="en-IN" w:eastAsia="en-IN"/>
        </w:rPr>
      </w:pPr>
      <w:r>
        <w:rPr>
          <w:rFonts w:ascii="Times New Roman" w:eastAsia="Times New Roman" w:hAnsi="Times New Roman" w:cs="Times New Roman"/>
          <w:b/>
          <w:bCs/>
          <w:sz w:val="32"/>
          <w:szCs w:val="32"/>
          <w:u w:val="single"/>
          <w:lang w:val="en-IN" w:eastAsia="en-IN"/>
        </w:rPr>
        <w:t>FUTURE SCOPE</w:t>
      </w:r>
    </w:p>
    <w:p w14:paraId="722B3979" w14:textId="77777777" w:rsidR="00D45437" w:rsidRPr="00D45437" w:rsidRDefault="00D45437" w:rsidP="00D45437">
      <w:pPr>
        <w:autoSpaceDE w:val="0"/>
        <w:autoSpaceDN w:val="0"/>
        <w:adjustRightInd w:val="0"/>
        <w:spacing w:line="360" w:lineRule="auto"/>
        <w:jc w:val="both"/>
        <w:rPr>
          <w:rFonts w:ascii="Times New Roman" w:eastAsia="Times New Roman" w:hAnsi="Times New Roman" w:cs="Times New Roman"/>
          <w:sz w:val="24"/>
          <w:szCs w:val="24"/>
          <w:lang w:val="en-IN" w:eastAsia="en-IN"/>
        </w:rPr>
      </w:pPr>
      <w:r w:rsidRPr="00D45437">
        <w:rPr>
          <w:rFonts w:ascii="Times New Roman" w:eastAsia="Times New Roman" w:hAnsi="Times New Roman" w:cs="Times New Roman"/>
          <w:sz w:val="24"/>
          <w:szCs w:val="24"/>
          <w:lang w:val="en-IN" w:eastAsia="en-IN"/>
        </w:rPr>
        <w:t xml:space="preserve">The analysis of the </w:t>
      </w:r>
      <w:r w:rsidRPr="00D45437">
        <w:rPr>
          <w:rFonts w:ascii="Times New Roman" w:eastAsia="Times New Roman" w:hAnsi="Times New Roman" w:cs="Times New Roman"/>
          <w:b/>
          <w:bCs/>
          <w:sz w:val="24"/>
          <w:szCs w:val="24"/>
          <w:lang w:val="en-IN" w:eastAsia="en-IN"/>
        </w:rPr>
        <w:t>Swiggy Orders Dataset</w:t>
      </w:r>
      <w:r w:rsidRPr="00D45437">
        <w:rPr>
          <w:rFonts w:ascii="Times New Roman" w:eastAsia="Times New Roman" w:hAnsi="Times New Roman" w:cs="Times New Roman"/>
          <w:sz w:val="24"/>
          <w:szCs w:val="24"/>
          <w:lang w:val="en-IN" w:eastAsia="en-IN"/>
        </w:rPr>
        <w:t xml:space="preserve"> opens up a broad avenue for future exploration and strategic refinement aimed at enhancing operational efficiency, customer engagement, and data-driven decision-making within the food delivery ecosystem. Moving beyond current insights, several key directions can shape the next phase of business growth and digital innovation.</w:t>
      </w:r>
    </w:p>
    <w:p w14:paraId="7F48D37C" w14:textId="77777777" w:rsidR="00D45437" w:rsidRPr="00D45437" w:rsidRDefault="00D45437" w:rsidP="00D45437">
      <w:pPr>
        <w:autoSpaceDE w:val="0"/>
        <w:autoSpaceDN w:val="0"/>
        <w:adjustRightInd w:val="0"/>
        <w:spacing w:line="360" w:lineRule="auto"/>
        <w:jc w:val="both"/>
        <w:rPr>
          <w:rFonts w:ascii="Times New Roman" w:eastAsia="Times New Roman" w:hAnsi="Times New Roman" w:cs="Times New Roman"/>
          <w:sz w:val="24"/>
          <w:szCs w:val="24"/>
          <w:lang w:val="en-IN" w:eastAsia="en-IN"/>
        </w:rPr>
      </w:pPr>
      <w:r w:rsidRPr="00D45437">
        <w:rPr>
          <w:rFonts w:ascii="Times New Roman" w:eastAsia="Times New Roman" w:hAnsi="Times New Roman" w:cs="Times New Roman"/>
          <w:sz w:val="24"/>
          <w:szCs w:val="24"/>
          <w:lang w:val="en-IN" w:eastAsia="en-IN"/>
        </w:rPr>
        <w:t xml:space="preserve">A pivotal next step involves the </w:t>
      </w:r>
      <w:r w:rsidRPr="00D45437">
        <w:rPr>
          <w:rFonts w:ascii="Times New Roman" w:eastAsia="Times New Roman" w:hAnsi="Times New Roman" w:cs="Times New Roman"/>
          <w:b/>
          <w:bCs/>
          <w:sz w:val="24"/>
          <w:szCs w:val="24"/>
          <w:lang w:val="en-IN" w:eastAsia="en-IN"/>
        </w:rPr>
        <w:t>integration of deeper customer-level data</w:t>
      </w:r>
      <w:r w:rsidRPr="00D45437">
        <w:rPr>
          <w:rFonts w:ascii="Times New Roman" w:eastAsia="Times New Roman" w:hAnsi="Times New Roman" w:cs="Times New Roman"/>
          <w:sz w:val="24"/>
          <w:szCs w:val="24"/>
          <w:lang w:val="en-IN" w:eastAsia="en-IN"/>
        </w:rPr>
        <w:t xml:space="preserve">, including age demographics, preferred cuisine types, frequency of orders, and time-of-day trends. This would allow Swiggy and its partner restaurants to </w:t>
      </w:r>
      <w:r w:rsidRPr="00D45437">
        <w:rPr>
          <w:rFonts w:ascii="Times New Roman" w:eastAsia="Times New Roman" w:hAnsi="Times New Roman" w:cs="Times New Roman"/>
          <w:b/>
          <w:bCs/>
          <w:sz w:val="24"/>
          <w:szCs w:val="24"/>
          <w:lang w:val="en-IN" w:eastAsia="en-IN"/>
        </w:rPr>
        <w:t>implement personalized marketing campaigns</w:t>
      </w:r>
      <w:r w:rsidRPr="00D45437">
        <w:rPr>
          <w:rFonts w:ascii="Times New Roman" w:eastAsia="Times New Roman" w:hAnsi="Times New Roman" w:cs="Times New Roman"/>
          <w:sz w:val="24"/>
          <w:szCs w:val="24"/>
          <w:lang w:val="en-IN" w:eastAsia="en-IN"/>
        </w:rPr>
        <w:t>, dynamic discounting, and AI-powered in-app recommendations tailored to specific customer segments.</w:t>
      </w:r>
    </w:p>
    <w:p w14:paraId="27E6380E" w14:textId="77777777" w:rsidR="00D45437" w:rsidRPr="00D45437" w:rsidRDefault="00D45437" w:rsidP="00D45437">
      <w:pPr>
        <w:autoSpaceDE w:val="0"/>
        <w:autoSpaceDN w:val="0"/>
        <w:adjustRightInd w:val="0"/>
        <w:spacing w:line="360" w:lineRule="auto"/>
        <w:jc w:val="both"/>
        <w:rPr>
          <w:rFonts w:ascii="Times New Roman" w:eastAsia="Times New Roman" w:hAnsi="Times New Roman" w:cs="Times New Roman"/>
          <w:sz w:val="24"/>
          <w:szCs w:val="24"/>
          <w:lang w:val="en-IN" w:eastAsia="en-IN"/>
        </w:rPr>
      </w:pPr>
      <w:r w:rsidRPr="00D45437">
        <w:rPr>
          <w:rFonts w:ascii="Times New Roman" w:eastAsia="Times New Roman" w:hAnsi="Times New Roman" w:cs="Times New Roman"/>
          <w:sz w:val="24"/>
          <w:szCs w:val="24"/>
          <w:lang w:val="en-IN" w:eastAsia="en-IN"/>
        </w:rPr>
        <w:lastRenderedPageBreak/>
        <w:t xml:space="preserve">Furthermore, incorporating </w:t>
      </w:r>
      <w:r w:rsidRPr="00D45437">
        <w:rPr>
          <w:rFonts w:ascii="Times New Roman" w:eastAsia="Times New Roman" w:hAnsi="Times New Roman" w:cs="Times New Roman"/>
          <w:b/>
          <w:bCs/>
          <w:sz w:val="24"/>
          <w:szCs w:val="24"/>
          <w:lang w:val="en-IN" w:eastAsia="en-IN"/>
        </w:rPr>
        <w:t>external datasets</w:t>
      </w:r>
      <w:r w:rsidRPr="00D45437">
        <w:rPr>
          <w:rFonts w:ascii="Times New Roman" w:eastAsia="Times New Roman" w:hAnsi="Times New Roman" w:cs="Times New Roman"/>
          <w:sz w:val="24"/>
          <w:szCs w:val="24"/>
          <w:lang w:val="en-IN" w:eastAsia="en-IN"/>
        </w:rPr>
        <w:t xml:space="preserve"> — such as weather patterns, holidays, local festivals, and competitive pricing — could enable a more </w:t>
      </w:r>
      <w:r w:rsidRPr="00D45437">
        <w:rPr>
          <w:rFonts w:ascii="Times New Roman" w:eastAsia="Times New Roman" w:hAnsi="Times New Roman" w:cs="Times New Roman"/>
          <w:b/>
          <w:bCs/>
          <w:sz w:val="24"/>
          <w:szCs w:val="24"/>
          <w:lang w:val="en-IN" w:eastAsia="en-IN"/>
        </w:rPr>
        <w:t xml:space="preserve">holistic understanding of order </w:t>
      </w:r>
      <w:proofErr w:type="spellStart"/>
      <w:r w:rsidRPr="00D45437">
        <w:rPr>
          <w:rFonts w:ascii="Times New Roman" w:eastAsia="Times New Roman" w:hAnsi="Times New Roman" w:cs="Times New Roman"/>
          <w:b/>
          <w:bCs/>
          <w:sz w:val="24"/>
          <w:szCs w:val="24"/>
          <w:lang w:val="en-IN" w:eastAsia="en-IN"/>
        </w:rPr>
        <w:t>behavior</w:t>
      </w:r>
      <w:proofErr w:type="spellEnd"/>
      <w:r w:rsidRPr="00D45437">
        <w:rPr>
          <w:rFonts w:ascii="Times New Roman" w:eastAsia="Times New Roman" w:hAnsi="Times New Roman" w:cs="Times New Roman"/>
          <w:sz w:val="24"/>
          <w:szCs w:val="24"/>
          <w:lang w:val="en-IN" w:eastAsia="en-IN"/>
        </w:rPr>
        <w:t xml:space="preserve">. For instance, rainy days might drive demand for comfort food or hot beverages, while festive periods could trigger spikes in dessert or meal combo orders. These insights could feed into </w:t>
      </w:r>
      <w:r w:rsidRPr="00D45437">
        <w:rPr>
          <w:rFonts w:ascii="Times New Roman" w:eastAsia="Times New Roman" w:hAnsi="Times New Roman" w:cs="Times New Roman"/>
          <w:b/>
          <w:bCs/>
          <w:sz w:val="24"/>
          <w:szCs w:val="24"/>
          <w:lang w:val="en-IN" w:eastAsia="en-IN"/>
        </w:rPr>
        <w:t>predictive demand models and dynamic pricing engines</w:t>
      </w:r>
      <w:r w:rsidRPr="00D45437">
        <w:rPr>
          <w:rFonts w:ascii="Times New Roman" w:eastAsia="Times New Roman" w:hAnsi="Times New Roman" w:cs="Times New Roman"/>
          <w:sz w:val="24"/>
          <w:szCs w:val="24"/>
          <w:lang w:val="en-IN" w:eastAsia="en-IN"/>
        </w:rPr>
        <w:t>, ensuring that restaurant partners are stocked, staffed, and priced optimally.</w:t>
      </w:r>
    </w:p>
    <w:p w14:paraId="46013C3D" w14:textId="77777777" w:rsidR="00D45437" w:rsidRPr="00D45437" w:rsidRDefault="00D45437" w:rsidP="00D45437">
      <w:pPr>
        <w:autoSpaceDE w:val="0"/>
        <w:autoSpaceDN w:val="0"/>
        <w:adjustRightInd w:val="0"/>
        <w:spacing w:line="360" w:lineRule="auto"/>
        <w:jc w:val="both"/>
        <w:rPr>
          <w:rFonts w:ascii="Times New Roman" w:eastAsia="Times New Roman" w:hAnsi="Times New Roman" w:cs="Times New Roman"/>
          <w:sz w:val="24"/>
          <w:szCs w:val="24"/>
          <w:lang w:val="en-IN" w:eastAsia="en-IN"/>
        </w:rPr>
      </w:pPr>
      <w:r w:rsidRPr="00D45437">
        <w:rPr>
          <w:rFonts w:ascii="Times New Roman" w:eastAsia="Times New Roman" w:hAnsi="Times New Roman" w:cs="Times New Roman"/>
          <w:sz w:val="24"/>
          <w:szCs w:val="24"/>
          <w:lang w:val="en-IN" w:eastAsia="en-IN"/>
        </w:rPr>
        <w:t xml:space="preserve">On the operations front, </w:t>
      </w:r>
      <w:r w:rsidRPr="00D45437">
        <w:rPr>
          <w:rFonts w:ascii="Times New Roman" w:eastAsia="Times New Roman" w:hAnsi="Times New Roman" w:cs="Times New Roman"/>
          <w:b/>
          <w:bCs/>
          <w:sz w:val="24"/>
          <w:szCs w:val="24"/>
          <w:lang w:val="en-IN" w:eastAsia="en-IN"/>
        </w:rPr>
        <w:t>real-time data integration</w:t>
      </w:r>
      <w:r w:rsidRPr="00D45437">
        <w:rPr>
          <w:rFonts w:ascii="Times New Roman" w:eastAsia="Times New Roman" w:hAnsi="Times New Roman" w:cs="Times New Roman"/>
          <w:sz w:val="24"/>
          <w:szCs w:val="24"/>
          <w:lang w:val="en-IN" w:eastAsia="en-IN"/>
        </w:rPr>
        <w:t xml:space="preserve"> through delivery tracking APIs, customer feedback loops, and smart kitchen inventory systems can enable </w:t>
      </w:r>
      <w:r w:rsidRPr="00D45437">
        <w:rPr>
          <w:rFonts w:ascii="Times New Roman" w:eastAsia="Times New Roman" w:hAnsi="Times New Roman" w:cs="Times New Roman"/>
          <w:b/>
          <w:bCs/>
          <w:sz w:val="24"/>
          <w:szCs w:val="24"/>
          <w:lang w:val="en-IN" w:eastAsia="en-IN"/>
        </w:rPr>
        <w:t>rapid response to delivery delays, product shortages, or order surges</w:t>
      </w:r>
      <w:r w:rsidRPr="00D45437">
        <w:rPr>
          <w:rFonts w:ascii="Times New Roman" w:eastAsia="Times New Roman" w:hAnsi="Times New Roman" w:cs="Times New Roman"/>
          <w:sz w:val="24"/>
          <w:szCs w:val="24"/>
          <w:lang w:val="en-IN" w:eastAsia="en-IN"/>
        </w:rPr>
        <w:t>. IoT-enabled inventory tracking and automated restocking alerts can minimize stockouts of top-selling items and reduce food waste.</w:t>
      </w:r>
    </w:p>
    <w:p w14:paraId="3870D11E" w14:textId="77777777" w:rsidR="00D45437" w:rsidRPr="00D45437" w:rsidRDefault="00D45437" w:rsidP="00D45437">
      <w:pPr>
        <w:autoSpaceDE w:val="0"/>
        <w:autoSpaceDN w:val="0"/>
        <w:adjustRightInd w:val="0"/>
        <w:spacing w:line="360" w:lineRule="auto"/>
        <w:jc w:val="both"/>
        <w:rPr>
          <w:rFonts w:ascii="Times New Roman" w:eastAsia="Times New Roman" w:hAnsi="Times New Roman" w:cs="Times New Roman"/>
          <w:sz w:val="24"/>
          <w:szCs w:val="24"/>
          <w:lang w:val="en-IN" w:eastAsia="en-IN"/>
        </w:rPr>
      </w:pPr>
      <w:r w:rsidRPr="00D45437">
        <w:rPr>
          <w:rFonts w:ascii="Times New Roman" w:eastAsia="Times New Roman" w:hAnsi="Times New Roman" w:cs="Times New Roman"/>
          <w:sz w:val="24"/>
          <w:szCs w:val="24"/>
          <w:lang w:val="en-IN" w:eastAsia="en-IN"/>
        </w:rPr>
        <w:t xml:space="preserve">Expanding analysis across </w:t>
      </w:r>
      <w:r w:rsidRPr="00D45437">
        <w:rPr>
          <w:rFonts w:ascii="Times New Roman" w:eastAsia="Times New Roman" w:hAnsi="Times New Roman" w:cs="Times New Roman"/>
          <w:b/>
          <w:bCs/>
          <w:sz w:val="24"/>
          <w:szCs w:val="24"/>
          <w:lang w:val="en-IN" w:eastAsia="en-IN"/>
        </w:rPr>
        <w:t>different cities, zones, or states</w:t>
      </w:r>
      <w:r w:rsidRPr="00D45437">
        <w:rPr>
          <w:rFonts w:ascii="Times New Roman" w:eastAsia="Times New Roman" w:hAnsi="Times New Roman" w:cs="Times New Roman"/>
          <w:sz w:val="24"/>
          <w:szCs w:val="24"/>
          <w:lang w:val="en-IN" w:eastAsia="en-IN"/>
        </w:rPr>
        <w:t xml:space="preserve"> will also help understand </w:t>
      </w:r>
      <w:r w:rsidRPr="00D45437">
        <w:rPr>
          <w:rFonts w:ascii="Times New Roman" w:eastAsia="Times New Roman" w:hAnsi="Times New Roman" w:cs="Times New Roman"/>
          <w:b/>
          <w:bCs/>
          <w:sz w:val="24"/>
          <w:szCs w:val="24"/>
          <w:lang w:val="en-IN" w:eastAsia="en-IN"/>
        </w:rPr>
        <w:t>regional dietary preferences</w:t>
      </w:r>
      <w:r w:rsidRPr="00D45437">
        <w:rPr>
          <w:rFonts w:ascii="Times New Roman" w:eastAsia="Times New Roman" w:hAnsi="Times New Roman" w:cs="Times New Roman"/>
          <w:sz w:val="24"/>
          <w:szCs w:val="24"/>
          <w:lang w:val="en-IN" w:eastAsia="en-IN"/>
        </w:rPr>
        <w:t xml:space="preserve">, pricing sensitivity, and delivery logistics challenges. This would support Swiggy’s efforts in </w:t>
      </w:r>
      <w:r w:rsidRPr="00D45437">
        <w:rPr>
          <w:rFonts w:ascii="Times New Roman" w:eastAsia="Times New Roman" w:hAnsi="Times New Roman" w:cs="Times New Roman"/>
          <w:b/>
          <w:bCs/>
          <w:sz w:val="24"/>
          <w:szCs w:val="24"/>
          <w:lang w:val="en-IN" w:eastAsia="en-IN"/>
        </w:rPr>
        <w:t>localized menu curation, franchise expansion, and targeted regional campaigns</w:t>
      </w:r>
      <w:r w:rsidRPr="00D45437">
        <w:rPr>
          <w:rFonts w:ascii="Times New Roman" w:eastAsia="Times New Roman" w:hAnsi="Times New Roman" w:cs="Times New Roman"/>
          <w:sz w:val="24"/>
          <w:szCs w:val="24"/>
          <w:lang w:val="en-IN" w:eastAsia="en-IN"/>
        </w:rPr>
        <w:t xml:space="preserve">. Furthermore, collaborating with cloud kitchen networks and hyperlocal suppliers could enhance </w:t>
      </w:r>
      <w:r w:rsidRPr="00D45437">
        <w:rPr>
          <w:rFonts w:ascii="Times New Roman" w:eastAsia="Times New Roman" w:hAnsi="Times New Roman" w:cs="Times New Roman"/>
          <w:b/>
          <w:bCs/>
          <w:sz w:val="24"/>
          <w:szCs w:val="24"/>
          <w:lang w:val="en-IN" w:eastAsia="en-IN"/>
        </w:rPr>
        <w:t>supply chain agility and sustainability</w:t>
      </w:r>
      <w:r w:rsidRPr="00D45437">
        <w:rPr>
          <w:rFonts w:ascii="Times New Roman" w:eastAsia="Times New Roman" w:hAnsi="Times New Roman" w:cs="Times New Roman"/>
          <w:sz w:val="24"/>
          <w:szCs w:val="24"/>
          <w:lang w:val="en-IN" w:eastAsia="en-IN"/>
        </w:rPr>
        <w:t>.</w:t>
      </w:r>
    </w:p>
    <w:p w14:paraId="5B134762" w14:textId="77777777" w:rsidR="00D45437" w:rsidRPr="00D45437" w:rsidRDefault="00D45437" w:rsidP="00D45437">
      <w:pPr>
        <w:autoSpaceDE w:val="0"/>
        <w:autoSpaceDN w:val="0"/>
        <w:adjustRightInd w:val="0"/>
        <w:spacing w:line="360" w:lineRule="auto"/>
        <w:jc w:val="both"/>
        <w:rPr>
          <w:rFonts w:ascii="Times New Roman" w:eastAsia="Times New Roman" w:hAnsi="Times New Roman" w:cs="Times New Roman"/>
          <w:sz w:val="24"/>
          <w:szCs w:val="24"/>
          <w:lang w:val="en-IN" w:eastAsia="en-IN"/>
        </w:rPr>
      </w:pPr>
      <w:r w:rsidRPr="00D45437">
        <w:rPr>
          <w:rFonts w:ascii="Times New Roman" w:eastAsia="Times New Roman" w:hAnsi="Times New Roman" w:cs="Times New Roman"/>
          <w:sz w:val="24"/>
          <w:szCs w:val="24"/>
          <w:lang w:val="en-IN" w:eastAsia="en-IN"/>
        </w:rPr>
        <w:t xml:space="preserve">From a technology perspective, deploying </w:t>
      </w:r>
      <w:r w:rsidRPr="00D45437">
        <w:rPr>
          <w:rFonts w:ascii="Times New Roman" w:eastAsia="Times New Roman" w:hAnsi="Times New Roman" w:cs="Times New Roman"/>
          <w:b/>
          <w:bCs/>
          <w:sz w:val="24"/>
          <w:szCs w:val="24"/>
          <w:lang w:val="en-IN" w:eastAsia="en-IN"/>
        </w:rPr>
        <w:t>machine learning algorithms</w:t>
      </w:r>
      <w:r w:rsidRPr="00D45437">
        <w:rPr>
          <w:rFonts w:ascii="Times New Roman" w:eastAsia="Times New Roman" w:hAnsi="Times New Roman" w:cs="Times New Roman"/>
          <w:sz w:val="24"/>
          <w:szCs w:val="24"/>
          <w:lang w:val="en-IN" w:eastAsia="en-IN"/>
        </w:rPr>
        <w:t xml:space="preserve"> for </w:t>
      </w:r>
      <w:r w:rsidRPr="00D45437">
        <w:rPr>
          <w:rFonts w:ascii="Times New Roman" w:eastAsia="Times New Roman" w:hAnsi="Times New Roman" w:cs="Times New Roman"/>
          <w:b/>
          <w:bCs/>
          <w:sz w:val="24"/>
          <w:szCs w:val="24"/>
          <w:lang w:val="en-IN" w:eastAsia="en-IN"/>
        </w:rPr>
        <w:t>sales forecasting, churn prediction, and personalized user experience</w:t>
      </w:r>
      <w:r w:rsidRPr="00D45437">
        <w:rPr>
          <w:rFonts w:ascii="Times New Roman" w:eastAsia="Times New Roman" w:hAnsi="Times New Roman" w:cs="Times New Roman"/>
          <w:sz w:val="24"/>
          <w:szCs w:val="24"/>
          <w:lang w:val="en-IN" w:eastAsia="en-IN"/>
        </w:rPr>
        <w:t xml:space="preserve"> will elevate platform intelligence. Natural language processing (NLP) could be applied to </w:t>
      </w:r>
      <w:proofErr w:type="spellStart"/>
      <w:r w:rsidRPr="00D45437">
        <w:rPr>
          <w:rFonts w:ascii="Times New Roman" w:eastAsia="Times New Roman" w:hAnsi="Times New Roman" w:cs="Times New Roman"/>
          <w:sz w:val="24"/>
          <w:szCs w:val="24"/>
          <w:lang w:val="en-IN" w:eastAsia="en-IN"/>
        </w:rPr>
        <w:t>analyze</w:t>
      </w:r>
      <w:proofErr w:type="spellEnd"/>
      <w:r w:rsidRPr="00D45437">
        <w:rPr>
          <w:rFonts w:ascii="Times New Roman" w:eastAsia="Times New Roman" w:hAnsi="Times New Roman" w:cs="Times New Roman"/>
          <w:sz w:val="24"/>
          <w:szCs w:val="24"/>
          <w:lang w:val="en-IN" w:eastAsia="en-IN"/>
        </w:rPr>
        <w:t xml:space="preserve"> customer reviews and delivery feedback to derive sentiment trends, identify quality issues, and refine service offerings.</w:t>
      </w:r>
    </w:p>
    <w:p w14:paraId="0DA6727D" w14:textId="77777777" w:rsidR="00D45437" w:rsidRPr="00D45437" w:rsidRDefault="00D45437" w:rsidP="00D45437">
      <w:pPr>
        <w:autoSpaceDE w:val="0"/>
        <w:autoSpaceDN w:val="0"/>
        <w:adjustRightInd w:val="0"/>
        <w:spacing w:line="360" w:lineRule="auto"/>
        <w:jc w:val="both"/>
        <w:rPr>
          <w:rFonts w:ascii="Times New Roman" w:eastAsia="Times New Roman" w:hAnsi="Times New Roman" w:cs="Times New Roman"/>
          <w:sz w:val="24"/>
          <w:szCs w:val="24"/>
          <w:lang w:val="en-IN" w:eastAsia="en-IN"/>
        </w:rPr>
      </w:pPr>
      <w:r w:rsidRPr="00D45437">
        <w:rPr>
          <w:rFonts w:ascii="Times New Roman" w:eastAsia="Times New Roman" w:hAnsi="Times New Roman" w:cs="Times New Roman"/>
          <w:sz w:val="24"/>
          <w:szCs w:val="24"/>
          <w:lang w:val="en-IN" w:eastAsia="en-IN"/>
        </w:rPr>
        <w:t xml:space="preserve">There is also significant potential in conducting </w:t>
      </w:r>
      <w:r w:rsidRPr="00D45437">
        <w:rPr>
          <w:rFonts w:ascii="Times New Roman" w:eastAsia="Times New Roman" w:hAnsi="Times New Roman" w:cs="Times New Roman"/>
          <w:b/>
          <w:bCs/>
          <w:sz w:val="24"/>
          <w:szCs w:val="24"/>
          <w:lang w:val="en-IN" w:eastAsia="en-IN"/>
        </w:rPr>
        <w:t>A/B testing</w:t>
      </w:r>
      <w:r w:rsidRPr="00D45437">
        <w:rPr>
          <w:rFonts w:ascii="Times New Roman" w:eastAsia="Times New Roman" w:hAnsi="Times New Roman" w:cs="Times New Roman"/>
          <w:sz w:val="24"/>
          <w:szCs w:val="24"/>
          <w:lang w:val="en-IN" w:eastAsia="en-IN"/>
        </w:rPr>
        <w:t xml:space="preserve"> on promotional campaigns, delivery fee structures, or UI design changes to assess the impact on user </w:t>
      </w:r>
      <w:proofErr w:type="spellStart"/>
      <w:r w:rsidRPr="00D45437">
        <w:rPr>
          <w:rFonts w:ascii="Times New Roman" w:eastAsia="Times New Roman" w:hAnsi="Times New Roman" w:cs="Times New Roman"/>
          <w:sz w:val="24"/>
          <w:szCs w:val="24"/>
          <w:lang w:val="en-IN" w:eastAsia="en-IN"/>
        </w:rPr>
        <w:t>behavior</w:t>
      </w:r>
      <w:proofErr w:type="spellEnd"/>
      <w:r w:rsidRPr="00D45437">
        <w:rPr>
          <w:rFonts w:ascii="Times New Roman" w:eastAsia="Times New Roman" w:hAnsi="Times New Roman" w:cs="Times New Roman"/>
          <w:sz w:val="24"/>
          <w:szCs w:val="24"/>
          <w:lang w:val="en-IN" w:eastAsia="en-IN"/>
        </w:rPr>
        <w:t xml:space="preserve"> and order conversion. </w:t>
      </w:r>
      <w:r w:rsidRPr="00D45437">
        <w:rPr>
          <w:rFonts w:ascii="Times New Roman" w:eastAsia="Times New Roman" w:hAnsi="Times New Roman" w:cs="Times New Roman"/>
          <w:b/>
          <w:bCs/>
          <w:sz w:val="24"/>
          <w:szCs w:val="24"/>
          <w:lang w:val="en-IN" w:eastAsia="en-IN"/>
        </w:rPr>
        <w:t>Gamification of loyalty programs</w:t>
      </w:r>
      <w:r w:rsidRPr="00D45437">
        <w:rPr>
          <w:rFonts w:ascii="Times New Roman" w:eastAsia="Times New Roman" w:hAnsi="Times New Roman" w:cs="Times New Roman"/>
          <w:sz w:val="24"/>
          <w:szCs w:val="24"/>
          <w:lang w:val="en-IN" w:eastAsia="en-IN"/>
        </w:rPr>
        <w:t xml:space="preserve"> and tailored push notifications could drive user retention and higher basket sizes.</w:t>
      </w:r>
    </w:p>
    <w:p w14:paraId="4582F0DD" w14:textId="77777777" w:rsidR="00D45437" w:rsidRPr="00D45437" w:rsidRDefault="00D45437" w:rsidP="00D45437">
      <w:pPr>
        <w:autoSpaceDE w:val="0"/>
        <w:autoSpaceDN w:val="0"/>
        <w:adjustRightInd w:val="0"/>
        <w:spacing w:line="360" w:lineRule="auto"/>
        <w:jc w:val="both"/>
        <w:rPr>
          <w:rFonts w:ascii="Times New Roman" w:eastAsia="Times New Roman" w:hAnsi="Times New Roman" w:cs="Times New Roman"/>
          <w:sz w:val="24"/>
          <w:szCs w:val="24"/>
          <w:lang w:val="en-IN" w:eastAsia="en-IN"/>
        </w:rPr>
      </w:pPr>
      <w:r w:rsidRPr="00D45437">
        <w:rPr>
          <w:rFonts w:ascii="Times New Roman" w:eastAsia="Times New Roman" w:hAnsi="Times New Roman" w:cs="Times New Roman"/>
          <w:sz w:val="24"/>
          <w:szCs w:val="24"/>
          <w:lang w:val="en-IN" w:eastAsia="en-IN"/>
        </w:rPr>
        <w:t xml:space="preserve">Lastly, building </w:t>
      </w:r>
      <w:r w:rsidRPr="00D45437">
        <w:rPr>
          <w:rFonts w:ascii="Times New Roman" w:eastAsia="Times New Roman" w:hAnsi="Times New Roman" w:cs="Times New Roman"/>
          <w:b/>
          <w:bCs/>
          <w:sz w:val="24"/>
          <w:szCs w:val="24"/>
          <w:lang w:val="en-IN" w:eastAsia="en-IN"/>
        </w:rPr>
        <w:t>interactive dashboards and mobile analytics tools</w:t>
      </w:r>
      <w:r w:rsidRPr="00D45437">
        <w:rPr>
          <w:rFonts w:ascii="Times New Roman" w:eastAsia="Times New Roman" w:hAnsi="Times New Roman" w:cs="Times New Roman"/>
          <w:sz w:val="24"/>
          <w:szCs w:val="24"/>
          <w:lang w:val="en-IN" w:eastAsia="en-IN"/>
        </w:rPr>
        <w:t xml:space="preserve"> for restaurant partners and internal Swiggy teams would empower real-time performance monitoring and agile decision-making. Benchmarking against </w:t>
      </w:r>
      <w:r w:rsidRPr="00D45437">
        <w:rPr>
          <w:rFonts w:ascii="Times New Roman" w:eastAsia="Times New Roman" w:hAnsi="Times New Roman" w:cs="Times New Roman"/>
          <w:b/>
          <w:bCs/>
          <w:sz w:val="24"/>
          <w:szCs w:val="24"/>
          <w:lang w:val="en-IN" w:eastAsia="en-IN"/>
        </w:rPr>
        <w:t>global food delivery platforms</w:t>
      </w:r>
      <w:r w:rsidRPr="00D45437">
        <w:rPr>
          <w:rFonts w:ascii="Times New Roman" w:eastAsia="Times New Roman" w:hAnsi="Times New Roman" w:cs="Times New Roman"/>
          <w:sz w:val="24"/>
          <w:szCs w:val="24"/>
          <w:lang w:val="en-IN" w:eastAsia="en-IN"/>
        </w:rPr>
        <w:t xml:space="preserve"> and integrating best practices — such as eco-friendly packaging, wellness-based menu filtering, and AI-powered chat support — will further position Swiggy as a market leader in user-centric innovation.</w:t>
      </w:r>
    </w:p>
    <w:p w14:paraId="4B5F24C1" w14:textId="77777777" w:rsidR="00D45437" w:rsidRPr="00D45437" w:rsidRDefault="00D45437" w:rsidP="00D45437">
      <w:pPr>
        <w:autoSpaceDE w:val="0"/>
        <w:autoSpaceDN w:val="0"/>
        <w:adjustRightInd w:val="0"/>
        <w:spacing w:line="360" w:lineRule="auto"/>
        <w:jc w:val="both"/>
        <w:rPr>
          <w:rFonts w:ascii="Times New Roman" w:eastAsia="Times New Roman" w:hAnsi="Times New Roman" w:cs="Times New Roman"/>
          <w:sz w:val="24"/>
          <w:szCs w:val="24"/>
          <w:lang w:val="en-IN" w:eastAsia="en-IN"/>
        </w:rPr>
      </w:pPr>
      <w:r w:rsidRPr="00D45437">
        <w:rPr>
          <w:rFonts w:ascii="Times New Roman" w:eastAsia="Times New Roman" w:hAnsi="Times New Roman" w:cs="Times New Roman"/>
          <w:sz w:val="24"/>
          <w:szCs w:val="24"/>
          <w:lang w:val="en-IN" w:eastAsia="en-IN"/>
        </w:rPr>
        <w:pict w14:anchorId="3DB8B602">
          <v:rect id="_x0000_i1684" style="width:0;height:1.5pt" o:hralign="center" o:hrstd="t" o:hr="t" fillcolor="#a0a0a0" stroked="f"/>
        </w:pict>
      </w:r>
    </w:p>
    <w:p w14:paraId="1C11CB1E" w14:textId="77777777" w:rsidR="00D45437" w:rsidRPr="00D45437" w:rsidRDefault="00D45437" w:rsidP="00D45437">
      <w:pPr>
        <w:autoSpaceDE w:val="0"/>
        <w:autoSpaceDN w:val="0"/>
        <w:adjustRightInd w:val="0"/>
        <w:spacing w:line="360" w:lineRule="auto"/>
        <w:jc w:val="both"/>
        <w:rPr>
          <w:rFonts w:ascii="Times New Roman" w:eastAsia="Times New Roman" w:hAnsi="Times New Roman" w:cs="Times New Roman"/>
          <w:sz w:val="24"/>
          <w:szCs w:val="24"/>
          <w:lang w:val="en-IN" w:eastAsia="en-IN"/>
        </w:rPr>
      </w:pPr>
      <w:r w:rsidRPr="00D45437">
        <w:rPr>
          <w:rFonts w:ascii="Times New Roman" w:eastAsia="Times New Roman" w:hAnsi="Times New Roman" w:cs="Times New Roman"/>
          <w:sz w:val="24"/>
          <w:szCs w:val="24"/>
          <w:lang w:val="en-IN" w:eastAsia="en-IN"/>
        </w:rPr>
        <w:lastRenderedPageBreak/>
        <w:t xml:space="preserve">In summary, the future of Swiggy’s analytics lies in </w:t>
      </w:r>
      <w:r w:rsidRPr="00D45437">
        <w:rPr>
          <w:rFonts w:ascii="Times New Roman" w:eastAsia="Times New Roman" w:hAnsi="Times New Roman" w:cs="Times New Roman"/>
          <w:b/>
          <w:bCs/>
          <w:sz w:val="24"/>
          <w:szCs w:val="24"/>
          <w:lang w:val="en-IN" w:eastAsia="en-IN"/>
        </w:rPr>
        <w:t>deeper personalization, real-time intelligence, regional scaling, and tech-powered optimization</w:t>
      </w:r>
      <w:r w:rsidRPr="00D45437">
        <w:rPr>
          <w:rFonts w:ascii="Times New Roman" w:eastAsia="Times New Roman" w:hAnsi="Times New Roman" w:cs="Times New Roman"/>
          <w:sz w:val="24"/>
          <w:szCs w:val="24"/>
          <w:lang w:val="en-IN" w:eastAsia="en-IN"/>
        </w:rPr>
        <w:t>. By embracing these forward-looking strategies, Swiggy can not only improve operational resilience but also foster a richer, more satisfying experience for millions of users and partners across India.</w:t>
      </w:r>
    </w:p>
    <w:p w14:paraId="0F178A17" w14:textId="77777777" w:rsidR="00324384" w:rsidRPr="00AD2789" w:rsidRDefault="00324384" w:rsidP="00324384">
      <w:pPr>
        <w:autoSpaceDE w:val="0"/>
        <w:autoSpaceDN w:val="0"/>
        <w:adjustRightInd w:val="0"/>
        <w:spacing w:line="360" w:lineRule="auto"/>
        <w:jc w:val="both"/>
        <w:rPr>
          <w:rFonts w:ascii="Times New Roman" w:eastAsia="Times New Roman" w:hAnsi="Times New Roman" w:cs="Times New Roman"/>
          <w:sz w:val="24"/>
          <w:szCs w:val="24"/>
          <w:lang w:val="en-IN" w:eastAsia="en-IN"/>
        </w:rPr>
      </w:pPr>
    </w:p>
    <w:p w14:paraId="52FA15D9" w14:textId="77777777" w:rsidR="0014031D" w:rsidRDefault="0014031D" w:rsidP="00324384">
      <w:pPr>
        <w:autoSpaceDE w:val="0"/>
        <w:autoSpaceDN w:val="0"/>
        <w:adjustRightInd w:val="0"/>
        <w:spacing w:line="360" w:lineRule="auto"/>
        <w:jc w:val="center"/>
        <w:rPr>
          <w:rFonts w:ascii="Times New Roman" w:eastAsia="Times New Roman" w:hAnsi="Times New Roman" w:cs="Times New Roman"/>
          <w:b/>
          <w:bCs/>
          <w:sz w:val="32"/>
          <w:szCs w:val="32"/>
          <w:u w:val="single"/>
          <w:lang w:eastAsia="en-IN"/>
        </w:rPr>
      </w:pPr>
    </w:p>
    <w:p w14:paraId="7E0DE733" w14:textId="77777777" w:rsidR="00324384" w:rsidRPr="00324384" w:rsidRDefault="00324384" w:rsidP="00324384">
      <w:pPr>
        <w:autoSpaceDE w:val="0"/>
        <w:autoSpaceDN w:val="0"/>
        <w:adjustRightInd w:val="0"/>
        <w:spacing w:line="360" w:lineRule="auto"/>
        <w:jc w:val="center"/>
        <w:rPr>
          <w:rFonts w:ascii="Times New Roman" w:eastAsia="Times New Roman" w:hAnsi="Times New Roman" w:cs="Times New Roman"/>
          <w:b/>
          <w:bCs/>
          <w:sz w:val="32"/>
          <w:szCs w:val="32"/>
          <w:u w:val="single"/>
          <w:lang w:eastAsia="en-IN"/>
        </w:rPr>
      </w:pPr>
    </w:p>
    <w:p w14:paraId="35DC234A" w14:textId="3594243C" w:rsidR="00DE759F" w:rsidRPr="00DE759F" w:rsidRDefault="00DE759F" w:rsidP="00DE759F">
      <w:pPr>
        <w:pStyle w:val="ListParagraph"/>
        <w:autoSpaceDE w:val="0"/>
        <w:autoSpaceDN w:val="0"/>
        <w:adjustRightInd w:val="0"/>
        <w:spacing w:line="360" w:lineRule="auto"/>
        <w:ind w:left="360"/>
        <w:jc w:val="both"/>
        <w:rPr>
          <w:rFonts w:ascii="Times New Roman" w:eastAsia="Times New Roman" w:hAnsi="Times New Roman" w:cs="Times New Roman"/>
          <w:sz w:val="24"/>
          <w:szCs w:val="24"/>
          <w:lang w:eastAsia="en-IN"/>
        </w:rPr>
      </w:pPr>
    </w:p>
    <w:p w14:paraId="15A7B68E" w14:textId="74D054A4" w:rsidR="005A7497" w:rsidRPr="005A7497" w:rsidRDefault="005A7497" w:rsidP="005A7497">
      <w:pPr>
        <w:pStyle w:val="ListParagraph"/>
        <w:autoSpaceDE w:val="0"/>
        <w:autoSpaceDN w:val="0"/>
        <w:adjustRightInd w:val="0"/>
        <w:spacing w:line="360" w:lineRule="auto"/>
        <w:ind w:left="360"/>
        <w:jc w:val="both"/>
        <w:rPr>
          <w:rFonts w:ascii="Times New Roman" w:eastAsia="Times New Roman" w:hAnsi="Times New Roman" w:cs="Times New Roman"/>
          <w:sz w:val="24"/>
          <w:szCs w:val="24"/>
          <w:lang w:eastAsia="en-IN"/>
        </w:rPr>
      </w:pPr>
    </w:p>
    <w:p w14:paraId="291FC4D8" w14:textId="0B434C3D" w:rsidR="00740ED7" w:rsidRPr="00BF4EC5" w:rsidRDefault="00740ED7" w:rsidP="00740ED7">
      <w:pPr>
        <w:pStyle w:val="ListParagraph"/>
        <w:autoSpaceDE w:val="0"/>
        <w:autoSpaceDN w:val="0"/>
        <w:adjustRightInd w:val="0"/>
        <w:spacing w:line="360" w:lineRule="auto"/>
        <w:ind w:left="0"/>
        <w:rPr>
          <w:rFonts w:ascii="Times New Roman" w:eastAsia="Times New Roman" w:hAnsi="Times New Roman" w:cs="Times New Roman"/>
          <w:sz w:val="24"/>
          <w:szCs w:val="24"/>
          <w:lang w:eastAsia="en-IN"/>
        </w:rPr>
      </w:pPr>
    </w:p>
    <w:p w14:paraId="5B85DD7F" w14:textId="77777777" w:rsidR="00BF4EC5" w:rsidRDefault="00BF4EC5" w:rsidP="00EE3BDE">
      <w:pPr>
        <w:pStyle w:val="ListParagraph"/>
        <w:autoSpaceDE w:val="0"/>
        <w:autoSpaceDN w:val="0"/>
        <w:adjustRightInd w:val="0"/>
        <w:spacing w:line="360" w:lineRule="auto"/>
        <w:ind w:left="360"/>
        <w:jc w:val="both"/>
        <w:rPr>
          <w:rFonts w:ascii="Times New Roman" w:eastAsia="Times New Roman" w:hAnsi="Times New Roman" w:cs="Times New Roman"/>
          <w:sz w:val="24"/>
          <w:szCs w:val="24"/>
          <w:lang w:eastAsia="en-IN"/>
        </w:rPr>
      </w:pPr>
    </w:p>
    <w:p w14:paraId="3DB60CC2" w14:textId="77777777" w:rsidR="00EE3BDE" w:rsidRDefault="00EE3BDE" w:rsidP="00EE3BDE">
      <w:pPr>
        <w:pStyle w:val="ListParagraph"/>
        <w:autoSpaceDE w:val="0"/>
        <w:autoSpaceDN w:val="0"/>
        <w:adjustRightInd w:val="0"/>
        <w:spacing w:line="360" w:lineRule="auto"/>
        <w:ind w:left="360"/>
        <w:jc w:val="both"/>
        <w:rPr>
          <w:rFonts w:ascii="Times New Roman" w:eastAsia="Times New Roman" w:hAnsi="Times New Roman" w:cs="Times New Roman"/>
          <w:sz w:val="24"/>
          <w:szCs w:val="24"/>
          <w:lang w:eastAsia="en-IN"/>
        </w:rPr>
      </w:pPr>
    </w:p>
    <w:p w14:paraId="2FAC252F" w14:textId="77777777" w:rsidR="00EE3BDE" w:rsidRPr="00EE3BDE" w:rsidRDefault="00EE3BDE" w:rsidP="00EE3BDE">
      <w:pPr>
        <w:pStyle w:val="ListParagraph"/>
        <w:autoSpaceDE w:val="0"/>
        <w:autoSpaceDN w:val="0"/>
        <w:adjustRightInd w:val="0"/>
        <w:spacing w:line="360" w:lineRule="auto"/>
        <w:ind w:left="360"/>
        <w:jc w:val="both"/>
        <w:rPr>
          <w:rFonts w:ascii="Times New Roman" w:eastAsia="Times New Roman" w:hAnsi="Times New Roman" w:cs="Times New Roman"/>
          <w:sz w:val="24"/>
          <w:szCs w:val="24"/>
          <w:lang w:eastAsia="en-IN"/>
        </w:rPr>
      </w:pPr>
    </w:p>
    <w:p w14:paraId="5CEF9B61" w14:textId="25379D14" w:rsidR="00EE3BDE" w:rsidRPr="00EE3BDE" w:rsidRDefault="00EE3BDE" w:rsidP="00EE3BDE">
      <w:pPr>
        <w:pStyle w:val="ListParagraph"/>
        <w:autoSpaceDE w:val="0"/>
        <w:autoSpaceDN w:val="0"/>
        <w:adjustRightInd w:val="0"/>
        <w:spacing w:after="0" w:line="360" w:lineRule="auto"/>
        <w:ind w:left="360"/>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p>
    <w:p w14:paraId="0DB890C7" w14:textId="77777777" w:rsidR="00D60C1B" w:rsidRPr="007A5248" w:rsidRDefault="00D60C1B" w:rsidP="007A5248">
      <w:pPr>
        <w:pStyle w:val="ListParagraph"/>
        <w:autoSpaceDE w:val="0"/>
        <w:autoSpaceDN w:val="0"/>
        <w:adjustRightInd w:val="0"/>
        <w:spacing w:after="0" w:line="360" w:lineRule="auto"/>
        <w:ind w:left="0"/>
        <w:jc w:val="both"/>
        <w:rPr>
          <w:rFonts w:ascii="Times New Roman" w:eastAsia="Times New Roman" w:hAnsi="Times New Roman" w:cs="Times New Roman"/>
          <w:sz w:val="24"/>
          <w:szCs w:val="24"/>
          <w:lang w:eastAsia="en-IN"/>
        </w:rPr>
      </w:pPr>
    </w:p>
    <w:p w14:paraId="498C95D7" w14:textId="77777777" w:rsidR="00EE3BDE" w:rsidRPr="00EE3BDE" w:rsidRDefault="00EE3BDE" w:rsidP="00EE3BDE">
      <w:pPr>
        <w:pStyle w:val="ListParagraph"/>
        <w:autoSpaceDE w:val="0"/>
        <w:autoSpaceDN w:val="0"/>
        <w:adjustRightInd w:val="0"/>
        <w:spacing w:after="0" w:line="360" w:lineRule="auto"/>
        <w:jc w:val="both"/>
        <w:rPr>
          <w:rFonts w:ascii="Times New Roman" w:eastAsia="Times New Roman" w:hAnsi="Times New Roman" w:cs="Times New Roman"/>
          <w:b/>
          <w:bCs/>
          <w:sz w:val="26"/>
          <w:szCs w:val="26"/>
          <w:lang w:eastAsia="en-IN"/>
        </w:rPr>
      </w:pPr>
    </w:p>
    <w:p w14:paraId="4AD64920" w14:textId="77777777" w:rsidR="00EE3BDE" w:rsidRPr="00EE3BDE" w:rsidRDefault="00EE3BDE" w:rsidP="00EE3BDE">
      <w:pPr>
        <w:suppressAutoHyphens w:val="0"/>
        <w:autoSpaceDE w:val="0"/>
        <w:autoSpaceDN w:val="0"/>
        <w:adjustRightInd w:val="0"/>
        <w:spacing w:after="0" w:line="360" w:lineRule="auto"/>
        <w:jc w:val="both"/>
        <w:rPr>
          <w:rFonts w:ascii="Times New Roman" w:eastAsia="Times New Roman" w:hAnsi="Times New Roman" w:cs="Times New Roman"/>
          <w:sz w:val="24"/>
          <w:szCs w:val="24"/>
          <w:lang w:val="en-IN" w:eastAsia="en-IN"/>
        </w:rPr>
      </w:pPr>
    </w:p>
    <w:p w14:paraId="0AB51FC5" w14:textId="77777777" w:rsidR="00B9432A" w:rsidRPr="003F35DB" w:rsidRDefault="00B9432A" w:rsidP="003F35DB">
      <w:pPr>
        <w:suppressAutoHyphens w:val="0"/>
        <w:autoSpaceDE w:val="0"/>
        <w:autoSpaceDN w:val="0"/>
        <w:adjustRightInd w:val="0"/>
        <w:spacing w:after="0" w:line="360" w:lineRule="auto"/>
        <w:jc w:val="both"/>
        <w:rPr>
          <w:rFonts w:ascii="Times New Roman" w:eastAsia="Times New Roman" w:hAnsi="Times New Roman" w:cs="Times New Roman"/>
          <w:sz w:val="24"/>
          <w:szCs w:val="24"/>
          <w:lang w:val="en-IN" w:eastAsia="en-IN"/>
        </w:rPr>
      </w:pPr>
    </w:p>
    <w:p w14:paraId="023DBDC8" w14:textId="77777777" w:rsidR="00B9432A" w:rsidRPr="00B9432A" w:rsidRDefault="00B9432A" w:rsidP="00B9432A">
      <w:pPr>
        <w:suppressAutoHyphens w:val="0"/>
        <w:autoSpaceDE w:val="0"/>
        <w:autoSpaceDN w:val="0"/>
        <w:adjustRightInd w:val="0"/>
        <w:spacing w:after="0" w:line="360" w:lineRule="auto"/>
        <w:rPr>
          <w:rFonts w:ascii="Times New Roman" w:eastAsia="Times New Roman" w:hAnsi="Times New Roman" w:cs="Times New Roman"/>
          <w:sz w:val="24"/>
          <w:szCs w:val="24"/>
          <w:lang w:val="en-IN" w:eastAsia="en-IN"/>
        </w:rPr>
      </w:pPr>
    </w:p>
    <w:p w14:paraId="2BA28EA9" w14:textId="77777777" w:rsidR="008D3500" w:rsidRDefault="008D3500" w:rsidP="00106EB2">
      <w:pPr>
        <w:jc w:val="center"/>
      </w:pPr>
    </w:p>
    <w:p w14:paraId="5667F104" w14:textId="77777777" w:rsidR="008D3500" w:rsidRDefault="008D3500" w:rsidP="00106EB2">
      <w:pPr>
        <w:jc w:val="center"/>
      </w:pPr>
    </w:p>
    <w:p w14:paraId="537BD910" w14:textId="77777777" w:rsidR="008D3500" w:rsidRDefault="008D3500" w:rsidP="00106EB2">
      <w:pPr>
        <w:jc w:val="center"/>
      </w:pPr>
    </w:p>
    <w:p w14:paraId="148AA735" w14:textId="77777777" w:rsidR="008D3500" w:rsidRPr="008D3500" w:rsidRDefault="008D3500" w:rsidP="008D3500">
      <w:pPr>
        <w:rPr>
          <w:rFonts w:ascii="Times New Roman" w:hAnsi="Times New Roman" w:cs="Times New Roman"/>
          <w:sz w:val="24"/>
          <w:szCs w:val="24"/>
        </w:rPr>
      </w:pPr>
    </w:p>
    <w:p w14:paraId="1939C9D5" w14:textId="77777777" w:rsidR="008D3500" w:rsidRDefault="008D3500" w:rsidP="00106EB2">
      <w:pPr>
        <w:jc w:val="center"/>
      </w:pPr>
    </w:p>
    <w:p w14:paraId="0A94C379" w14:textId="77777777" w:rsidR="008D3500" w:rsidRDefault="008D3500" w:rsidP="00106EB2">
      <w:pPr>
        <w:jc w:val="center"/>
      </w:pPr>
    </w:p>
    <w:p w14:paraId="292BAA91" w14:textId="77777777" w:rsidR="008D3500" w:rsidRDefault="008D3500" w:rsidP="00106EB2">
      <w:pPr>
        <w:jc w:val="center"/>
      </w:pPr>
    </w:p>
    <w:p w14:paraId="7B707A48" w14:textId="77777777" w:rsidR="008D3500" w:rsidRDefault="008D3500" w:rsidP="00106EB2">
      <w:pPr>
        <w:jc w:val="center"/>
      </w:pPr>
    </w:p>
    <w:sectPr w:rsidR="008D350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17F709" w14:textId="77777777" w:rsidR="002608E2" w:rsidRDefault="002608E2" w:rsidP="00F84B65">
      <w:pPr>
        <w:spacing w:after="0"/>
      </w:pPr>
      <w:r>
        <w:separator/>
      </w:r>
    </w:p>
  </w:endnote>
  <w:endnote w:type="continuationSeparator" w:id="0">
    <w:p w14:paraId="5843670D" w14:textId="77777777" w:rsidR="002608E2" w:rsidRDefault="002608E2" w:rsidP="00F84B6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3EC78C" w14:textId="77777777" w:rsidR="002608E2" w:rsidRDefault="002608E2" w:rsidP="00F84B65">
      <w:pPr>
        <w:spacing w:after="0"/>
      </w:pPr>
      <w:r>
        <w:separator/>
      </w:r>
    </w:p>
  </w:footnote>
  <w:footnote w:type="continuationSeparator" w:id="0">
    <w:p w14:paraId="02A01673" w14:textId="77777777" w:rsidR="002608E2" w:rsidRDefault="002608E2" w:rsidP="00F84B65">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6D6DF4"/>
    <w:multiLevelType w:val="multilevel"/>
    <w:tmpl w:val="1708D5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4D1F2A"/>
    <w:multiLevelType w:val="multilevel"/>
    <w:tmpl w:val="8FA4F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A33CC7"/>
    <w:multiLevelType w:val="multilevel"/>
    <w:tmpl w:val="D228DC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EB1B88"/>
    <w:multiLevelType w:val="multilevel"/>
    <w:tmpl w:val="C2B2B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CB1613"/>
    <w:multiLevelType w:val="multilevel"/>
    <w:tmpl w:val="124C5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DD40E5"/>
    <w:multiLevelType w:val="multilevel"/>
    <w:tmpl w:val="0BDD40E5"/>
    <w:lvl w:ilvl="0">
      <w:start w:val="1"/>
      <w:numFmt w:val="lowerRoman"/>
      <w:lvlText w:val="%1."/>
      <w:lvlJc w:val="right"/>
      <w:pPr>
        <w:ind w:left="1080" w:hanging="360"/>
      </w:pPr>
      <w:rPr>
        <w:rFont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6" w15:restartNumberingAfterBreak="0">
    <w:nsid w:val="0BF01BA0"/>
    <w:multiLevelType w:val="multilevel"/>
    <w:tmpl w:val="E6E44F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9A2730"/>
    <w:multiLevelType w:val="multilevel"/>
    <w:tmpl w:val="3D9E2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9423DB"/>
    <w:multiLevelType w:val="multilevel"/>
    <w:tmpl w:val="69BCC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FF31DA4"/>
    <w:multiLevelType w:val="multilevel"/>
    <w:tmpl w:val="9F32E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2D23DF7"/>
    <w:multiLevelType w:val="multilevel"/>
    <w:tmpl w:val="D248CE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5994867"/>
    <w:multiLevelType w:val="multilevel"/>
    <w:tmpl w:val="B8D2E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86464CC"/>
    <w:multiLevelType w:val="multilevel"/>
    <w:tmpl w:val="870EA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9B60CB5"/>
    <w:multiLevelType w:val="multilevel"/>
    <w:tmpl w:val="4CBE9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A402FE5"/>
    <w:multiLevelType w:val="multilevel"/>
    <w:tmpl w:val="62E6A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B653290"/>
    <w:multiLevelType w:val="multilevel"/>
    <w:tmpl w:val="1AC445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BF963F2"/>
    <w:multiLevelType w:val="multilevel"/>
    <w:tmpl w:val="282EF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4D23EBD"/>
    <w:multiLevelType w:val="hybridMultilevel"/>
    <w:tmpl w:val="19BCB9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2927686B"/>
    <w:multiLevelType w:val="multilevel"/>
    <w:tmpl w:val="32B46C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94F016B"/>
    <w:multiLevelType w:val="multilevel"/>
    <w:tmpl w:val="21DE8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A5C394A"/>
    <w:multiLevelType w:val="multilevel"/>
    <w:tmpl w:val="23BC3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AAE7D99"/>
    <w:multiLevelType w:val="multilevel"/>
    <w:tmpl w:val="3F2E2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B367021"/>
    <w:multiLevelType w:val="multilevel"/>
    <w:tmpl w:val="E2D0C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BE3619B"/>
    <w:multiLevelType w:val="multilevel"/>
    <w:tmpl w:val="997C8F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DE31907"/>
    <w:multiLevelType w:val="multilevel"/>
    <w:tmpl w:val="8A7E9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FDE0F4A"/>
    <w:multiLevelType w:val="multilevel"/>
    <w:tmpl w:val="93B64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76266A9"/>
    <w:multiLevelType w:val="multilevel"/>
    <w:tmpl w:val="7EBEC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97A38CC"/>
    <w:multiLevelType w:val="multilevel"/>
    <w:tmpl w:val="750E1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99E2694"/>
    <w:multiLevelType w:val="multilevel"/>
    <w:tmpl w:val="5EB0E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B0500D8"/>
    <w:multiLevelType w:val="multilevel"/>
    <w:tmpl w:val="1C74F5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B7B2BD4"/>
    <w:multiLevelType w:val="multilevel"/>
    <w:tmpl w:val="3EDA9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E3116F5"/>
    <w:multiLevelType w:val="multilevel"/>
    <w:tmpl w:val="F7343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21E2B7A"/>
    <w:multiLevelType w:val="multilevel"/>
    <w:tmpl w:val="69568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3862717"/>
    <w:multiLevelType w:val="multilevel"/>
    <w:tmpl w:val="A9A6E9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43B5222"/>
    <w:multiLevelType w:val="multilevel"/>
    <w:tmpl w:val="3F1A1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7E25B4D"/>
    <w:multiLevelType w:val="multilevel"/>
    <w:tmpl w:val="D0F4D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A9455DF"/>
    <w:multiLevelType w:val="multilevel"/>
    <w:tmpl w:val="3DBE2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C23216C"/>
    <w:multiLevelType w:val="multilevel"/>
    <w:tmpl w:val="A6D24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096599A"/>
    <w:multiLevelType w:val="multilevel"/>
    <w:tmpl w:val="48984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1D05F44"/>
    <w:multiLevelType w:val="multilevel"/>
    <w:tmpl w:val="214CD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2170BFA"/>
    <w:multiLevelType w:val="multilevel"/>
    <w:tmpl w:val="61A6B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95D053B"/>
    <w:multiLevelType w:val="multilevel"/>
    <w:tmpl w:val="B9EE5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9846D94"/>
    <w:multiLevelType w:val="multilevel"/>
    <w:tmpl w:val="3084C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B33037C"/>
    <w:multiLevelType w:val="multilevel"/>
    <w:tmpl w:val="9078C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B5B7359"/>
    <w:multiLevelType w:val="multilevel"/>
    <w:tmpl w:val="D750B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BA04E27"/>
    <w:multiLevelType w:val="hybridMultilevel"/>
    <w:tmpl w:val="4A587C10"/>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6" w15:restartNumberingAfterBreak="0">
    <w:nsid w:val="5D752B3E"/>
    <w:multiLevelType w:val="multilevel"/>
    <w:tmpl w:val="5ED22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E301DD4"/>
    <w:multiLevelType w:val="multilevel"/>
    <w:tmpl w:val="0C603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F545590"/>
    <w:multiLevelType w:val="multilevel"/>
    <w:tmpl w:val="7884D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04A4771"/>
    <w:multiLevelType w:val="multilevel"/>
    <w:tmpl w:val="D9042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2203F51"/>
    <w:multiLevelType w:val="multilevel"/>
    <w:tmpl w:val="AEBAA2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3B20269"/>
    <w:multiLevelType w:val="multilevel"/>
    <w:tmpl w:val="44F02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45F69D3"/>
    <w:multiLevelType w:val="multilevel"/>
    <w:tmpl w:val="3CB43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4777F81"/>
    <w:multiLevelType w:val="multilevel"/>
    <w:tmpl w:val="A21ECC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5540E26"/>
    <w:multiLevelType w:val="multilevel"/>
    <w:tmpl w:val="15AA9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5E01266"/>
    <w:multiLevelType w:val="multilevel"/>
    <w:tmpl w:val="0728C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6D30C21"/>
    <w:multiLevelType w:val="multilevel"/>
    <w:tmpl w:val="171E2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799209C"/>
    <w:multiLevelType w:val="multilevel"/>
    <w:tmpl w:val="61BCC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9314285"/>
    <w:multiLevelType w:val="multilevel"/>
    <w:tmpl w:val="7A2EB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96633EE"/>
    <w:multiLevelType w:val="multilevel"/>
    <w:tmpl w:val="EA6009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9CE552D"/>
    <w:multiLevelType w:val="multilevel"/>
    <w:tmpl w:val="CCCC4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A1D17D5"/>
    <w:multiLevelType w:val="multilevel"/>
    <w:tmpl w:val="DDA6C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B9D46C6"/>
    <w:multiLevelType w:val="multilevel"/>
    <w:tmpl w:val="B6684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C1E7AAE"/>
    <w:multiLevelType w:val="multilevel"/>
    <w:tmpl w:val="7068E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13B39AE"/>
    <w:multiLevelType w:val="multilevel"/>
    <w:tmpl w:val="01822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4692BC9"/>
    <w:multiLevelType w:val="multilevel"/>
    <w:tmpl w:val="DE52B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4A6663C"/>
    <w:multiLevelType w:val="multilevel"/>
    <w:tmpl w:val="9F5E8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5592A4B"/>
    <w:multiLevelType w:val="multilevel"/>
    <w:tmpl w:val="597C4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56C7E8D"/>
    <w:multiLevelType w:val="multilevel"/>
    <w:tmpl w:val="8DDC9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B2F0710"/>
    <w:multiLevelType w:val="multilevel"/>
    <w:tmpl w:val="37A08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BBB12BD"/>
    <w:multiLevelType w:val="multilevel"/>
    <w:tmpl w:val="2E20E1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CCD276E"/>
    <w:multiLevelType w:val="multilevel"/>
    <w:tmpl w:val="CECE5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D933D3B"/>
    <w:multiLevelType w:val="multilevel"/>
    <w:tmpl w:val="A33CC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EBA0C94"/>
    <w:multiLevelType w:val="multilevel"/>
    <w:tmpl w:val="6FE4F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EED0F6D"/>
    <w:multiLevelType w:val="multilevel"/>
    <w:tmpl w:val="1CB83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92258999">
    <w:abstractNumId w:val="5"/>
  </w:num>
  <w:num w:numId="2" w16cid:durableId="784085005">
    <w:abstractNumId w:val="45"/>
  </w:num>
  <w:num w:numId="3" w16cid:durableId="1686132975">
    <w:abstractNumId w:val="17"/>
  </w:num>
  <w:num w:numId="4" w16cid:durableId="2054423898">
    <w:abstractNumId w:val="16"/>
  </w:num>
  <w:num w:numId="5" w16cid:durableId="1285497956">
    <w:abstractNumId w:val="27"/>
  </w:num>
  <w:num w:numId="6" w16cid:durableId="1405837837">
    <w:abstractNumId w:val="21"/>
  </w:num>
  <w:num w:numId="7" w16cid:durableId="765077232">
    <w:abstractNumId w:val="12"/>
  </w:num>
  <w:num w:numId="8" w16cid:durableId="1887373797">
    <w:abstractNumId w:val="64"/>
  </w:num>
  <w:num w:numId="9" w16cid:durableId="447772057">
    <w:abstractNumId w:val="28"/>
  </w:num>
  <w:num w:numId="10" w16cid:durableId="1210415789">
    <w:abstractNumId w:val="3"/>
  </w:num>
  <w:num w:numId="11" w16cid:durableId="827480918">
    <w:abstractNumId w:val="72"/>
  </w:num>
  <w:num w:numId="12" w16cid:durableId="432021334">
    <w:abstractNumId w:val="35"/>
  </w:num>
  <w:num w:numId="13" w16cid:durableId="1004629994">
    <w:abstractNumId w:val="30"/>
  </w:num>
  <w:num w:numId="14" w16cid:durableId="1167863076">
    <w:abstractNumId w:val="7"/>
  </w:num>
  <w:num w:numId="15" w16cid:durableId="1139112033">
    <w:abstractNumId w:val="13"/>
  </w:num>
  <w:num w:numId="16" w16cid:durableId="1200514836">
    <w:abstractNumId w:val="56"/>
  </w:num>
  <w:num w:numId="17" w16cid:durableId="1258711039">
    <w:abstractNumId w:val="9"/>
  </w:num>
  <w:num w:numId="18" w16cid:durableId="1157262822">
    <w:abstractNumId w:val="4"/>
  </w:num>
  <w:num w:numId="19" w16cid:durableId="545679">
    <w:abstractNumId w:val="60"/>
  </w:num>
  <w:num w:numId="20" w16cid:durableId="1102065239">
    <w:abstractNumId w:val="54"/>
  </w:num>
  <w:num w:numId="21" w16cid:durableId="1995714565">
    <w:abstractNumId w:val="2"/>
  </w:num>
  <w:num w:numId="22" w16cid:durableId="453062170">
    <w:abstractNumId w:val="43"/>
  </w:num>
  <w:num w:numId="23" w16cid:durableId="137964881">
    <w:abstractNumId w:val="51"/>
  </w:num>
  <w:num w:numId="24" w16cid:durableId="316610327">
    <w:abstractNumId w:val="36"/>
  </w:num>
  <w:num w:numId="25" w16cid:durableId="1059326061">
    <w:abstractNumId w:val="68"/>
  </w:num>
  <w:num w:numId="26" w16cid:durableId="1530097166">
    <w:abstractNumId w:val="50"/>
  </w:num>
  <w:num w:numId="27" w16cid:durableId="778840218">
    <w:abstractNumId w:val="32"/>
  </w:num>
  <w:num w:numId="28" w16cid:durableId="172382262">
    <w:abstractNumId w:val="55"/>
  </w:num>
  <w:num w:numId="29" w16cid:durableId="2124835407">
    <w:abstractNumId w:val="44"/>
  </w:num>
  <w:num w:numId="30" w16cid:durableId="2083333304">
    <w:abstractNumId w:val="26"/>
  </w:num>
  <w:num w:numId="31" w16cid:durableId="1085685811">
    <w:abstractNumId w:val="39"/>
  </w:num>
  <w:num w:numId="32" w16cid:durableId="636031718">
    <w:abstractNumId w:val="24"/>
  </w:num>
  <w:num w:numId="33" w16cid:durableId="650016221">
    <w:abstractNumId w:val="29"/>
  </w:num>
  <w:num w:numId="34" w16cid:durableId="1172598223">
    <w:abstractNumId w:val="58"/>
  </w:num>
  <w:num w:numId="35" w16cid:durableId="673724204">
    <w:abstractNumId w:val="66"/>
  </w:num>
  <w:num w:numId="36" w16cid:durableId="1694644109">
    <w:abstractNumId w:val="38"/>
  </w:num>
  <w:num w:numId="37" w16cid:durableId="1022778799">
    <w:abstractNumId w:val="57"/>
  </w:num>
  <w:num w:numId="38" w16cid:durableId="295337011">
    <w:abstractNumId w:val="31"/>
  </w:num>
  <w:num w:numId="39" w16cid:durableId="1178079777">
    <w:abstractNumId w:val="11"/>
  </w:num>
  <w:num w:numId="40" w16cid:durableId="517743481">
    <w:abstractNumId w:val="23"/>
  </w:num>
  <w:num w:numId="41" w16cid:durableId="2094356789">
    <w:abstractNumId w:val="48"/>
  </w:num>
  <w:num w:numId="42" w16cid:durableId="925921853">
    <w:abstractNumId w:val="73"/>
  </w:num>
  <w:num w:numId="43" w16cid:durableId="1479300981">
    <w:abstractNumId w:val="42"/>
  </w:num>
  <w:num w:numId="44" w16cid:durableId="228614547">
    <w:abstractNumId w:val="62"/>
  </w:num>
  <w:num w:numId="45" w16cid:durableId="1647470687">
    <w:abstractNumId w:val="71"/>
  </w:num>
  <w:num w:numId="46" w16cid:durableId="1450929416">
    <w:abstractNumId w:val="37"/>
  </w:num>
  <w:num w:numId="47" w16cid:durableId="1883515224">
    <w:abstractNumId w:val="6"/>
  </w:num>
  <w:num w:numId="48" w16cid:durableId="971398767">
    <w:abstractNumId w:val="22"/>
  </w:num>
  <w:num w:numId="49" w16cid:durableId="298804904">
    <w:abstractNumId w:val="14"/>
  </w:num>
  <w:num w:numId="50" w16cid:durableId="2030716789">
    <w:abstractNumId w:val="67"/>
  </w:num>
  <w:num w:numId="51" w16cid:durableId="854270104">
    <w:abstractNumId w:val="0"/>
  </w:num>
  <w:num w:numId="52" w16cid:durableId="1732314881">
    <w:abstractNumId w:val="8"/>
  </w:num>
  <w:num w:numId="53" w16cid:durableId="1930459445">
    <w:abstractNumId w:val="47"/>
  </w:num>
  <w:num w:numId="54" w16cid:durableId="1643730594">
    <w:abstractNumId w:val="25"/>
  </w:num>
  <w:num w:numId="55" w16cid:durableId="1976329275">
    <w:abstractNumId w:val="41"/>
  </w:num>
  <w:num w:numId="56" w16cid:durableId="1686713480">
    <w:abstractNumId w:val="70"/>
  </w:num>
  <w:num w:numId="57" w16cid:durableId="443697495">
    <w:abstractNumId w:val="1"/>
  </w:num>
  <w:num w:numId="58" w16cid:durableId="1809736018">
    <w:abstractNumId w:val="33"/>
  </w:num>
  <w:num w:numId="59" w16cid:durableId="482508290">
    <w:abstractNumId w:val="52"/>
  </w:num>
  <w:num w:numId="60" w16cid:durableId="632176516">
    <w:abstractNumId w:val="49"/>
  </w:num>
  <w:num w:numId="61" w16cid:durableId="1641223918">
    <w:abstractNumId w:val="69"/>
  </w:num>
  <w:num w:numId="62" w16cid:durableId="1386678715">
    <w:abstractNumId w:val="40"/>
  </w:num>
  <w:num w:numId="63" w16cid:durableId="1981957972">
    <w:abstractNumId w:val="65"/>
  </w:num>
  <w:num w:numId="64" w16cid:durableId="1555459166">
    <w:abstractNumId w:val="15"/>
  </w:num>
  <w:num w:numId="65" w16cid:durableId="122314699">
    <w:abstractNumId w:val="61"/>
  </w:num>
  <w:num w:numId="66" w16cid:durableId="389962376">
    <w:abstractNumId w:val="20"/>
  </w:num>
  <w:num w:numId="67" w16cid:durableId="1141118624">
    <w:abstractNumId w:val="46"/>
  </w:num>
  <w:num w:numId="68" w16cid:durableId="1839346694">
    <w:abstractNumId w:val="18"/>
  </w:num>
  <w:num w:numId="69" w16cid:durableId="518936870">
    <w:abstractNumId w:val="74"/>
  </w:num>
  <w:num w:numId="70" w16cid:durableId="1170019902">
    <w:abstractNumId w:val="34"/>
  </w:num>
  <w:num w:numId="71" w16cid:durableId="130558780">
    <w:abstractNumId w:val="63"/>
  </w:num>
  <w:num w:numId="72" w16cid:durableId="1627731268">
    <w:abstractNumId w:val="59"/>
  </w:num>
  <w:num w:numId="73" w16cid:durableId="1408377658">
    <w:abstractNumId w:val="19"/>
  </w:num>
  <w:num w:numId="74" w16cid:durableId="202597952">
    <w:abstractNumId w:val="10"/>
  </w:num>
  <w:num w:numId="75" w16cid:durableId="10381251">
    <w:abstractNumId w:val="5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6EB2"/>
    <w:rsid w:val="00004713"/>
    <w:rsid w:val="0000594A"/>
    <w:rsid w:val="00006593"/>
    <w:rsid w:val="00013959"/>
    <w:rsid w:val="00023C3A"/>
    <w:rsid w:val="00024A51"/>
    <w:rsid w:val="000306E7"/>
    <w:rsid w:val="00031C5E"/>
    <w:rsid w:val="0003633D"/>
    <w:rsid w:val="00067C99"/>
    <w:rsid w:val="0007349A"/>
    <w:rsid w:val="000826E3"/>
    <w:rsid w:val="000B0673"/>
    <w:rsid w:val="000D797C"/>
    <w:rsid w:val="00106EB2"/>
    <w:rsid w:val="00115A15"/>
    <w:rsid w:val="00117F0C"/>
    <w:rsid w:val="00122268"/>
    <w:rsid w:val="0014031D"/>
    <w:rsid w:val="0014659E"/>
    <w:rsid w:val="00173684"/>
    <w:rsid w:val="001A2C68"/>
    <w:rsid w:val="001A4484"/>
    <w:rsid w:val="001B6CD9"/>
    <w:rsid w:val="001C1934"/>
    <w:rsid w:val="00222AD0"/>
    <w:rsid w:val="00233528"/>
    <w:rsid w:val="002359E6"/>
    <w:rsid w:val="002453FD"/>
    <w:rsid w:val="002608E2"/>
    <w:rsid w:val="00275649"/>
    <w:rsid w:val="002B5FE0"/>
    <w:rsid w:val="002D3A90"/>
    <w:rsid w:val="0030470F"/>
    <w:rsid w:val="00314A8C"/>
    <w:rsid w:val="00314F01"/>
    <w:rsid w:val="003227D3"/>
    <w:rsid w:val="00324384"/>
    <w:rsid w:val="00332EE5"/>
    <w:rsid w:val="003408F3"/>
    <w:rsid w:val="00354750"/>
    <w:rsid w:val="00354D3A"/>
    <w:rsid w:val="00361093"/>
    <w:rsid w:val="003674B6"/>
    <w:rsid w:val="003919CD"/>
    <w:rsid w:val="003950FF"/>
    <w:rsid w:val="003D1BCC"/>
    <w:rsid w:val="003D5BF4"/>
    <w:rsid w:val="003F269D"/>
    <w:rsid w:val="003F3557"/>
    <w:rsid w:val="003F35DB"/>
    <w:rsid w:val="0040149D"/>
    <w:rsid w:val="004069BF"/>
    <w:rsid w:val="00411A36"/>
    <w:rsid w:val="0041455C"/>
    <w:rsid w:val="00415A09"/>
    <w:rsid w:val="00425E86"/>
    <w:rsid w:val="00457587"/>
    <w:rsid w:val="004A625A"/>
    <w:rsid w:val="004C10FE"/>
    <w:rsid w:val="004C3886"/>
    <w:rsid w:val="004D0F64"/>
    <w:rsid w:val="004F449D"/>
    <w:rsid w:val="00534775"/>
    <w:rsid w:val="005529A1"/>
    <w:rsid w:val="00553348"/>
    <w:rsid w:val="005753AD"/>
    <w:rsid w:val="00580941"/>
    <w:rsid w:val="00584678"/>
    <w:rsid w:val="00596815"/>
    <w:rsid w:val="005A7497"/>
    <w:rsid w:val="005C19EC"/>
    <w:rsid w:val="005D5811"/>
    <w:rsid w:val="005E3835"/>
    <w:rsid w:val="005E421A"/>
    <w:rsid w:val="00603420"/>
    <w:rsid w:val="00613DFF"/>
    <w:rsid w:val="0061416E"/>
    <w:rsid w:val="00616EFF"/>
    <w:rsid w:val="006525F8"/>
    <w:rsid w:val="006552B3"/>
    <w:rsid w:val="00687879"/>
    <w:rsid w:val="006926B3"/>
    <w:rsid w:val="006E045A"/>
    <w:rsid w:val="006E37C1"/>
    <w:rsid w:val="00717544"/>
    <w:rsid w:val="007335EF"/>
    <w:rsid w:val="00734CA4"/>
    <w:rsid w:val="00740ED7"/>
    <w:rsid w:val="00744CC8"/>
    <w:rsid w:val="00772CBD"/>
    <w:rsid w:val="0078707A"/>
    <w:rsid w:val="0079712F"/>
    <w:rsid w:val="007A1FEB"/>
    <w:rsid w:val="007A41C7"/>
    <w:rsid w:val="007A5248"/>
    <w:rsid w:val="007D4A4D"/>
    <w:rsid w:val="007D5801"/>
    <w:rsid w:val="007D7089"/>
    <w:rsid w:val="007E1380"/>
    <w:rsid w:val="007E4D53"/>
    <w:rsid w:val="007E51D3"/>
    <w:rsid w:val="007F1B8E"/>
    <w:rsid w:val="007F3559"/>
    <w:rsid w:val="00810B66"/>
    <w:rsid w:val="00842FB5"/>
    <w:rsid w:val="0084647C"/>
    <w:rsid w:val="00861065"/>
    <w:rsid w:val="00864E95"/>
    <w:rsid w:val="008B494A"/>
    <w:rsid w:val="008D3500"/>
    <w:rsid w:val="008D6712"/>
    <w:rsid w:val="00910701"/>
    <w:rsid w:val="00931C36"/>
    <w:rsid w:val="00932C49"/>
    <w:rsid w:val="00960F51"/>
    <w:rsid w:val="0097691F"/>
    <w:rsid w:val="00980D05"/>
    <w:rsid w:val="009B0403"/>
    <w:rsid w:val="009E2982"/>
    <w:rsid w:val="009F12D9"/>
    <w:rsid w:val="00A17E3B"/>
    <w:rsid w:val="00A306F5"/>
    <w:rsid w:val="00A669CA"/>
    <w:rsid w:val="00A84755"/>
    <w:rsid w:val="00A914D8"/>
    <w:rsid w:val="00AD2599"/>
    <w:rsid w:val="00AD2789"/>
    <w:rsid w:val="00AE5215"/>
    <w:rsid w:val="00AF1D6F"/>
    <w:rsid w:val="00B21507"/>
    <w:rsid w:val="00B31D01"/>
    <w:rsid w:val="00B40DCD"/>
    <w:rsid w:val="00B4135D"/>
    <w:rsid w:val="00B4492E"/>
    <w:rsid w:val="00B52450"/>
    <w:rsid w:val="00B5339D"/>
    <w:rsid w:val="00B623BD"/>
    <w:rsid w:val="00B63D33"/>
    <w:rsid w:val="00B71328"/>
    <w:rsid w:val="00B73C2B"/>
    <w:rsid w:val="00B83B7E"/>
    <w:rsid w:val="00B9432A"/>
    <w:rsid w:val="00BD65F5"/>
    <w:rsid w:val="00BE12CC"/>
    <w:rsid w:val="00BF4EC5"/>
    <w:rsid w:val="00C16DE6"/>
    <w:rsid w:val="00C20D27"/>
    <w:rsid w:val="00C3633F"/>
    <w:rsid w:val="00C9722D"/>
    <w:rsid w:val="00CA12C4"/>
    <w:rsid w:val="00CB7F75"/>
    <w:rsid w:val="00CC0ED6"/>
    <w:rsid w:val="00CD4486"/>
    <w:rsid w:val="00CF7D26"/>
    <w:rsid w:val="00D112D4"/>
    <w:rsid w:val="00D127E6"/>
    <w:rsid w:val="00D26CA7"/>
    <w:rsid w:val="00D3530D"/>
    <w:rsid w:val="00D45437"/>
    <w:rsid w:val="00D576B0"/>
    <w:rsid w:val="00D60C1B"/>
    <w:rsid w:val="00D64A3F"/>
    <w:rsid w:val="00D70382"/>
    <w:rsid w:val="00D72C21"/>
    <w:rsid w:val="00D972A3"/>
    <w:rsid w:val="00DA60D2"/>
    <w:rsid w:val="00DB0266"/>
    <w:rsid w:val="00DD1DF1"/>
    <w:rsid w:val="00DD69F3"/>
    <w:rsid w:val="00DE67F3"/>
    <w:rsid w:val="00DE759F"/>
    <w:rsid w:val="00DF4AE8"/>
    <w:rsid w:val="00E01D53"/>
    <w:rsid w:val="00E05AB6"/>
    <w:rsid w:val="00E133A2"/>
    <w:rsid w:val="00E2204E"/>
    <w:rsid w:val="00E25A3B"/>
    <w:rsid w:val="00E27BFC"/>
    <w:rsid w:val="00E3145A"/>
    <w:rsid w:val="00E3177A"/>
    <w:rsid w:val="00E318F5"/>
    <w:rsid w:val="00E341DC"/>
    <w:rsid w:val="00E43755"/>
    <w:rsid w:val="00E4533F"/>
    <w:rsid w:val="00E50C24"/>
    <w:rsid w:val="00E50FE2"/>
    <w:rsid w:val="00E635BD"/>
    <w:rsid w:val="00E649E6"/>
    <w:rsid w:val="00E71D84"/>
    <w:rsid w:val="00E80A9F"/>
    <w:rsid w:val="00E868B0"/>
    <w:rsid w:val="00E97AAE"/>
    <w:rsid w:val="00EA10F0"/>
    <w:rsid w:val="00EA650A"/>
    <w:rsid w:val="00EC4F5E"/>
    <w:rsid w:val="00EC647D"/>
    <w:rsid w:val="00ED43BD"/>
    <w:rsid w:val="00EE0629"/>
    <w:rsid w:val="00EE3BDE"/>
    <w:rsid w:val="00EF7D80"/>
    <w:rsid w:val="00F02CF4"/>
    <w:rsid w:val="00F060DC"/>
    <w:rsid w:val="00F11BBC"/>
    <w:rsid w:val="00F348E3"/>
    <w:rsid w:val="00F47A43"/>
    <w:rsid w:val="00F66EC9"/>
    <w:rsid w:val="00F72267"/>
    <w:rsid w:val="00F84B65"/>
    <w:rsid w:val="00F857B2"/>
    <w:rsid w:val="00F9535F"/>
    <w:rsid w:val="00FC7E2E"/>
    <w:rsid w:val="00FD297D"/>
    <w:rsid w:val="00FE02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DC91F"/>
  <w15:chartTrackingRefBased/>
  <w15:docId w15:val="{DB3C630B-55C5-4C35-BB76-76D57350C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594A"/>
    <w:pPr>
      <w:suppressAutoHyphens/>
      <w:spacing w:after="200" w:line="240" w:lineRule="auto"/>
    </w:pPr>
    <w:rPr>
      <w:rFonts w:ascii="Calibri" w:eastAsia="Calibri" w:hAnsi="Calibri" w:cs="Calibri"/>
      <w:lang w:val="en-US" w:eastAsia="ar-SA"/>
    </w:rPr>
  </w:style>
  <w:style w:type="paragraph" w:styleId="Heading1">
    <w:name w:val="heading 1"/>
    <w:basedOn w:val="Normal"/>
    <w:next w:val="Normal"/>
    <w:link w:val="Heading1Char"/>
    <w:uiPriority w:val="9"/>
    <w:qFormat/>
    <w:rsid w:val="00106EB2"/>
    <w:pPr>
      <w:keepNext/>
      <w:keepLines/>
      <w:suppressAutoHyphens w:val="0"/>
      <w:spacing w:before="360" w:after="80" w:line="259" w:lineRule="auto"/>
      <w:outlineLvl w:val="0"/>
    </w:pPr>
    <w:rPr>
      <w:rFonts w:asciiTheme="majorHAnsi" w:eastAsiaTheme="majorEastAsia" w:hAnsiTheme="majorHAnsi" w:cstheme="majorBidi"/>
      <w:color w:val="0F4761" w:themeColor="accent1" w:themeShade="BF"/>
      <w:sz w:val="40"/>
      <w:szCs w:val="40"/>
      <w:lang w:val="en-IN" w:eastAsia="en-US"/>
    </w:rPr>
  </w:style>
  <w:style w:type="paragraph" w:styleId="Heading2">
    <w:name w:val="heading 2"/>
    <w:basedOn w:val="Normal"/>
    <w:next w:val="Normal"/>
    <w:link w:val="Heading2Char"/>
    <w:uiPriority w:val="9"/>
    <w:semiHidden/>
    <w:unhideWhenUsed/>
    <w:qFormat/>
    <w:rsid w:val="00106EB2"/>
    <w:pPr>
      <w:keepNext/>
      <w:keepLines/>
      <w:suppressAutoHyphens w:val="0"/>
      <w:spacing w:before="160" w:after="80" w:line="259" w:lineRule="auto"/>
      <w:outlineLvl w:val="1"/>
    </w:pPr>
    <w:rPr>
      <w:rFonts w:asciiTheme="majorHAnsi" w:eastAsiaTheme="majorEastAsia" w:hAnsiTheme="majorHAnsi" w:cstheme="majorBidi"/>
      <w:color w:val="0F4761" w:themeColor="accent1" w:themeShade="BF"/>
      <w:sz w:val="32"/>
      <w:szCs w:val="32"/>
      <w:lang w:val="en-IN" w:eastAsia="en-US"/>
    </w:rPr>
  </w:style>
  <w:style w:type="paragraph" w:styleId="Heading3">
    <w:name w:val="heading 3"/>
    <w:basedOn w:val="Normal"/>
    <w:next w:val="Normal"/>
    <w:link w:val="Heading3Char"/>
    <w:uiPriority w:val="9"/>
    <w:semiHidden/>
    <w:unhideWhenUsed/>
    <w:qFormat/>
    <w:rsid w:val="00106EB2"/>
    <w:pPr>
      <w:keepNext/>
      <w:keepLines/>
      <w:suppressAutoHyphens w:val="0"/>
      <w:spacing w:before="160" w:after="80" w:line="259" w:lineRule="auto"/>
      <w:outlineLvl w:val="2"/>
    </w:pPr>
    <w:rPr>
      <w:rFonts w:asciiTheme="minorHAnsi" w:eastAsiaTheme="majorEastAsia" w:hAnsiTheme="minorHAnsi" w:cstheme="majorBidi"/>
      <w:color w:val="0F4761" w:themeColor="accent1" w:themeShade="BF"/>
      <w:sz w:val="28"/>
      <w:szCs w:val="28"/>
      <w:lang w:val="en-IN" w:eastAsia="en-US"/>
    </w:rPr>
  </w:style>
  <w:style w:type="paragraph" w:styleId="Heading4">
    <w:name w:val="heading 4"/>
    <w:basedOn w:val="Normal"/>
    <w:next w:val="Normal"/>
    <w:link w:val="Heading4Char"/>
    <w:uiPriority w:val="9"/>
    <w:semiHidden/>
    <w:unhideWhenUsed/>
    <w:qFormat/>
    <w:rsid w:val="00106EB2"/>
    <w:pPr>
      <w:keepNext/>
      <w:keepLines/>
      <w:suppressAutoHyphens w:val="0"/>
      <w:spacing w:before="80" w:after="40" w:line="259" w:lineRule="auto"/>
      <w:outlineLvl w:val="3"/>
    </w:pPr>
    <w:rPr>
      <w:rFonts w:asciiTheme="minorHAnsi" w:eastAsiaTheme="majorEastAsia" w:hAnsiTheme="minorHAnsi" w:cstheme="majorBidi"/>
      <w:i/>
      <w:iCs/>
      <w:color w:val="0F4761" w:themeColor="accent1" w:themeShade="BF"/>
      <w:lang w:val="en-IN" w:eastAsia="en-US"/>
    </w:rPr>
  </w:style>
  <w:style w:type="paragraph" w:styleId="Heading5">
    <w:name w:val="heading 5"/>
    <w:basedOn w:val="Normal"/>
    <w:next w:val="Normal"/>
    <w:link w:val="Heading5Char"/>
    <w:uiPriority w:val="9"/>
    <w:semiHidden/>
    <w:unhideWhenUsed/>
    <w:qFormat/>
    <w:rsid w:val="00106EB2"/>
    <w:pPr>
      <w:keepNext/>
      <w:keepLines/>
      <w:suppressAutoHyphens w:val="0"/>
      <w:spacing w:before="80" w:after="40" w:line="259" w:lineRule="auto"/>
      <w:outlineLvl w:val="4"/>
    </w:pPr>
    <w:rPr>
      <w:rFonts w:asciiTheme="minorHAnsi" w:eastAsiaTheme="majorEastAsia" w:hAnsiTheme="minorHAnsi" w:cstheme="majorBidi"/>
      <w:color w:val="0F4761" w:themeColor="accent1" w:themeShade="BF"/>
      <w:lang w:val="en-IN" w:eastAsia="en-US"/>
    </w:rPr>
  </w:style>
  <w:style w:type="paragraph" w:styleId="Heading6">
    <w:name w:val="heading 6"/>
    <w:basedOn w:val="Normal"/>
    <w:next w:val="Normal"/>
    <w:link w:val="Heading6Char"/>
    <w:uiPriority w:val="9"/>
    <w:semiHidden/>
    <w:unhideWhenUsed/>
    <w:qFormat/>
    <w:rsid w:val="00106EB2"/>
    <w:pPr>
      <w:keepNext/>
      <w:keepLines/>
      <w:suppressAutoHyphens w:val="0"/>
      <w:spacing w:before="40" w:after="0" w:line="259" w:lineRule="auto"/>
      <w:outlineLvl w:val="5"/>
    </w:pPr>
    <w:rPr>
      <w:rFonts w:asciiTheme="minorHAnsi" w:eastAsiaTheme="majorEastAsia" w:hAnsiTheme="minorHAnsi" w:cstheme="majorBidi"/>
      <w:i/>
      <w:iCs/>
      <w:color w:val="595959" w:themeColor="text1" w:themeTint="A6"/>
      <w:lang w:val="en-IN" w:eastAsia="en-US"/>
    </w:rPr>
  </w:style>
  <w:style w:type="paragraph" w:styleId="Heading7">
    <w:name w:val="heading 7"/>
    <w:basedOn w:val="Normal"/>
    <w:next w:val="Normal"/>
    <w:link w:val="Heading7Char"/>
    <w:uiPriority w:val="9"/>
    <w:semiHidden/>
    <w:unhideWhenUsed/>
    <w:qFormat/>
    <w:rsid w:val="00106EB2"/>
    <w:pPr>
      <w:keepNext/>
      <w:keepLines/>
      <w:suppressAutoHyphens w:val="0"/>
      <w:spacing w:before="40" w:after="0" w:line="259" w:lineRule="auto"/>
      <w:outlineLvl w:val="6"/>
    </w:pPr>
    <w:rPr>
      <w:rFonts w:asciiTheme="minorHAnsi" w:eastAsiaTheme="majorEastAsia" w:hAnsiTheme="minorHAnsi" w:cstheme="majorBidi"/>
      <w:color w:val="595959" w:themeColor="text1" w:themeTint="A6"/>
      <w:lang w:val="en-IN" w:eastAsia="en-US"/>
    </w:rPr>
  </w:style>
  <w:style w:type="paragraph" w:styleId="Heading8">
    <w:name w:val="heading 8"/>
    <w:basedOn w:val="Normal"/>
    <w:next w:val="Normal"/>
    <w:link w:val="Heading8Char"/>
    <w:uiPriority w:val="9"/>
    <w:semiHidden/>
    <w:unhideWhenUsed/>
    <w:qFormat/>
    <w:rsid w:val="00106EB2"/>
    <w:pPr>
      <w:keepNext/>
      <w:keepLines/>
      <w:suppressAutoHyphens w:val="0"/>
      <w:spacing w:after="0" w:line="259" w:lineRule="auto"/>
      <w:outlineLvl w:val="7"/>
    </w:pPr>
    <w:rPr>
      <w:rFonts w:asciiTheme="minorHAnsi" w:eastAsiaTheme="majorEastAsia" w:hAnsiTheme="minorHAnsi" w:cstheme="majorBidi"/>
      <w:i/>
      <w:iCs/>
      <w:color w:val="272727" w:themeColor="text1" w:themeTint="D8"/>
      <w:lang w:val="en-IN" w:eastAsia="en-US"/>
    </w:rPr>
  </w:style>
  <w:style w:type="paragraph" w:styleId="Heading9">
    <w:name w:val="heading 9"/>
    <w:basedOn w:val="Normal"/>
    <w:next w:val="Normal"/>
    <w:link w:val="Heading9Char"/>
    <w:uiPriority w:val="9"/>
    <w:semiHidden/>
    <w:unhideWhenUsed/>
    <w:qFormat/>
    <w:rsid w:val="00106EB2"/>
    <w:pPr>
      <w:keepNext/>
      <w:keepLines/>
      <w:suppressAutoHyphens w:val="0"/>
      <w:spacing w:after="0" w:line="259" w:lineRule="auto"/>
      <w:outlineLvl w:val="8"/>
    </w:pPr>
    <w:rPr>
      <w:rFonts w:asciiTheme="minorHAnsi" w:eastAsiaTheme="majorEastAsia" w:hAnsiTheme="minorHAnsi" w:cstheme="majorBidi"/>
      <w:color w:val="272727" w:themeColor="text1" w:themeTint="D8"/>
      <w:lang w:val="en-IN"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6EB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06EB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06EB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06EB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06EB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06EB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06EB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06EB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06EB2"/>
    <w:rPr>
      <w:rFonts w:eastAsiaTheme="majorEastAsia" w:cstheme="majorBidi"/>
      <w:color w:val="272727" w:themeColor="text1" w:themeTint="D8"/>
    </w:rPr>
  </w:style>
  <w:style w:type="paragraph" w:styleId="Title">
    <w:name w:val="Title"/>
    <w:basedOn w:val="Normal"/>
    <w:next w:val="Normal"/>
    <w:link w:val="TitleChar"/>
    <w:uiPriority w:val="10"/>
    <w:qFormat/>
    <w:rsid w:val="00106EB2"/>
    <w:pPr>
      <w:suppressAutoHyphens w:val="0"/>
      <w:spacing w:after="80"/>
      <w:contextualSpacing/>
    </w:pPr>
    <w:rPr>
      <w:rFonts w:asciiTheme="majorHAnsi" w:eastAsiaTheme="majorEastAsia" w:hAnsiTheme="majorHAnsi" w:cstheme="majorBidi"/>
      <w:spacing w:val="-10"/>
      <w:kern w:val="28"/>
      <w:sz w:val="56"/>
      <w:szCs w:val="56"/>
      <w:lang w:val="en-IN" w:eastAsia="en-US"/>
    </w:rPr>
  </w:style>
  <w:style w:type="character" w:customStyle="1" w:styleId="TitleChar">
    <w:name w:val="Title Char"/>
    <w:basedOn w:val="DefaultParagraphFont"/>
    <w:link w:val="Title"/>
    <w:uiPriority w:val="10"/>
    <w:rsid w:val="00106EB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06EB2"/>
    <w:pPr>
      <w:numPr>
        <w:ilvl w:val="1"/>
      </w:numPr>
      <w:suppressAutoHyphens w:val="0"/>
      <w:spacing w:after="160" w:line="259" w:lineRule="auto"/>
    </w:pPr>
    <w:rPr>
      <w:rFonts w:asciiTheme="minorHAnsi" w:eastAsiaTheme="majorEastAsia" w:hAnsiTheme="minorHAnsi" w:cstheme="majorBidi"/>
      <w:color w:val="595959" w:themeColor="text1" w:themeTint="A6"/>
      <w:spacing w:val="15"/>
      <w:sz w:val="28"/>
      <w:szCs w:val="28"/>
      <w:lang w:val="en-IN" w:eastAsia="en-US"/>
    </w:rPr>
  </w:style>
  <w:style w:type="character" w:customStyle="1" w:styleId="SubtitleChar">
    <w:name w:val="Subtitle Char"/>
    <w:basedOn w:val="DefaultParagraphFont"/>
    <w:link w:val="Subtitle"/>
    <w:uiPriority w:val="11"/>
    <w:rsid w:val="00106EB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06EB2"/>
    <w:pPr>
      <w:suppressAutoHyphens w:val="0"/>
      <w:spacing w:before="160" w:after="160" w:line="259" w:lineRule="auto"/>
      <w:jc w:val="center"/>
    </w:pPr>
    <w:rPr>
      <w:rFonts w:asciiTheme="minorHAnsi" w:eastAsiaTheme="minorHAnsi" w:hAnsiTheme="minorHAnsi" w:cstheme="minorBidi"/>
      <w:i/>
      <w:iCs/>
      <w:color w:val="404040" w:themeColor="text1" w:themeTint="BF"/>
      <w:lang w:val="en-IN" w:eastAsia="en-US"/>
    </w:rPr>
  </w:style>
  <w:style w:type="character" w:customStyle="1" w:styleId="QuoteChar">
    <w:name w:val="Quote Char"/>
    <w:basedOn w:val="DefaultParagraphFont"/>
    <w:link w:val="Quote"/>
    <w:uiPriority w:val="29"/>
    <w:rsid w:val="00106EB2"/>
    <w:rPr>
      <w:i/>
      <w:iCs/>
      <w:color w:val="404040" w:themeColor="text1" w:themeTint="BF"/>
    </w:rPr>
  </w:style>
  <w:style w:type="paragraph" w:styleId="ListParagraph">
    <w:name w:val="List Paragraph"/>
    <w:basedOn w:val="Normal"/>
    <w:uiPriority w:val="34"/>
    <w:qFormat/>
    <w:rsid w:val="00106EB2"/>
    <w:pPr>
      <w:suppressAutoHyphens w:val="0"/>
      <w:spacing w:after="160" w:line="259" w:lineRule="auto"/>
      <w:ind w:left="720"/>
      <w:contextualSpacing/>
    </w:pPr>
    <w:rPr>
      <w:rFonts w:asciiTheme="minorHAnsi" w:eastAsiaTheme="minorHAnsi" w:hAnsiTheme="minorHAnsi" w:cstheme="minorBidi"/>
      <w:lang w:val="en-IN" w:eastAsia="en-US"/>
    </w:rPr>
  </w:style>
  <w:style w:type="character" w:styleId="IntenseEmphasis">
    <w:name w:val="Intense Emphasis"/>
    <w:basedOn w:val="DefaultParagraphFont"/>
    <w:uiPriority w:val="21"/>
    <w:qFormat/>
    <w:rsid w:val="00106EB2"/>
    <w:rPr>
      <w:i/>
      <w:iCs/>
      <w:color w:val="0F4761" w:themeColor="accent1" w:themeShade="BF"/>
    </w:rPr>
  </w:style>
  <w:style w:type="paragraph" w:styleId="IntenseQuote">
    <w:name w:val="Intense Quote"/>
    <w:basedOn w:val="Normal"/>
    <w:next w:val="Normal"/>
    <w:link w:val="IntenseQuoteChar"/>
    <w:uiPriority w:val="30"/>
    <w:qFormat/>
    <w:rsid w:val="00106EB2"/>
    <w:pPr>
      <w:pBdr>
        <w:top w:val="single" w:sz="4" w:space="10" w:color="0F4761" w:themeColor="accent1" w:themeShade="BF"/>
        <w:bottom w:val="single" w:sz="4" w:space="10" w:color="0F4761" w:themeColor="accent1" w:themeShade="BF"/>
      </w:pBdr>
      <w:suppressAutoHyphens w:val="0"/>
      <w:spacing w:before="360" w:after="360" w:line="259" w:lineRule="auto"/>
      <w:ind w:left="864" w:right="864"/>
      <w:jc w:val="center"/>
    </w:pPr>
    <w:rPr>
      <w:rFonts w:asciiTheme="minorHAnsi" w:eastAsiaTheme="minorHAnsi" w:hAnsiTheme="minorHAnsi" w:cstheme="minorBidi"/>
      <w:i/>
      <w:iCs/>
      <w:color w:val="0F4761" w:themeColor="accent1" w:themeShade="BF"/>
      <w:lang w:val="en-IN" w:eastAsia="en-US"/>
    </w:rPr>
  </w:style>
  <w:style w:type="character" w:customStyle="1" w:styleId="IntenseQuoteChar">
    <w:name w:val="Intense Quote Char"/>
    <w:basedOn w:val="DefaultParagraphFont"/>
    <w:link w:val="IntenseQuote"/>
    <w:uiPriority w:val="30"/>
    <w:rsid w:val="00106EB2"/>
    <w:rPr>
      <w:i/>
      <w:iCs/>
      <w:color w:val="0F4761" w:themeColor="accent1" w:themeShade="BF"/>
    </w:rPr>
  </w:style>
  <w:style w:type="character" w:styleId="IntenseReference">
    <w:name w:val="Intense Reference"/>
    <w:basedOn w:val="DefaultParagraphFont"/>
    <w:uiPriority w:val="32"/>
    <w:qFormat/>
    <w:rsid w:val="00106EB2"/>
    <w:rPr>
      <w:b/>
      <w:bCs/>
      <w:smallCaps/>
      <w:color w:val="0F4761" w:themeColor="accent1" w:themeShade="BF"/>
      <w:spacing w:val="5"/>
    </w:rPr>
  </w:style>
  <w:style w:type="paragraph" w:styleId="NoSpacing">
    <w:name w:val="No Spacing"/>
    <w:uiPriority w:val="1"/>
    <w:qFormat/>
    <w:rsid w:val="00106EB2"/>
    <w:pPr>
      <w:suppressAutoHyphens/>
      <w:spacing w:after="0" w:line="240" w:lineRule="auto"/>
    </w:pPr>
    <w:rPr>
      <w:rFonts w:ascii="Calibri" w:eastAsia="Calibri" w:hAnsi="Calibri" w:cs="Calibri"/>
      <w:lang w:val="en-US" w:eastAsia="ar-SA"/>
    </w:rPr>
  </w:style>
  <w:style w:type="character" w:styleId="Hyperlink">
    <w:name w:val="Hyperlink"/>
    <w:basedOn w:val="DefaultParagraphFont"/>
    <w:uiPriority w:val="99"/>
    <w:unhideWhenUsed/>
    <w:rsid w:val="00E2204E"/>
    <w:rPr>
      <w:color w:val="467886" w:themeColor="hyperlink"/>
      <w:u w:val="single"/>
    </w:rPr>
  </w:style>
  <w:style w:type="character" w:styleId="UnresolvedMention">
    <w:name w:val="Unresolved Mention"/>
    <w:basedOn w:val="DefaultParagraphFont"/>
    <w:uiPriority w:val="99"/>
    <w:semiHidden/>
    <w:unhideWhenUsed/>
    <w:rsid w:val="00E2204E"/>
    <w:rPr>
      <w:color w:val="605E5C"/>
      <w:shd w:val="clear" w:color="auto" w:fill="E1DFDD"/>
    </w:rPr>
  </w:style>
  <w:style w:type="paragraph" w:styleId="Header">
    <w:name w:val="header"/>
    <w:basedOn w:val="Normal"/>
    <w:link w:val="HeaderChar"/>
    <w:uiPriority w:val="99"/>
    <w:unhideWhenUsed/>
    <w:rsid w:val="00F84B65"/>
    <w:pPr>
      <w:tabs>
        <w:tab w:val="center" w:pos="4513"/>
        <w:tab w:val="right" w:pos="9026"/>
      </w:tabs>
      <w:spacing w:after="0"/>
    </w:pPr>
  </w:style>
  <w:style w:type="character" w:customStyle="1" w:styleId="HeaderChar">
    <w:name w:val="Header Char"/>
    <w:basedOn w:val="DefaultParagraphFont"/>
    <w:link w:val="Header"/>
    <w:uiPriority w:val="99"/>
    <w:rsid w:val="00F84B65"/>
    <w:rPr>
      <w:rFonts w:ascii="Calibri" w:eastAsia="Calibri" w:hAnsi="Calibri" w:cs="Calibri"/>
      <w:lang w:val="en-US" w:eastAsia="ar-SA"/>
    </w:rPr>
  </w:style>
  <w:style w:type="paragraph" w:styleId="Footer">
    <w:name w:val="footer"/>
    <w:basedOn w:val="Normal"/>
    <w:link w:val="FooterChar"/>
    <w:uiPriority w:val="99"/>
    <w:unhideWhenUsed/>
    <w:rsid w:val="00F84B65"/>
    <w:pPr>
      <w:tabs>
        <w:tab w:val="center" w:pos="4513"/>
        <w:tab w:val="right" w:pos="9026"/>
      </w:tabs>
      <w:spacing w:after="0"/>
    </w:pPr>
  </w:style>
  <w:style w:type="character" w:customStyle="1" w:styleId="FooterChar">
    <w:name w:val="Footer Char"/>
    <w:basedOn w:val="DefaultParagraphFont"/>
    <w:link w:val="Footer"/>
    <w:uiPriority w:val="99"/>
    <w:rsid w:val="00F84B65"/>
    <w:rPr>
      <w:rFonts w:ascii="Calibri" w:eastAsia="Calibri" w:hAnsi="Calibri" w:cs="Calibri"/>
      <w:lang w:val="en-US" w:eastAsia="ar-SA"/>
    </w:rPr>
  </w:style>
  <w:style w:type="character" w:styleId="FollowedHyperlink">
    <w:name w:val="FollowedHyperlink"/>
    <w:basedOn w:val="DefaultParagraphFont"/>
    <w:uiPriority w:val="99"/>
    <w:semiHidden/>
    <w:unhideWhenUsed/>
    <w:rsid w:val="00E649E6"/>
    <w:rPr>
      <w:color w:val="96607D" w:themeColor="followedHyperlink"/>
      <w:u w:val="single"/>
    </w:rPr>
  </w:style>
  <w:style w:type="character" w:styleId="Emphasis">
    <w:name w:val="Emphasis"/>
    <w:basedOn w:val="DefaultParagraphFont"/>
    <w:uiPriority w:val="20"/>
    <w:qFormat/>
    <w:rsid w:val="00B73C2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77521">
      <w:bodyDiv w:val="1"/>
      <w:marLeft w:val="0"/>
      <w:marRight w:val="0"/>
      <w:marTop w:val="0"/>
      <w:marBottom w:val="0"/>
      <w:divBdr>
        <w:top w:val="none" w:sz="0" w:space="0" w:color="auto"/>
        <w:left w:val="none" w:sz="0" w:space="0" w:color="auto"/>
        <w:bottom w:val="none" w:sz="0" w:space="0" w:color="auto"/>
        <w:right w:val="none" w:sz="0" w:space="0" w:color="auto"/>
      </w:divBdr>
    </w:div>
    <w:div w:id="4750055">
      <w:bodyDiv w:val="1"/>
      <w:marLeft w:val="0"/>
      <w:marRight w:val="0"/>
      <w:marTop w:val="0"/>
      <w:marBottom w:val="0"/>
      <w:divBdr>
        <w:top w:val="none" w:sz="0" w:space="0" w:color="auto"/>
        <w:left w:val="none" w:sz="0" w:space="0" w:color="auto"/>
        <w:bottom w:val="none" w:sz="0" w:space="0" w:color="auto"/>
        <w:right w:val="none" w:sz="0" w:space="0" w:color="auto"/>
      </w:divBdr>
    </w:div>
    <w:div w:id="15158677">
      <w:bodyDiv w:val="1"/>
      <w:marLeft w:val="0"/>
      <w:marRight w:val="0"/>
      <w:marTop w:val="0"/>
      <w:marBottom w:val="0"/>
      <w:divBdr>
        <w:top w:val="none" w:sz="0" w:space="0" w:color="auto"/>
        <w:left w:val="none" w:sz="0" w:space="0" w:color="auto"/>
        <w:bottom w:val="none" w:sz="0" w:space="0" w:color="auto"/>
        <w:right w:val="none" w:sz="0" w:space="0" w:color="auto"/>
      </w:divBdr>
      <w:divsChild>
        <w:div w:id="1201625711">
          <w:marLeft w:val="0"/>
          <w:marRight w:val="0"/>
          <w:marTop w:val="0"/>
          <w:marBottom w:val="0"/>
          <w:divBdr>
            <w:top w:val="none" w:sz="0" w:space="0" w:color="auto"/>
            <w:left w:val="none" w:sz="0" w:space="0" w:color="auto"/>
            <w:bottom w:val="none" w:sz="0" w:space="0" w:color="auto"/>
            <w:right w:val="none" w:sz="0" w:space="0" w:color="auto"/>
          </w:divBdr>
          <w:divsChild>
            <w:div w:id="1331132783">
              <w:marLeft w:val="0"/>
              <w:marRight w:val="0"/>
              <w:marTop w:val="0"/>
              <w:marBottom w:val="0"/>
              <w:divBdr>
                <w:top w:val="none" w:sz="0" w:space="0" w:color="auto"/>
                <w:left w:val="none" w:sz="0" w:space="0" w:color="auto"/>
                <w:bottom w:val="none" w:sz="0" w:space="0" w:color="auto"/>
                <w:right w:val="none" w:sz="0" w:space="0" w:color="auto"/>
              </w:divBdr>
              <w:divsChild>
                <w:div w:id="59494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3788">
      <w:bodyDiv w:val="1"/>
      <w:marLeft w:val="0"/>
      <w:marRight w:val="0"/>
      <w:marTop w:val="0"/>
      <w:marBottom w:val="0"/>
      <w:divBdr>
        <w:top w:val="none" w:sz="0" w:space="0" w:color="auto"/>
        <w:left w:val="none" w:sz="0" w:space="0" w:color="auto"/>
        <w:bottom w:val="none" w:sz="0" w:space="0" w:color="auto"/>
        <w:right w:val="none" w:sz="0" w:space="0" w:color="auto"/>
      </w:divBdr>
      <w:divsChild>
        <w:div w:id="380517537">
          <w:marLeft w:val="0"/>
          <w:marRight w:val="0"/>
          <w:marTop w:val="0"/>
          <w:marBottom w:val="0"/>
          <w:divBdr>
            <w:top w:val="none" w:sz="0" w:space="0" w:color="auto"/>
            <w:left w:val="none" w:sz="0" w:space="0" w:color="auto"/>
            <w:bottom w:val="none" w:sz="0" w:space="0" w:color="auto"/>
            <w:right w:val="none" w:sz="0" w:space="0" w:color="auto"/>
          </w:divBdr>
        </w:div>
      </w:divsChild>
    </w:div>
    <w:div w:id="22288056">
      <w:bodyDiv w:val="1"/>
      <w:marLeft w:val="0"/>
      <w:marRight w:val="0"/>
      <w:marTop w:val="0"/>
      <w:marBottom w:val="0"/>
      <w:divBdr>
        <w:top w:val="none" w:sz="0" w:space="0" w:color="auto"/>
        <w:left w:val="none" w:sz="0" w:space="0" w:color="auto"/>
        <w:bottom w:val="none" w:sz="0" w:space="0" w:color="auto"/>
        <w:right w:val="none" w:sz="0" w:space="0" w:color="auto"/>
      </w:divBdr>
    </w:div>
    <w:div w:id="40591196">
      <w:bodyDiv w:val="1"/>
      <w:marLeft w:val="0"/>
      <w:marRight w:val="0"/>
      <w:marTop w:val="0"/>
      <w:marBottom w:val="0"/>
      <w:divBdr>
        <w:top w:val="none" w:sz="0" w:space="0" w:color="auto"/>
        <w:left w:val="none" w:sz="0" w:space="0" w:color="auto"/>
        <w:bottom w:val="none" w:sz="0" w:space="0" w:color="auto"/>
        <w:right w:val="none" w:sz="0" w:space="0" w:color="auto"/>
      </w:divBdr>
    </w:div>
    <w:div w:id="61952538">
      <w:bodyDiv w:val="1"/>
      <w:marLeft w:val="0"/>
      <w:marRight w:val="0"/>
      <w:marTop w:val="0"/>
      <w:marBottom w:val="0"/>
      <w:divBdr>
        <w:top w:val="none" w:sz="0" w:space="0" w:color="auto"/>
        <w:left w:val="none" w:sz="0" w:space="0" w:color="auto"/>
        <w:bottom w:val="none" w:sz="0" w:space="0" w:color="auto"/>
        <w:right w:val="none" w:sz="0" w:space="0" w:color="auto"/>
      </w:divBdr>
    </w:div>
    <w:div w:id="68038854">
      <w:bodyDiv w:val="1"/>
      <w:marLeft w:val="0"/>
      <w:marRight w:val="0"/>
      <w:marTop w:val="0"/>
      <w:marBottom w:val="0"/>
      <w:divBdr>
        <w:top w:val="none" w:sz="0" w:space="0" w:color="auto"/>
        <w:left w:val="none" w:sz="0" w:space="0" w:color="auto"/>
        <w:bottom w:val="none" w:sz="0" w:space="0" w:color="auto"/>
        <w:right w:val="none" w:sz="0" w:space="0" w:color="auto"/>
      </w:divBdr>
      <w:divsChild>
        <w:div w:id="70785122">
          <w:marLeft w:val="0"/>
          <w:marRight w:val="0"/>
          <w:marTop w:val="0"/>
          <w:marBottom w:val="0"/>
          <w:divBdr>
            <w:top w:val="none" w:sz="0" w:space="0" w:color="auto"/>
            <w:left w:val="none" w:sz="0" w:space="0" w:color="auto"/>
            <w:bottom w:val="none" w:sz="0" w:space="0" w:color="auto"/>
            <w:right w:val="none" w:sz="0" w:space="0" w:color="auto"/>
          </w:divBdr>
          <w:divsChild>
            <w:div w:id="4552229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9154950">
      <w:bodyDiv w:val="1"/>
      <w:marLeft w:val="0"/>
      <w:marRight w:val="0"/>
      <w:marTop w:val="0"/>
      <w:marBottom w:val="0"/>
      <w:divBdr>
        <w:top w:val="none" w:sz="0" w:space="0" w:color="auto"/>
        <w:left w:val="none" w:sz="0" w:space="0" w:color="auto"/>
        <w:bottom w:val="none" w:sz="0" w:space="0" w:color="auto"/>
        <w:right w:val="none" w:sz="0" w:space="0" w:color="auto"/>
      </w:divBdr>
      <w:divsChild>
        <w:div w:id="695888820">
          <w:marLeft w:val="0"/>
          <w:marRight w:val="0"/>
          <w:marTop w:val="0"/>
          <w:marBottom w:val="0"/>
          <w:divBdr>
            <w:top w:val="none" w:sz="0" w:space="0" w:color="auto"/>
            <w:left w:val="none" w:sz="0" w:space="0" w:color="auto"/>
            <w:bottom w:val="none" w:sz="0" w:space="0" w:color="auto"/>
            <w:right w:val="none" w:sz="0" w:space="0" w:color="auto"/>
          </w:divBdr>
        </w:div>
      </w:divsChild>
    </w:div>
    <w:div w:id="71238554">
      <w:bodyDiv w:val="1"/>
      <w:marLeft w:val="0"/>
      <w:marRight w:val="0"/>
      <w:marTop w:val="0"/>
      <w:marBottom w:val="0"/>
      <w:divBdr>
        <w:top w:val="none" w:sz="0" w:space="0" w:color="auto"/>
        <w:left w:val="none" w:sz="0" w:space="0" w:color="auto"/>
        <w:bottom w:val="none" w:sz="0" w:space="0" w:color="auto"/>
        <w:right w:val="none" w:sz="0" w:space="0" w:color="auto"/>
      </w:divBdr>
    </w:div>
    <w:div w:id="76026868">
      <w:bodyDiv w:val="1"/>
      <w:marLeft w:val="0"/>
      <w:marRight w:val="0"/>
      <w:marTop w:val="0"/>
      <w:marBottom w:val="0"/>
      <w:divBdr>
        <w:top w:val="none" w:sz="0" w:space="0" w:color="auto"/>
        <w:left w:val="none" w:sz="0" w:space="0" w:color="auto"/>
        <w:bottom w:val="none" w:sz="0" w:space="0" w:color="auto"/>
        <w:right w:val="none" w:sz="0" w:space="0" w:color="auto"/>
      </w:divBdr>
    </w:div>
    <w:div w:id="96296320">
      <w:bodyDiv w:val="1"/>
      <w:marLeft w:val="0"/>
      <w:marRight w:val="0"/>
      <w:marTop w:val="0"/>
      <w:marBottom w:val="0"/>
      <w:divBdr>
        <w:top w:val="none" w:sz="0" w:space="0" w:color="auto"/>
        <w:left w:val="none" w:sz="0" w:space="0" w:color="auto"/>
        <w:bottom w:val="none" w:sz="0" w:space="0" w:color="auto"/>
        <w:right w:val="none" w:sz="0" w:space="0" w:color="auto"/>
      </w:divBdr>
      <w:divsChild>
        <w:div w:id="776678823">
          <w:marLeft w:val="0"/>
          <w:marRight w:val="0"/>
          <w:marTop w:val="0"/>
          <w:marBottom w:val="0"/>
          <w:divBdr>
            <w:top w:val="none" w:sz="0" w:space="0" w:color="auto"/>
            <w:left w:val="none" w:sz="0" w:space="0" w:color="auto"/>
            <w:bottom w:val="none" w:sz="0" w:space="0" w:color="auto"/>
            <w:right w:val="none" w:sz="0" w:space="0" w:color="auto"/>
          </w:divBdr>
        </w:div>
      </w:divsChild>
    </w:div>
    <w:div w:id="99375478">
      <w:bodyDiv w:val="1"/>
      <w:marLeft w:val="0"/>
      <w:marRight w:val="0"/>
      <w:marTop w:val="0"/>
      <w:marBottom w:val="0"/>
      <w:divBdr>
        <w:top w:val="none" w:sz="0" w:space="0" w:color="auto"/>
        <w:left w:val="none" w:sz="0" w:space="0" w:color="auto"/>
        <w:bottom w:val="none" w:sz="0" w:space="0" w:color="auto"/>
        <w:right w:val="none" w:sz="0" w:space="0" w:color="auto"/>
      </w:divBdr>
      <w:divsChild>
        <w:div w:id="545799699">
          <w:marLeft w:val="0"/>
          <w:marRight w:val="0"/>
          <w:marTop w:val="0"/>
          <w:marBottom w:val="0"/>
          <w:divBdr>
            <w:top w:val="none" w:sz="0" w:space="0" w:color="auto"/>
            <w:left w:val="none" w:sz="0" w:space="0" w:color="auto"/>
            <w:bottom w:val="none" w:sz="0" w:space="0" w:color="auto"/>
            <w:right w:val="none" w:sz="0" w:space="0" w:color="auto"/>
          </w:divBdr>
        </w:div>
      </w:divsChild>
    </w:div>
    <w:div w:id="116342812">
      <w:bodyDiv w:val="1"/>
      <w:marLeft w:val="0"/>
      <w:marRight w:val="0"/>
      <w:marTop w:val="0"/>
      <w:marBottom w:val="0"/>
      <w:divBdr>
        <w:top w:val="none" w:sz="0" w:space="0" w:color="auto"/>
        <w:left w:val="none" w:sz="0" w:space="0" w:color="auto"/>
        <w:bottom w:val="none" w:sz="0" w:space="0" w:color="auto"/>
        <w:right w:val="none" w:sz="0" w:space="0" w:color="auto"/>
      </w:divBdr>
    </w:div>
    <w:div w:id="122042523">
      <w:bodyDiv w:val="1"/>
      <w:marLeft w:val="0"/>
      <w:marRight w:val="0"/>
      <w:marTop w:val="0"/>
      <w:marBottom w:val="0"/>
      <w:divBdr>
        <w:top w:val="none" w:sz="0" w:space="0" w:color="auto"/>
        <w:left w:val="none" w:sz="0" w:space="0" w:color="auto"/>
        <w:bottom w:val="none" w:sz="0" w:space="0" w:color="auto"/>
        <w:right w:val="none" w:sz="0" w:space="0" w:color="auto"/>
      </w:divBdr>
      <w:divsChild>
        <w:div w:id="1880780838">
          <w:marLeft w:val="0"/>
          <w:marRight w:val="0"/>
          <w:marTop w:val="0"/>
          <w:marBottom w:val="0"/>
          <w:divBdr>
            <w:top w:val="none" w:sz="0" w:space="0" w:color="auto"/>
            <w:left w:val="none" w:sz="0" w:space="0" w:color="auto"/>
            <w:bottom w:val="none" w:sz="0" w:space="0" w:color="auto"/>
            <w:right w:val="none" w:sz="0" w:space="0" w:color="auto"/>
          </w:divBdr>
        </w:div>
      </w:divsChild>
    </w:div>
    <w:div w:id="122891357">
      <w:bodyDiv w:val="1"/>
      <w:marLeft w:val="0"/>
      <w:marRight w:val="0"/>
      <w:marTop w:val="0"/>
      <w:marBottom w:val="0"/>
      <w:divBdr>
        <w:top w:val="none" w:sz="0" w:space="0" w:color="auto"/>
        <w:left w:val="none" w:sz="0" w:space="0" w:color="auto"/>
        <w:bottom w:val="none" w:sz="0" w:space="0" w:color="auto"/>
        <w:right w:val="none" w:sz="0" w:space="0" w:color="auto"/>
      </w:divBdr>
      <w:divsChild>
        <w:div w:id="1350107363">
          <w:marLeft w:val="0"/>
          <w:marRight w:val="0"/>
          <w:marTop w:val="0"/>
          <w:marBottom w:val="300"/>
          <w:divBdr>
            <w:top w:val="single" w:sz="2" w:space="0" w:color="000000"/>
            <w:left w:val="single" w:sz="2" w:space="0" w:color="000000"/>
            <w:bottom w:val="single" w:sz="2" w:space="0" w:color="000000"/>
            <w:right w:val="single" w:sz="2" w:space="0" w:color="000000"/>
          </w:divBdr>
        </w:div>
        <w:div w:id="210922693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7115727">
      <w:bodyDiv w:val="1"/>
      <w:marLeft w:val="0"/>
      <w:marRight w:val="0"/>
      <w:marTop w:val="0"/>
      <w:marBottom w:val="0"/>
      <w:divBdr>
        <w:top w:val="none" w:sz="0" w:space="0" w:color="auto"/>
        <w:left w:val="none" w:sz="0" w:space="0" w:color="auto"/>
        <w:bottom w:val="none" w:sz="0" w:space="0" w:color="auto"/>
        <w:right w:val="none" w:sz="0" w:space="0" w:color="auto"/>
      </w:divBdr>
    </w:div>
    <w:div w:id="151416459">
      <w:bodyDiv w:val="1"/>
      <w:marLeft w:val="0"/>
      <w:marRight w:val="0"/>
      <w:marTop w:val="0"/>
      <w:marBottom w:val="0"/>
      <w:divBdr>
        <w:top w:val="none" w:sz="0" w:space="0" w:color="auto"/>
        <w:left w:val="none" w:sz="0" w:space="0" w:color="auto"/>
        <w:bottom w:val="none" w:sz="0" w:space="0" w:color="auto"/>
        <w:right w:val="none" w:sz="0" w:space="0" w:color="auto"/>
      </w:divBdr>
    </w:div>
    <w:div w:id="158664626">
      <w:bodyDiv w:val="1"/>
      <w:marLeft w:val="0"/>
      <w:marRight w:val="0"/>
      <w:marTop w:val="0"/>
      <w:marBottom w:val="0"/>
      <w:divBdr>
        <w:top w:val="none" w:sz="0" w:space="0" w:color="auto"/>
        <w:left w:val="none" w:sz="0" w:space="0" w:color="auto"/>
        <w:bottom w:val="none" w:sz="0" w:space="0" w:color="auto"/>
        <w:right w:val="none" w:sz="0" w:space="0" w:color="auto"/>
      </w:divBdr>
    </w:div>
    <w:div w:id="162354681">
      <w:bodyDiv w:val="1"/>
      <w:marLeft w:val="0"/>
      <w:marRight w:val="0"/>
      <w:marTop w:val="0"/>
      <w:marBottom w:val="0"/>
      <w:divBdr>
        <w:top w:val="none" w:sz="0" w:space="0" w:color="auto"/>
        <w:left w:val="none" w:sz="0" w:space="0" w:color="auto"/>
        <w:bottom w:val="none" w:sz="0" w:space="0" w:color="auto"/>
        <w:right w:val="none" w:sz="0" w:space="0" w:color="auto"/>
      </w:divBdr>
      <w:divsChild>
        <w:div w:id="968784478">
          <w:marLeft w:val="0"/>
          <w:marRight w:val="0"/>
          <w:marTop w:val="0"/>
          <w:marBottom w:val="0"/>
          <w:divBdr>
            <w:top w:val="none" w:sz="0" w:space="0" w:color="auto"/>
            <w:left w:val="none" w:sz="0" w:space="0" w:color="auto"/>
            <w:bottom w:val="none" w:sz="0" w:space="0" w:color="auto"/>
            <w:right w:val="none" w:sz="0" w:space="0" w:color="auto"/>
          </w:divBdr>
        </w:div>
      </w:divsChild>
    </w:div>
    <w:div w:id="168756164">
      <w:bodyDiv w:val="1"/>
      <w:marLeft w:val="0"/>
      <w:marRight w:val="0"/>
      <w:marTop w:val="0"/>
      <w:marBottom w:val="0"/>
      <w:divBdr>
        <w:top w:val="none" w:sz="0" w:space="0" w:color="auto"/>
        <w:left w:val="none" w:sz="0" w:space="0" w:color="auto"/>
        <w:bottom w:val="none" w:sz="0" w:space="0" w:color="auto"/>
        <w:right w:val="none" w:sz="0" w:space="0" w:color="auto"/>
      </w:divBdr>
    </w:div>
    <w:div w:id="168906622">
      <w:bodyDiv w:val="1"/>
      <w:marLeft w:val="0"/>
      <w:marRight w:val="0"/>
      <w:marTop w:val="0"/>
      <w:marBottom w:val="0"/>
      <w:divBdr>
        <w:top w:val="none" w:sz="0" w:space="0" w:color="auto"/>
        <w:left w:val="none" w:sz="0" w:space="0" w:color="auto"/>
        <w:bottom w:val="none" w:sz="0" w:space="0" w:color="auto"/>
        <w:right w:val="none" w:sz="0" w:space="0" w:color="auto"/>
      </w:divBdr>
    </w:div>
    <w:div w:id="201135897">
      <w:bodyDiv w:val="1"/>
      <w:marLeft w:val="0"/>
      <w:marRight w:val="0"/>
      <w:marTop w:val="0"/>
      <w:marBottom w:val="0"/>
      <w:divBdr>
        <w:top w:val="none" w:sz="0" w:space="0" w:color="auto"/>
        <w:left w:val="none" w:sz="0" w:space="0" w:color="auto"/>
        <w:bottom w:val="none" w:sz="0" w:space="0" w:color="auto"/>
        <w:right w:val="none" w:sz="0" w:space="0" w:color="auto"/>
      </w:divBdr>
    </w:div>
    <w:div w:id="202864317">
      <w:bodyDiv w:val="1"/>
      <w:marLeft w:val="0"/>
      <w:marRight w:val="0"/>
      <w:marTop w:val="0"/>
      <w:marBottom w:val="0"/>
      <w:divBdr>
        <w:top w:val="none" w:sz="0" w:space="0" w:color="auto"/>
        <w:left w:val="none" w:sz="0" w:space="0" w:color="auto"/>
        <w:bottom w:val="none" w:sz="0" w:space="0" w:color="auto"/>
        <w:right w:val="none" w:sz="0" w:space="0" w:color="auto"/>
      </w:divBdr>
    </w:div>
    <w:div w:id="203097954">
      <w:bodyDiv w:val="1"/>
      <w:marLeft w:val="0"/>
      <w:marRight w:val="0"/>
      <w:marTop w:val="0"/>
      <w:marBottom w:val="0"/>
      <w:divBdr>
        <w:top w:val="none" w:sz="0" w:space="0" w:color="auto"/>
        <w:left w:val="none" w:sz="0" w:space="0" w:color="auto"/>
        <w:bottom w:val="none" w:sz="0" w:space="0" w:color="auto"/>
        <w:right w:val="none" w:sz="0" w:space="0" w:color="auto"/>
      </w:divBdr>
      <w:divsChild>
        <w:div w:id="283195142">
          <w:marLeft w:val="0"/>
          <w:marRight w:val="0"/>
          <w:marTop w:val="0"/>
          <w:marBottom w:val="0"/>
          <w:divBdr>
            <w:top w:val="none" w:sz="0" w:space="0" w:color="auto"/>
            <w:left w:val="none" w:sz="0" w:space="0" w:color="auto"/>
            <w:bottom w:val="none" w:sz="0" w:space="0" w:color="auto"/>
            <w:right w:val="none" w:sz="0" w:space="0" w:color="auto"/>
          </w:divBdr>
        </w:div>
      </w:divsChild>
    </w:div>
    <w:div w:id="207686061">
      <w:bodyDiv w:val="1"/>
      <w:marLeft w:val="0"/>
      <w:marRight w:val="0"/>
      <w:marTop w:val="0"/>
      <w:marBottom w:val="0"/>
      <w:divBdr>
        <w:top w:val="none" w:sz="0" w:space="0" w:color="auto"/>
        <w:left w:val="none" w:sz="0" w:space="0" w:color="auto"/>
        <w:bottom w:val="none" w:sz="0" w:space="0" w:color="auto"/>
        <w:right w:val="none" w:sz="0" w:space="0" w:color="auto"/>
      </w:divBdr>
    </w:div>
    <w:div w:id="226766851">
      <w:bodyDiv w:val="1"/>
      <w:marLeft w:val="0"/>
      <w:marRight w:val="0"/>
      <w:marTop w:val="0"/>
      <w:marBottom w:val="0"/>
      <w:divBdr>
        <w:top w:val="none" w:sz="0" w:space="0" w:color="auto"/>
        <w:left w:val="none" w:sz="0" w:space="0" w:color="auto"/>
        <w:bottom w:val="none" w:sz="0" w:space="0" w:color="auto"/>
        <w:right w:val="none" w:sz="0" w:space="0" w:color="auto"/>
      </w:divBdr>
      <w:divsChild>
        <w:div w:id="858158165">
          <w:marLeft w:val="0"/>
          <w:marRight w:val="0"/>
          <w:marTop w:val="0"/>
          <w:marBottom w:val="0"/>
          <w:divBdr>
            <w:top w:val="none" w:sz="0" w:space="0" w:color="auto"/>
            <w:left w:val="none" w:sz="0" w:space="0" w:color="auto"/>
            <w:bottom w:val="none" w:sz="0" w:space="0" w:color="auto"/>
            <w:right w:val="none" w:sz="0" w:space="0" w:color="auto"/>
          </w:divBdr>
        </w:div>
      </w:divsChild>
    </w:div>
    <w:div w:id="227112409">
      <w:bodyDiv w:val="1"/>
      <w:marLeft w:val="0"/>
      <w:marRight w:val="0"/>
      <w:marTop w:val="0"/>
      <w:marBottom w:val="0"/>
      <w:divBdr>
        <w:top w:val="none" w:sz="0" w:space="0" w:color="auto"/>
        <w:left w:val="none" w:sz="0" w:space="0" w:color="auto"/>
        <w:bottom w:val="none" w:sz="0" w:space="0" w:color="auto"/>
        <w:right w:val="none" w:sz="0" w:space="0" w:color="auto"/>
      </w:divBdr>
    </w:div>
    <w:div w:id="241178756">
      <w:bodyDiv w:val="1"/>
      <w:marLeft w:val="0"/>
      <w:marRight w:val="0"/>
      <w:marTop w:val="0"/>
      <w:marBottom w:val="0"/>
      <w:divBdr>
        <w:top w:val="none" w:sz="0" w:space="0" w:color="auto"/>
        <w:left w:val="none" w:sz="0" w:space="0" w:color="auto"/>
        <w:bottom w:val="none" w:sz="0" w:space="0" w:color="auto"/>
        <w:right w:val="none" w:sz="0" w:space="0" w:color="auto"/>
      </w:divBdr>
    </w:div>
    <w:div w:id="246307533">
      <w:bodyDiv w:val="1"/>
      <w:marLeft w:val="0"/>
      <w:marRight w:val="0"/>
      <w:marTop w:val="0"/>
      <w:marBottom w:val="0"/>
      <w:divBdr>
        <w:top w:val="none" w:sz="0" w:space="0" w:color="auto"/>
        <w:left w:val="none" w:sz="0" w:space="0" w:color="auto"/>
        <w:bottom w:val="none" w:sz="0" w:space="0" w:color="auto"/>
        <w:right w:val="none" w:sz="0" w:space="0" w:color="auto"/>
      </w:divBdr>
      <w:divsChild>
        <w:div w:id="579216020">
          <w:marLeft w:val="0"/>
          <w:marRight w:val="0"/>
          <w:marTop w:val="0"/>
          <w:marBottom w:val="0"/>
          <w:divBdr>
            <w:top w:val="none" w:sz="0" w:space="0" w:color="auto"/>
            <w:left w:val="none" w:sz="0" w:space="0" w:color="auto"/>
            <w:bottom w:val="none" w:sz="0" w:space="0" w:color="auto"/>
            <w:right w:val="none" w:sz="0" w:space="0" w:color="auto"/>
          </w:divBdr>
          <w:divsChild>
            <w:div w:id="743838355">
              <w:marLeft w:val="0"/>
              <w:marRight w:val="0"/>
              <w:marTop w:val="0"/>
              <w:marBottom w:val="0"/>
              <w:divBdr>
                <w:top w:val="none" w:sz="0" w:space="0" w:color="auto"/>
                <w:left w:val="none" w:sz="0" w:space="0" w:color="auto"/>
                <w:bottom w:val="none" w:sz="0" w:space="0" w:color="auto"/>
                <w:right w:val="none" w:sz="0" w:space="0" w:color="auto"/>
              </w:divBdr>
              <w:divsChild>
                <w:div w:id="882600381">
                  <w:marLeft w:val="0"/>
                  <w:marRight w:val="0"/>
                  <w:marTop w:val="0"/>
                  <w:marBottom w:val="0"/>
                  <w:divBdr>
                    <w:top w:val="none" w:sz="0" w:space="0" w:color="auto"/>
                    <w:left w:val="none" w:sz="0" w:space="0" w:color="auto"/>
                    <w:bottom w:val="none" w:sz="0" w:space="0" w:color="auto"/>
                    <w:right w:val="none" w:sz="0" w:space="0" w:color="auto"/>
                  </w:divBdr>
                  <w:divsChild>
                    <w:div w:id="1779835537">
                      <w:marLeft w:val="0"/>
                      <w:marRight w:val="0"/>
                      <w:marTop w:val="0"/>
                      <w:marBottom w:val="0"/>
                      <w:divBdr>
                        <w:top w:val="none" w:sz="0" w:space="0" w:color="auto"/>
                        <w:left w:val="none" w:sz="0" w:space="0" w:color="auto"/>
                        <w:bottom w:val="none" w:sz="0" w:space="0" w:color="auto"/>
                        <w:right w:val="none" w:sz="0" w:space="0" w:color="auto"/>
                      </w:divBdr>
                      <w:divsChild>
                        <w:div w:id="1084689841">
                          <w:marLeft w:val="0"/>
                          <w:marRight w:val="0"/>
                          <w:marTop w:val="0"/>
                          <w:marBottom w:val="0"/>
                          <w:divBdr>
                            <w:top w:val="none" w:sz="0" w:space="0" w:color="auto"/>
                            <w:left w:val="none" w:sz="0" w:space="0" w:color="auto"/>
                            <w:bottom w:val="none" w:sz="0" w:space="0" w:color="auto"/>
                            <w:right w:val="none" w:sz="0" w:space="0" w:color="auto"/>
                          </w:divBdr>
                          <w:divsChild>
                            <w:div w:id="1300189475">
                              <w:marLeft w:val="0"/>
                              <w:marRight w:val="0"/>
                              <w:marTop w:val="0"/>
                              <w:marBottom w:val="0"/>
                              <w:divBdr>
                                <w:top w:val="none" w:sz="0" w:space="0" w:color="auto"/>
                                <w:left w:val="none" w:sz="0" w:space="0" w:color="auto"/>
                                <w:bottom w:val="none" w:sz="0" w:space="0" w:color="auto"/>
                                <w:right w:val="none" w:sz="0" w:space="0" w:color="auto"/>
                              </w:divBdr>
                              <w:divsChild>
                                <w:div w:id="1031954901">
                                  <w:marLeft w:val="0"/>
                                  <w:marRight w:val="0"/>
                                  <w:marTop w:val="0"/>
                                  <w:marBottom w:val="0"/>
                                  <w:divBdr>
                                    <w:top w:val="none" w:sz="0" w:space="0" w:color="auto"/>
                                    <w:left w:val="none" w:sz="0" w:space="0" w:color="auto"/>
                                    <w:bottom w:val="none" w:sz="0" w:space="0" w:color="auto"/>
                                    <w:right w:val="none" w:sz="0" w:space="0" w:color="auto"/>
                                  </w:divBdr>
                                  <w:divsChild>
                                    <w:div w:id="116910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359835">
                          <w:marLeft w:val="0"/>
                          <w:marRight w:val="0"/>
                          <w:marTop w:val="0"/>
                          <w:marBottom w:val="0"/>
                          <w:divBdr>
                            <w:top w:val="none" w:sz="0" w:space="0" w:color="auto"/>
                            <w:left w:val="none" w:sz="0" w:space="0" w:color="auto"/>
                            <w:bottom w:val="none" w:sz="0" w:space="0" w:color="auto"/>
                            <w:right w:val="none" w:sz="0" w:space="0" w:color="auto"/>
                          </w:divBdr>
                          <w:divsChild>
                            <w:div w:id="2011831207">
                              <w:marLeft w:val="0"/>
                              <w:marRight w:val="0"/>
                              <w:marTop w:val="0"/>
                              <w:marBottom w:val="0"/>
                              <w:divBdr>
                                <w:top w:val="none" w:sz="0" w:space="0" w:color="auto"/>
                                <w:left w:val="none" w:sz="0" w:space="0" w:color="auto"/>
                                <w:bottom w:val="none" w:sz="0" w:space="0" w:color="auto"/>
                                <w:right w:val="none" w:sz="0" w:space="0" w:color="auto"/>
                              </w:divBdr>
                              <w:divsChild>
                                <w:div w:id="155904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7006591">
      <w:bodyDiv w:val="1"/>
      <w:marLeft w:val="0"/>
      <w:marRight w:val="0"/>
      <w:marTop w:val="0"/>
      <w:marBottom w:val="0"/>
      <w:divBdr>
        <w:top w:val="none" w:sz="0" w:space="0" w:color="auto"/>
        <w:left w:val="none" w:sz="0" w:space="0" w:color="auto"/>
        <w:bottom w:val="none" w:sz="0" w:space="0" w:color="auto"/>
        <w:right w:val="none" w:sz="0" w:space="0" w:color="auto"/>
      </w:divBdr>
    </w:div>
    <w:div w:id="287585814">
      <w:bodyDiv w:val="1"/>
      <w:marLeft w:val="0"/>
      <w:marRight w:val="0"/>
      <w:marTop w:val="0"/>
      <w:marBottom w:val="0"/>
      <w:divBdr>
        <w:top w:val="none" w:sz="0" w:space="0" w:color="auto"/>
        <w:left w:val="none" w:sz="0" w:space="0" w:color="auto"/>
        <w:bottom w:val="none" w:sz="0" w:space="0" w:color="auto"/>
        <w:right w:val="none" w:sz="0" w:space="0" w:color="auto"/>
      </w:divBdr>
      <w:divsChild>
        <w:div w:id="950210468">
          <w:marLeft w:val="0"/>
          <w:marRight w:val="0"/>
          <w:marTop w:val="0"/>
          <w:marBottom w:val="0"/>
          <w:divBdr>
            <w:top w:val="none" w:sz="0" w:space="0" w:color="auto"/>
            <w:left w:val="none" w:sz="0" w:space="0" w:color="auto"/>
            <w:bottom w:val="none" w:sz="0" w:space="0" w:color="auto"/>
            <w:right w:val="none" w:sz="0" w:space="0" w:color="auto"/>
          </w:divBdr>
          <w:divsChild>
            <w:div w:id="1241719187">
              <w:blockQuote w:val="1"/>
              <w:marLeft w:val="720"/>
              <w:marRight w:val="720"/>
              <w:marTop w:val="100"/>
              <w:marBottom w:val="100"/>
              <w:divBdr>
                <w:top w:val="none" w:sz="0" w:space="0" w:color="auto"/>
                <w:left w:val="none" w:sz="0" w:space="0" w:color="auto"/>
                <w:bottom w:val="none" w:sz="0" w:space="0" w:color="auto"/>
                <w:right w:val="none" w:sz="0" w:space="0" w:color="auto"/>
              </w:divBdr>
            </w:div>
            <w:div w:id="92941004">
              <w:blockQuote w:val="1"/>
              <w:marLeft w:val="720"/>
              <w:marRight w:val="720"/>
              <w:marTop w:val="100"/>
              <w:marBottom w:val="100"/>
              <w:divBdr>
                <w:top w:val="none" w:sz="0" w:space="0" w:color="auto"/>
                <w:left w:val="none" w:sz="0" w:space="0" w:color="auto"/>
                <w:bottom w:val="none" w:sz="0" w:space="0" w:color="auto"/>
                <w:right w:val="none" w:sz="0" w:space="0" w:color="auto"/>
              </w:divBdr>
            </w:div>
            <w:div w:id="1458448077">
              <w:blockQuote w:val="1"/>
              <w:marLeft w:val="720"/>
              <w:marRight w:val="720"/>
              <w:marTop w:val="100"/>
              <w:marBottom w:val="100"/>
              <w:divBdr>
                <w:top w:val="none" w:sz="0" w:space="0" w:color="auto"/>
                <w:left w:val="none" w:sz="0" w:space="0" w:color="auto"/>
                <w:bottom w:val="none" w:sz="0" w:space="0" w:color="auto"/>
                <w:right w:val="none" w:sz="0" w:space="0" w:color="auto"/>
              </w:divBdr>
            </w:div>
            <w:div w:id="159662578">
              <w:blockQuote w:val="1"/>
              <w:marLeft w:val="720"/>
              <w:marRight w:val="720"/>
              <w:marTop w:val="100"/>
              <w:marBottom w:val="100"/>
              <w:divBdr>
                <w:top w:val="none" w:sz="0" w:space="0" w:color="auto"/>
                <w:left w:val="none" w:sz="0" w:space="0" w:color="auto"/>
                <w:bottom w:val="none" w:sz="0" w:space="0" w:color="auto"/>
                <w:right w:val="none" w:sz="0" w:space="0" w:color="auto"/>
              </w:divBdr>
            </w:div>
            <w:div w:id="37167435">
              <w:blockQuote w:val="1"/>
              <w:marLeft w:val="720"/>
              <w:marRight w:val="720"/>
              <w:marTop w:val="100"/>
              <w:marBottom w:val="100"/>
              <w:divBdr>
                <w:top w:val="none" w:sz="0" w:space="0" w:color="auto"/>
                <w:left w:val="none" w:sz="0" w:space="0" w:color="auto"/>
                <w:bottom w:val="none" w:sz="0" w:space="0" w:color="auto"/>
                <w:right w:val="none" w:sz="0" w:space="0" w:color="auto"/>
              </w:divBdr>
            </w:div>
            <w:div w:id="1352954360">
              <w:blockQuote w:val="1"/>
              <w:marLeft w:val="720"/>
              <w:marRight w:val="720"/>
              <w:marTop w:val="100"/>
              <w:marBottom w:val="100"/>
              <w:divBdr>
                <w:top w:val="none" w:sz="0" w:space="0" w:color="auto"/>
                <w:left w:val="none" w:sz="0" w:space="0" w:color="auto"/>
                <w:bottom w:val="none" w:sz="0" w:space="0" w:color="auto"/>
                <w:right w:val="none" w:sz="0" w:space="0" w:color="auto"/>
              </w:divBdr>
            </w:div>
            <w:div w:id="13969748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87854069">
      <w:bodyDiv w:val="1"/>
      <w:marLeft w:val="0"/>
      <w:marRight w:val="0"/>
      <w:marTop w:val="0"/>
      <w:marBottom w:val="0"/>
      <w:divBdr>
        <w:top w:val="none" w:sz="0" w:space="0" w:color="auto"/>
        <w:left w:val="none" w:sz="0" w:space="0" w:color="auto"/>
        <w:bottom w:val="none" w:sz="0" w:space="0" w:color="auto"/>
        <w:right w:val="none" w:sz="0" w:space="0" w:color="auto"/>
      </w:divBdr>
      <w:divsChild>
        <w:div w:id="364908579">
          <w:marLeft w:val="0"/>
          <w:marRight w:val="0"/>
          <w:marTop w:val="0"/>
          <w:marBottom w:val="0"/>
          <w:divBdr>
            <w:top w:val="none" w:sz="0" w:space="0" w:color="auto"/>
            <w:left w:val="none" w:sz="0" w:space="0" w:color="auto"/>
            <w:bottom w:val="none" w:sz="0" w:space="0" w:color="auto"/>
            <w:right w:val="none" w:sz="0" w:space="0" w:color="auto"/>
          </w:divBdr>
        </w:div>
      </w:divsChild>
    </w:div>
    <w:div w:id="305671081">
      <w:bodyDiv w:val="1"/>
      <w:marLeft w:val="0"/>
      <w:marRight w:val="0"/>
      <w:marTop w:val="0"/>
      <w:marBottom w:val="0"/>
      <w:divBdr>
        <w:top w:val="none" w:sz="0" w:space="0" w:color="auto"/>
        <w:left w:val="none" w:sz="0" w:space="0" w:color="auto"/>
        <w:bottom w:val="none" w:sz="0" w:space="0" w:color="auto"/>
        <w:right w:val="none" w:sz="0" w:space="0" w:color="auto"/>
      </w:divBdr>
      <w:divsChild>
        <w:div w:id="1581406111">
          <w:marLeft w:val="0"/>
          <w:marRight w:val="0"/>
          <w:marTop w:val="0"/>
          <w:marBottom w:val="0"/>
          <w:divBdr>
            <w:top w:val="none" w:sz="0" w:space="0" w:color="auto"/>
            <w:left w:val="none" w:sz="0" w:space="0" w:color="auto"/>
            <w:bottom w:val="none" w:sz="0" w:space="0" w:color="auto"/>
            <w:right w:val="none" w:sz="0" w:space="0" w:color="auto"/>
          </w:divBdr>
          <w:divsChild>
            <w:div w:id="1444155696">
              <w:marLeft w:val="0"/>
              <w:marRight w:val="0"/>
              <w:marTop w:val="0"/>
              <w:marBottom w:val="0"/>
              <w:divBdr>
                <w:top w:val="single" w:sz="2" w:space="0" w:color="000000"/>
                <w:left w:val="single" w:sz="2" w:space="0" w:color="000000"/>
                <w:bottom w:val="single" w:sz="2" w:space="0" w:color="000000"/>
                <w:right w:val="single" w:sz="2" w:space="0" w:color="000000"/>
              </w:divBdr>
            </w:div>
            <w:div w:id="153708511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320930139">
      <w:bodyDiv w:val="1"/>
      <w:marLeft w:val="0"/>
      <w:marRight w:val="0"/>
      <w:marTop w:val="0"/>
      <w:marBottom w:val="0"/>
      <w:divBdr>
        <w:top w:val="none" w:sz="0" w:space="0" w:color="auto"/>
        <w:left w:val="none" w:sz="0" w:space="0" w:color="auto"/>
        <w:bottom w:val="none" w:sz="0" w:space="0" w:color="auto"/>
        <w:right w:val="none" w:sz="0" w:space="0" w:color="auto"/>
      </w:divBdr>
    </w:div>
    <w:div w:id="324869355">
      <w:bodyDiv w:val="1"/>
      <w:marLeft w:val="0"/>
      <w:marRight w:val="0"/>
      <w:marTop w:val="0"/>
      <w:marBottom w:val="0"/>
      <w:divBdr>
        <w:top w:val="none" w:sz="0" w:space="0" w:color="auto"/>
        <w:left w:val="none" w:sz="0" w:space="0" w:color="auto"/>
        <w:bottom w:val="none" w:sz="0" w:space="0" w:color="auto"/>
        <w:right w:val="none" w:sz="0" w:space="0" w:color="auto"/>
      </w:divBdr>
    </w:div>
    <w:div w:id="334308668">
      <w:bodyDiv w:val="1"/>
      <w:marLeft w:val="0"/>
      <w:marRight w:val="0"/>
      <w:marTop w:val="0"/>
      <w:marBottom w:val="0"/>
      <w:divBdr>
        <w:top w:val="none" w:sz="0" w:space="0" w:color="auto"/>
        <w:left w:val="none" w:sz="0" w:space="0" w:color="auto"/>
        <w:bottom w:val="none" w:sz="0" w:space="0" w:color="auto"/>
        <w:right w:val="none" w:sz="0" w:space="0" w:color="auto"/>
      </w:divBdr>
    </w:div>
    <w:div w:id="350032342">
      <w:bodyDiv w:val="1"/>
      <w:marLeft w:val="0"/>
      <w:marRight w:val="0"/>
      <w:marTop w:val="0"/>
      <w:marBottom w:val="0"/>
      <w:divBdr>
        <w:top w:val="none" w:sz="0" w:space="0" w:color="auto"/>
        <w:left w:val="none" w:sz="0" w:space="0" w:color="auto"/>
        <w:bottom w:val="none" w:sz="0" w:space="0" w:color="auto"/>
        <w:right w:val="none" w:sz="0" w:space="0" w:color="auto"/>
      </w:divBdr>
    </w:div>
    <w:div w:id="360058818">
      <w:bodyDiv w:val="1"/>
      <w:marLeft w:val="0"/>
      <w:marRight w:val="0"/>
      <w:marTop w:val="0"/>
      <w:marBottom w:val="0"/>
      <w:divBdr>
        <w:top w:val="none" w:sz="0" w:space="0" w:color="auto"/>
        <w:left w:val="none" w:sz="0" w:space="0" w:color="auto"/>
        <w:bottom w:val="none" w:sz="0" w:space="0" w:color="auto"/>
        <w:right w:val="none" w:sz="0" w:space="0" w:color="auto"/>
      </w:divBdr>
      <w:divsChild>
        <w:div w:id="553077672">
          <w:marLeft w:val="0"/>
          <w:marRight w:val="0"/>
          <w:marTop w:val="0"/>
          <w:marBottom w:val="0"/>
          <w:divBdr>
            <w:top w:val="none" w:sz="0" w:space="0" w:color="auto"/>
            <w:left w:val="none" w:sz="0" w:space="0" w:color="auto"/>
            <w:bottom w:val="none" w:sz="0" w:space="0" w:color="auto"/>
            <w:right w:val="none" w:sz="0" w:space="0" w:color="auto"/>
          </w:divBdr>
        </w:div>
      </w:divsChild>
    </w:div>
    <w:div w:id="364405964">
      <w:bodyDiv w:val="1"/>
      <w:marLeft w:val="0"/>
      <w:marRight w:val="0"/>
      <w:marTop w:val="0"/>
      <w:marBottom w:val="0"/>
      <w:divBdr>
        <w:top w:val="none" w:sz="0" w:space="0" w:color="auto"/>
        <w:left w:val="none" w:sz="0" w:space="0" w:color="auto"/>
        <w:bottom w:val="none" w:sz="0" w:space="0" w:color="auto"/>
        <w:right w:val="none" w:sz="0" w:space="0" w:color="auto"/>
      </w:divBdr>
    </w:div>
    <w:div w:id="395393653">
      <w:bodyDiv w:val="1"/>
      <w:marLeft w:val="0"/>
      <w:marRight w:val="0"/>
      <w:marTop w:val="0"/>
      <w:marBottom w:val="0"/>
      <w:divBdr>
        <w:top w:val="none" w:sz="0" w:space="0" w:color="auto"/>
        <w:left w:val="none" w:sz="0" w:space="0" w:color="auto"/>
        <w:bottom w:val="none" w:sz="0" w:space="0" w:color="auto"/>
        <w:right w:val="none" w:sz="0" w:space="0" w:color="auto"/>
      </w:divBdr>
      <w:divsChild>
        <w:div w:id="1718160332">
          <w:marLeft w:val="0"/>
          <w:marRight w:val="0"/>
          <w:marTop w:val="0"/>
          <w:marBottom w:val="0"/>
          <w:divBdr>
            <w:top w:val="none" w:sz="0" w:space="0" w:color="auto"/>
            <w:left w:val="none" w:sz="0" w:space="0" w:color="auto"/>
            <w:bottom w:val="none" w:sz="0" w:space="0" w:color="auto"/>
            <w:right w:val="none" w:sz="0" w:space="0" w:color="auto"/>
          </w:divBdr>
          <w:divsChild>
            <w:div w:id="102576064">
              <w:marLeft w:val="0"/>
              <w:marRight w:val="0"/>
              <w:marTop w:val="0"/>
              <w:marBottom w:val="0"/>
              <w:divBdr>
                <w:top w:val="single" w:sz="2" w:space="0" w:color="000000"/>
                <w:left w:val="single" w:sz="2" w:space="0" w:color="000000"/>
                <w:bottom w:val="single" w:sz="2" w:space="0" w:color="000000"/>
                <w:right w:val="single" w:sz="2" w:space="0" w:color="000000"/>
              </w:divBdr>
            </w:div>
            <w:div w:id="165630331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422848464">
      <w:bodyDiv w:val="1"/>
      <w:marLeft w:val="0"/>
      <w:marRight w:val="0"/>
      <w:marTop w:val="0"/>
      <w:marBottom w:val="0"/>
      <w:divBdr>
        <w:top w:val="none" w:sz="0" w:space="0" w:color="auto"/>
        <w:left w:val="none" w:sz="0" w:space="0" w:color="auto"/>
        <w:bottom w:val="none" w:sz="0" w:space="0" w:color="auto"/>
        <w:right w:val="none" w:sz="0" w:space="0" w:color="auto"/>
      </w:divBdr>
    </w:div>
    <w:div w:id="425809939">
      <w:bodyDiv w:val="1"/>
      <w:marLeft w:val="0"/>
      <w:marRight w:val="0"/>
      <w:marTop w:val="0"/>
      <w:marBottom w:val="0"/>
      <w:divBdr>
        <w:top w:val="none" w:sz="0" w:space="0" w:color="auto"/>
        <w:left w:val="none" w:sz="0" w:space="0" w:color="auto"/>
        <w:bottom w:val="none" w:sz="0" w:space="0" w:color="auto"/>
        <w:right w:val="none" w:sz="0" w:space="0" w:color="auto"/>
      </w:divBdr>
    </w:div>
    <w:div w:id="430396398">
      <w:bodyDiv w:val="1"/>
      <w:marLeft w:val="0"/>
      <w:marRight w:val="0"/>
      <w:marTop w:val="0"/>
      <w:marBottom w:val="0"/>
      <w:divBdr>
        <w:top w:val="none" w:sz="0" w:space="0" w:color="auto"/>
        <w:left w:val="none" w:sz="0" w:space="0" w:color="auto"/>
        <w:bottom w:val="none" w:sz="0" w:space="0" w:color="auto"/>
        <w:right w:val="none" w:sz="0" w:space="0" w:color="auto"/>
      </w:divBdr>
    </w:div>
    <w:div w:id="434178000">
      <w:bodyDiv w:val="1"/>
      <w:marLeft w:val="0"/>
      <w:marRight w:val="0"/>
      <w:marTop w:val="0"/>
      <w:marBottom w:val="0"/>
      <w:divBdr>
        <w:top w:val="none" w:sz="0" w:space="0" w:color="auto"/>
        <w:left w:val="none" w:sz="0" w:space="0" w:color="auto"/>
        <w:bottom w:val="none" w:sz="0" w:space="0" w:color="auto"/>
        <w:right w:val="none" w:sz="0" w:space="0" w:color="auto"/>
      </w:divBdr>
      <w:divsChild>
        <w:div w:id="1260793186">
          <w:marLeft w:val="0"/>
          <w:marRight w:val="0"/>
          <w:marTop w:val="0"/>
          <w:marBottom w:val="0"/>
          <w:divBdr>
            <w:top w:val="none" w:sz="0" w:space="0" w:color="auto"/>
            <w:left w:val="none" w:sz="0" w:space="0" w:color="auto"/>
            <w:bottom w:val="none" w:sz="0" w:space="0" w:color="auto"/>
            <w:right w:val="none" w:sz="0" w:space="0" w:color="auto"/>
          </w:divBdr>
        </w:div>
      </w:divsChild>
    </w:div>
    <w:div w:id="436683421">
      <w:bodyDiv w:val="1"/>
      <w:marLeft w:val="0"/>
      <w:marRight w:val="0"/>
      <w:marTop w:val="0"/>
      <w:marBottom w:val="0"/>
      <w:divBdr>
        <w:top w:val="none" w:sz="0" w:space="0" w:color="auto"/>
        <w:left w:val="none" w:sz="0" w:space="0" w:color="auto"/>
        <w:bottom w:val="none" w:sz="0" w:space="0" w:color="auto"/>
        <w:right w:val="none" w:sz="0" w:space="0" w:color="auto"/>
      </w:divBdr>
      <w:divsChild>
        <w:div w:id="1161388256">
          <w:marLeft w:val="0"/>
          <w:marRight w:val="0"/>
          <w:marTop w:val="0"/>
          <w:marBottom w:val="0"/>
          <w:divBdr>
            <w:top w:val="none" w:sz="0" w:space="0" w:color="auto"/>
            <w:left w:val="none" w:sz="0" w:space="0" w:color="auto"/>
            <w:bottom w:val="none" w:sz="0" w:space="0" w:color="auto"/>
            <w:right w:val="none" w:sz="0" w:space="0" w:color="auto"/>
          </w:divBdr>
        </w:div>
      </w:divsChild>
    </w:div>
    <w:div w:id="447774607">
      <w:bodyDiv w:val="1"/>
      <w:marLeft w:val="0"/>
      <w:marRight w:val="0"/>
      <w:marTop w:val="0"/>
      <w:marBottom w:val="0"/>
      <w:divBdr>
        <w:top w:val="none" w:sz="0" w:space="0" w:color="auto"/>
        <w:left w:val="none" w:sz="0" w:space="0" w:color="auto"/>
        <w:bottom w:val="none" w:sz="0" w:space="0" w:color="auto"/>
        <w:right w:val="none" w:sz="0" w:space="0" w:color="auto"/>
      </w:divBdr>
      <w:divsChild>
        <w:div w:id="289097944">
          <w:marLeft w:val="0"/>
          <w:marRight w:val="0"/>
          <w:marTop w:val="0"/>
          <w:marBottom w:val="0"/>
          <w:divBdr>
            <w:top w:val="none" w:sz="0" w:space="0" w:color="auto"/>
            <w:left w:val="none" w:sz="0" w:space="0" w:color="auto"/>
            <w:bottom w:val="none" w:sz="0" w:space="0" w:color="auto"/>
            <w:right w:val="none" w:sz="0" w:space="0" w:color="auto"/>
          </w:divBdr>
        </w:div>
      </w:divsChild>
    </w:div>
    <w:div w:id="478501796">
      <w:bodyDiv w:val="1"/>
      <w:marLeft w:val="0"/>
      <w:marRight w:val="0"/>
      <w:marTop w:val="0"/>
      <w:marBottom w:val="0"/>
      <w:divBdr>
        <w:top w:val="none" w:sz="0" w:space="0" w:color="auto"/>
        <w:left w:val="none" w:sz="0" w:space="0" w:color="auto"/>
        <w:bottom w:val="none" w:sz="0" w:space="0" w:color="auto"/>
        <w:right w:val="none" w:sz="0" w:space="0" w:color="auto"/>
      </w:divBdr>
    </w:div>
    <w:div w:id="493959699">
      <w:bodyDiv w:val="1"/>
      <w:marLeft w:val="0"/>
      <w:marRight w:val="0"/>
      <w:marTop w:val="0"/>
      <w:marBottom w:val="0"/>
      <w:divBdr>
        <w:top w:val="none" w:sz="0" w:space="0" w:color="auto"/>
        <w:left w:val="none" w:sz="0" w:space="0" w:color="auto"/>
        <w:bottom w:val="none" w:sz="0" w:space="0" w:color="auto"/>
        <w:right w:val="none" w:sz="0" w:space="0" w:color="auto"/>
      </w:divBdr>
    </w:div>
    <w:div w:id="507213718">
      <w:bodyDiv w:val="1"/>
      <w:marLeft w:val="0"/>
      <w:marRight w:val="0"/>
      <w:marTop w:val="0"/>
      <w:marBottom w:val="0"/>
      <w:divBdr>
        <w:top w:val="none" w:sz="0" w:space="0" w:color="auto"/>
        <w:left w:val="none" w:sz="0" w:space="0" w:color="auto"/>
        <w:bottom w:val="none" w:sz="0" w:space="0" w:color="auto"/>
        <w:right w:val="none" w:sz="0" w:space="0" w:color="auto"/>
      </w:divBdr>
    </w:div>
    <w:div w:id="507257445">
      <w:bodyDiv w:val="1"/>
      <w:marLeft w:val="0"/>
      <w:marRight w:val="0"/>
      <w:marTop w:val="0"/>
      <w:marBottom w:val="0"/>
      <w:divBdr>
        <w:top w:val="none" w:sz="0" w:space="0" w:color="auto"/>
        <w:left w:val="none" w:sz="0" w:space="0" w:color="auto"/>
        <w:bottom w:val="none" w:sz="0" w:space="0" w:color="auto"/>
        <w:right w:val="none" w:sz="0" w:space="0" w:color="auto"/>
      </w:divBdr>
      <w:divsChild>
        <w:div w:id="399837652">
          <w:marLeft w:val="0"/>
          <w:marRight w:val="0"/>
          <w:marTop w:val="0"/>
          <w:marBottom w:val="0"/>
          <w:divBdr>
            <w:top w:val="none" w:sz="0" w:space="0" w:color="auto"/>
            <w:left w:val="none" w:sz="0" w:space="0" w:color="auto"/>
            <w:bottom w:val="none" w:sz="0" w:space="0" w:color="auto"/>
            <w:right w:val="none" w:sz="0" w:space="0" w:color="auto"/>
          </w:divBdr>
        </w:div>
      </w:divsChild>
    </w:div>
    <w:div w:id="515730313">
      <w:bodyDiv w:val="1"/>
      <w:marLeft w:val="0"/>
      <w:marRight w:val="0"/>
      <w:marTop w:val="0"/>
      <w:marBottom w:val="0"/>
      <w:divBdr>
        <w:top w:val="none" w:sz="0" w:space="0" w:color="auto"/>
        <w:left w:val="none" w:sz="0" w:space="0" w:color="auto"/>
        <w:bottom w:val="none" w:sz="0" w:space="0" w:color="auto"/>
        <w:right w:val="none" w:sz="0" w:space="0" w:color="auto"/>
      </w:divBdr>
      <w:divsChild>
        <w:div w:id="425419216">
          <w:marLeft w:val="0"/>
          <w:marRight w:val="0"/>
          <w:marTop w:val="0"/>
          <w:marBottom w:val="0"/>
          <w:divBdr>
            <w:top w:val="none" w:sz="0" w:space="0" w:color="auto"/>
            <w:left w:val="none" w:sz="0" w:space="0" w:color="auto"/>
            <w:bottom w:val="none" w:sz="0" w:space="0" w:color="auto"/>
            <w:right w:val="none" w:sz="0" w:space="0" w:color="auto"/>
          </w:divBdr>
        </w:div>
      </w:divsChild>
    </w:div>
    <w:div w:id="516581595">
      <w:bodyDiv w:val="1"/>
      <w:marLeft w:val="0"/>
      <w:marRight w:val="0"/>
      <w:marTop w:val="0"/>
      <w:marBottom w:val="0"/>
      <w:divBdr>
        <w:top w:val="none" w:sz="0" w:space="0" w:color="auto"/>
        <w:left w:val="none" w:sz="0" w:space="0" w:color="auto"/>
        <w:bottom w:val="none" w:sz="0" w:space="0" w:color="auto"/>
        <w:right w:val="none" w:sz="0" w:space="0" w:color="auto"/>
      </w:divBdr>
    </w:div>
    <w:div w:id="519927272">
      <w:bodyDiv w:val="1"/>
      <w:marLeft w:val="0"/>
      <w:marRight w:val="0"/>
      <w:marTop w:val="0"/>
      <w:marBottom w:val="0"/>
      <w:divBdr>
        <w:top w:val="none" w:sz="0" w:space="0" w:color="auto"/>
        <w:left w:val="none" w:sz="0" w:space="0" w:color="auto"/>
        <w:bottom w:val="none" w:sz="0" w:space="0" w:color="auto"/>
        <w:right w:val="none" w:sz="0" w:space="0" w:color="auto"/>
      </w:divBdr>
      <w:divsChild>
        <w:div w:id="649208959">
          <w:marLeft w:val="0"/>
          <w:marRight w:val="0"/>
          <w:marTop w:val="0"/>
          <w:marBottom w:val="0"/>
          <w:divBdr>
            <w:top w:val="none" w:sz="0" w:space="0" w:color="auto"/>
            <w:left w:val="none" w:sz="0" w:space="0" w:color="auto"/>
            <w:bottom w:val="none" w:sz="0" w:space="0" w:color="auto"/>
            <w:right w:val="none" w:sz="0" w:space="0" w:color="auto"/>
          </w:divBdr>
          <w:divsChild>
            <w:div w:id="372387790">
              <w:marLeft w:val="0"/>
              <w:marRight w:val="0"/>
              <w:marTop w:val="0"/>
              <w:marBottom w:val="0"/>
              <w:divBdr>
                <w:top w:val="single" w:sz="2" w:space="0" w:color="000000"/>
                <w:left w:val="single" w:sz="2" w:space="0" w:color="000000"/>
                <w:bottom w:val="single" w:sz="2" w:space="0" w:color="000000"/>
                <w:right w:val="single" w:sz="2" w:space="0" w:color="000000"/>
              </w:divBdr>
            </w:div>
            <w:div w:id="415175079">
              <w:marLeft w:val="0"/>
              <w:marRight w:val="0"/>
              <w:marTop w:val="0"/>
              <w:marBottom w:val="0"/>
              <w:divBdr>
                <w:top w:val="single" w:sz="2" w:space="0" w:color="000000"/>
                <w:left w:val="single" w:sz="2" w:space="0" w:color="000000"/>
                <w:bottom w:val="single" w:sz="2" w:space="0" w:color="000000"/>
                <w:right w:val="single" w:sz="2" w:space="0" w:color="000000"/>
              </w:divBdr>
            </w:div>
            <w:div w:id="992836124">
              <w:marLeft w:val="0"/>
              <w:marRight w:val="0"/>
              <w:marTop w:val="0"/>
              <w:marBottom w:val="0"/>
              <w:divBdr>
                <w:top w:val="single" w:sz="2" w:space="0" w:color="000000"/>
                <w:left w:val="single" w:sz="2" w:space="0" w:color="000000"/>
                <w:bottom w:val="single" w:sz="2" w:space="0" w:color="000000"/>
                <w:right w:val="single" w:sz="2" w:space="0" w:color="000000"/>
              </w:divBdr>
            </w:div>
            <w:div w:id="137646191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521166565">
      <w:bodyDiv w:val="1"/>
      <w:marLeft w:val="0"/>
      <w:marRight w:val="0"/>
      <w:marTop w:val="0"/>
      <w:marBottom w:val="0"/>
      <w:divBdr>
        <w:top w:val="none" w:sz="0" w:space="0" w:color="auto"/>
        <w:left w:val="none" w:sz="0" w:space="0" w:color="auto"/>
        <w:bottom w:val="none" w:sz="0" w:space="0" w:color="auto"/>
        <w:right w:val="none" w:sz="0" w:space="0" w:color="auto"/>
      </w:divBdr>
    </w:div>
    <w:div w:id="522135557">
      <w:bodyDiv w:val="1"/>
      <w:marLeft w:val="0"/>
      <w:marRight w:val="0"/>
      <w:marTop w:val="0"/>
      <w:marBottom w:val="0"/>
      <w:divBdr>
        <w:top w:val="none" w:sz="0" w:space="0" w:color="auto"/>
        <w:left w:val="none" w:sz="0" w:space="0" w:color="auto"/>
        <w:bottom w:val="none" w:sz="0" w:space="0" w:color="auto"/>
        <w:right w:val="none" w:sz="0" w:space="0" w:color="auto"/>
      </w:divBdr>
    </w:div>
    <w:div w:id="525292303">
      <w:bodyDiv w:val="1"/>
      <w:marLeft w:val="0"/>
      <w:marRight w:val="0"/>
      <w:marTop w:val="0"/>
      <w:marBottom w:val="0"/>
      <w:divBdr>
        <w:top w:val="none" w:sz="0" w:space="0" w:color="auto"/>
        <w:left w:val="none" w:sz="0" w:space="0" w:color="auto"/>
        <w:bottom w:val="none" w:sz="0" w:space="0" w:color="auto"/>
        <w:right w:val="none" w:sz="0" w:space="0" w:color="auto"/>
      </w:divBdr>
      <w:divsChild>
        <w:div w:id="1173497889">
          <w:marLeft w:val="0"/>
          <w:marRight w:val="0"/>
          <w:marTop w:val="0"/>
          <w:marBottom w:val="0"/>
          <w:divBdr>
            <w:top w:val="none" w:sz="0" w:space="0" w:color="auto"/>
            <w:left w:val="none" w:sz="0" w:space="0" w:color="auto"/>
            <w:bottom w:val="none" w:sz="0" w:space="0" w:color="auto"/>
            <w:right w:val="none" w:sz="0" w:space="0" w:color="auto"/>
          </w:divBdr>
        </w:div>
      </w:divsChild>
    </w:div>
    <w:div w:id="527523052">
      <w:bodyDiv w:val="1"/>
      <w:marLeft w:val="0"/>
      <w:marRight w:val="0"/>
      <w:marTop w:val="0"/>
      <w:marBottom w:val="0"/>
      <w:divBdr>
        <w:top w:val="none" w:sz="0" w:space="0" w:color="auto"/>
        <w:left w:val="none" w:sz="0" w:space="0" w:color="auto"/>
        <w:bottom w:val="none" w:sz="0" w:space="0" w:color="auto"/>
        <w:right w:val="none" w:sz="0" w:space="0" w:color="auto"/>
      </w:divBdr>
      <w:divsChild>
        <w:div w:id="1287085383">
          <w:marLeft w:val="0"/>
          <w:marRight w:val="0"/>
          <w:marTop w:val="0"/>
          <w:marBottom w:val="0"/>
          <w:divBdr>
            <w:top w:val="none" w:sz="0" w:space="0" w:color="auto"/>
            <w:left w:val="none" w:sz="0" w:space="0" w:color="auto"/>
            <w:bottom w:val="none" w:sz="0" w:space="0" w:color="auto"/>
            <w:right w:val="none" w:sz="0" w:space="0" w:color="auto"/>
          </w:divBdr>
          <w:divsChild>
            <w:div w:id="1075081410">
              <w:marLeft w:val="0"/>
              <w:marRight w:val="0"/>
              <w:marTop w:val="0"/>
              <w:marBottom w:val="0"/>
              <w:divBdr>
                <w:top w:val="single" w:sz="2" w:space="0" w:color="000000"/>
                <w:left w:val="single" w:sz="2" w:space="0" w:color="000000"/>
                <w:bottom w:val="single" w:sz="2" w:space="0" w:color="000000"/>
                <w:right w:val="single" w:sz="2" w:space="0" w:color="000000"/>
              </w:divBdr>
            </w:div>
            <w:div w:id="1665432416">
              <w:marLeft w:val="0"/>
              <w:marRight w:val="0"/>
              <w:marTop w:val="0"/>
              <w:marBottom w:val="0"/>
              <w:divBdr>
                <w:top w:val="single" w:sz="2" w:space="0" w:color="000000"/>
                <w:left w:val="single" w:sz="2" w:space="0" w:color="000000"/>
                <w:bottom w:val="single" w:sz="2" w:space="0" w:color="000000"/>
                <w:right w:val="single" w:sz="2" w:space="0" w:color="000000"/>
              </w:divBdr>
            </w:div>
            <w:div w:id="1895656048">
              <w:marLeft w:val="0"/>
              <w:marRight w:val="0"/>
              <w:marTop w:val="0"/>
              <w:marBottom w:val="0"/>
              <w:divBdr>
                <w:top w:val="single" w:sz="2" w:space="0" w:color="000000"/>
                <w:left w:val="single" w:sz="2" w:space="0" w:color="000000"/>
                <w:bottom w:val="single" w:sz="2" w:space="0" w:color="000000"/>
                <w:right w:val="single" w:sz="2" w:space="0" w:color="000000"/>
              </w:divBdr>
            </w:div>
            <w:div w:id="197960164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534315838">
      <w:bodyDiv w:val="1"/>
      <w:marLeft w:val="0"/>
      <w:marRight w:val="0"/>
      <w:marTop w:val="0"/>
      <w:marBottom w:val="0"/>
      <w:divBdr>
        <w:top w:val="none" w:sz="0" w:space="0" w:color="auto"/>
        <w:left w:val="none" w:sz="0" w:space="0" w:color="auto"/>
        <w:bottom w:val="none" w:sz="0" w:space="0" w:color="auto"/>
        <w:right w:val="none" w:sz="0" w:space="0" w:color="auto"/>
      </w:divBdr>
      <w:divsChild>
        <w:div w:id="379331964">
          <w:marLeft w:val="0"/>
          <w:marRight w:val="0"/>
          <w:marTop w:val="0"/>
          <w:marBottom w:val="0"/>
          <w:divBdr>
            <w:top w:val="none" w:sz="0" w:space="0" w:color="auto"/>
            <w:left w:val="none" w:sz="0" w:space="0" w:color="auto"/>
            <w:bottom w:val="none" w:sz="0" w:space="0" w:color="auto"/>
            <w:right w:val="none" w:sz="0" w:space="0" w:color="auto"/>
          </w:divBdr>
        </w:div>
      </w:divsChild>
    </w:div>
    <w:div w:id="536546759">
      <w:bodyDiv w:val="1"/>
      <w:marLeft w:val="0"/>
      <w:marRight w:val="0"/>
      <w:marTop w:val="0"/>
      <w:marBottom w:val="0"/>
      <w:divBdr>
        <w:top w:val="none" w:sz="0" w:space="0" w:color="auto"/>
        <w:left w:val="none" w:sz="0" w:space="0" w:color="auto"/>
        <w:bottom w:val="none" w:sz="0" w:space="0" w:color="auto"/>
        <w:right w:val="none" w:sz="0" w:space="0" w:color="auto"/>
      </w:divBdr>
    </w:div>
    <w:div w:id="536936830">
      <w:bodyDiv w:val="1"/>
      <w:marLeft w:val="0"/>
      <w:marRight w:val="0"/>
      <w:marTop w:val="0"/>
      <w:marBottom w:val="0"/>
      <w:divBdr>
        <w:top w:val="none" w:sz="0" w:space="0" w:color="auto"/>
        <w:left w:val="none" w:sz="0" w:space="0" w:color="auto"/>
        <w:bottom w:val="none" w:sz="0" w:space="0" w:color="auto"/>
        <w:right w:val="none" w:sz="0" w:space="0" w:color="auto"/>
      </w:divBdr>
    </w:div>
    <w:div w:id="549344865">
      <w:bodyDiv w:val="1"/>
      <w:marLeft w:val="0"/>
      <w:marRight w:val="0"/>
      <w:marTop w:val="0"/>
      <w:marBottom w:val="0"/>
      <w:divBdr>
        <w:top w:val="none" w:sz="0" w:space="0" w:color="auto"/>
        <w:left w:val="none" w:sz="0" w:space="0" w:color="auto"/>
        <w:bottom w:val="none" w:sz="0" w:space="0" w:color="auto"/>
        <w:right w:val="none" w:sz="0" w:space="0" w:color="auto"/>
      </w:divBdr>
    </w:div>
    <w:div w:id="572348773">
      <w:bodyDiv w:val="1"/>
      <w:marLeft w:val="0"/>
      <w:marRight w:val="0"/>
      <w:marTop w:val="0"/>
      <w:marBottom w:val="0"/>
      <w:divBdr>
        <w:top w:val="none" w:sz="0" w:space="0" w:color="auto"/>
        <w:left w:val="none" w:sz="0" w:space="0" w:color="auto"/>
        <w:bottom w:val="none" w:sz="0" w:space="0" w:color="auto"/>
        <w:right w:val="none" w:sz="0" w:space="0" w:color="auto"/>
      </w:divBdr>
      <w:divsChild>
        <w:div w:id="69739293">
          <w:marLeft w:val="0"/>
          <w:marRight w:val="0"/>
          <w:marTop w:val="0"/>
          <w:marBottom w:val="0"/>
          <w:divBdr>
            <w:top w:val="none" w:sz="0" w:space="0" w:color="auto"/>
            <w:left w:val="none" w:sz="0" w:space="0" w:color="auto"/>
            <w:bottom w:val="none" w:sz="0" w:space="0" w:color="auto"/>
            <w:right w:val="none" w:sz="0" w:space="0" w:color="auto"/>
          </w:divBdr>
          <w:divsChild>
            <w:div w:id="1206941077">
              <w:marLeft w:val="0"/>
              <w:marRight w:val="0"/>
              <w:marTop w:val="0"/>
              <w:marBottom w:val="0"/>
              <w:divBdr>
                <w:top w:val="none" w:sz="0" w:space="0" w:color="auto"/>
                <w:left w:val="none" w:sz="0" w:space="0" w:color="auto"/>
                <w:bottom w:val="none" w:sz="0" w:space="0" w:color="auto"/>
                <w:right w:val="none" w:sz="0" w:space="0" w:color="auto"/>
              </w:divBdr>
              <w:divsChild>
                <w:div w:id="1717004667">
                  <w:marLeft w:val="0"/>
                  <w:marRight w:val="0"/>
                  <w:marTop w:val="0"/>
                  <w:marBottom w:val="0"/>
                  <w:divBdr>
                    <w:top w:val="none" w:sz="0" w:space="0" w:color="auto"/>
                    <w:left w:val="none" w:sz="0" w:space="0" w:color="auto"/>
                    <w:bottom w:val="none" w:sz="0" w:space="0" w:color="auto"/>
                    <w:right w:val="none" w:sz="0" w:space="0" w:color="auto"/>
                  </w:divBdr>
                  <w:divsChild>
                    <w:div w:id="1780055435">
                      <w:marLeft w:val="0"/>
                      <w:marRight w:val="0"/>
                      <w:marTop w:val="0"/>
                      <w:marBottom w:val="0"/>
                      <w:divBdr>
                        <w:top w:val="none" w:sz="0" w:space="0" w:color="auto"/>
                        <w:left w:val="none" w:sz="0" w:space="0" w:color="auto"/>
                        <w:bottom w:val="none" w:sz="0" w:space="0" w:color="auto"/>
                        <w:right w:val="none" w:sz="0" w:space="0" w:color="auto"/>
                      </w:divBdr>
                      <w:divsChild>
                        <w:div w:id="922644084">
                          <w:marLeft w:val="0"/>
                          <w:marRight w:val="0"/>
                          <w:marTop w:val="0"/>
                          <w:marBottom w:val="0"/>
                          <w:divBdr>
                            <w:top w:val="none" w:sz="0" w:space="0" w:color="auto"/>
                            <w:left w:val="none" w:sz="0" w:space="0" w:color="auto"/>
                            <w:bottom w:val="none" w:sz="0" w:space="0" w:color="auto"/>
                            <w:right w:val="none" w:sz="0" w:space="0" w:color="auto"/>
                          </w:divBdr>
                          <w:divsChild>
                            <w:div w:id="796685178">
                              <w:marLeft w:val="0"/>
                              <w:marRight w:val="0"/>
                              <w:marTop w:val="0"/>
                              <w:marBottom w:val="0"/>
                              <w:divBdr>
                                <w:top w:val="none" w:sz="0" w:space="0" w:color="auto"/>
                                <w:left w:val="none" w:sz="0" w:space="0" w:color="auto"/>
                                <w:bottom w:val="none" w:sz="0" w:space="0" w:color="auto"/>
                                <w:right w:val="none" w:sz="0" w:space="0" w:color="auto"/>
                              </w:divBdr>
                              <w:divsChild>
                                <w:div w:id="1962109230">
                                  <w:marLeft w:val="0"/>
                                  <w:marRight w:val="0"/>
                                  <w:marTop w:val="0"/>
                                  <w:marBottom w:val="0"/>
                                  <w:divBdr>
                                    <w:top w:val="none" w:sz="0" w:space="0" w:color="auto"/>
                                    <w:left w:val="none" w:sz="0" w:space="0" w:color="auto"/>
                                    <w:bottom w:val="none" w:sz="0" w:space="0" w:color="auto"/>
                                    <w:right w:val="none" w:sz="0" w:space="0" w:color="auto"/>
                                  </w:divBdr>
                                  <w:divsChild>
                                    <w:div w:id="120541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5282439">
                          <w:marLeft w:val="0"/>
                          <w:marRight w:val="0"/>
                          <w:marTop w:val="0"/>
                          <w:marBottom w:val="0"/>
                          <w:divBdr>
                            <w:top w:val="none" w:sz="0" w:space="0" w:color="auto"/>
                            <w:left w:val="none" w:sz="0" w:space="0" w:color="auto"/>
                            <w:bottom w:val="none" w:sz="0" w:space="0" w:color="auto"/>
                            <w:right w:val="none" w:sz="0" w:space="0" w:color="auto"/>
                          </w:divBdr>
                          <w:divsChild>
                            <w:div w:id="1667629459">
                              <w:marLeft w:val="0"/>
                              <w:marRight w:val="0"/>
                              <w:marTop w:val="0"/>
                              <w:marBottom w:val="0"/>
                              <w:divBdr>
                                <w:top w:val="none" w:sz="0" w:space="0" w:color="auto"/>
                                <w:left w:val="none" w:sz="0" w:space="0" w:color="auto"/>
                                <w:bottom w:val="none" w:sz="0" w:space="0" w:color="auto"/>
                                <w:right w:val="none" w:sz="0" w:space="0" w:color="auto"/>
                              </w:divBdr>
                              <w:divsChild>
                                <w:div w:id="268899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7345859">
      <w:bodyDiv w:val="1"/>
      <w:marLeft w:val="0"/>
      <w:marRight w:val="0"/>
      <w:marTop w:val="0"/>
      <w:marBottom w:val="0"/>
      <w:divBdr>
        <w:top w:val="none" w:sz="0" w:space="0" w:color="auto"/>
        <w:left w:val="none" w:sz="0" w:space="0" w:color="auto"/>
        <w:bottom w:val="none" w:sz="0" w:space="0" w:color="auto"/>
        <w:right w:val="none" w:sz="0" w:space="0" w:color="auto"/>
      </w:divBdr>
    </w:div>
    <w:div w:id="596183635">
      <w:bodyDiv w:val="1"/>
      <w:marLeft w:val="0"/>
      <w:marRight w:val="0"/>
      <w:marTop w:val="0"/>
      <w:marBottom w:val="0"/>
      <w:divBdr>
        <w:top w:val="none" w:sz="0" w:space="0" w:color="auto"/>
        <w:left w:val="none" w:sz="0" w:space="0" w:color="auto"/>
        <w:bottom w:val="none" w:sz="0" w:space="0" w:color="auto"/>
        <w:right w:val="none" w:sz="0" w:space="0" w:color="auto"/>
      </w:divBdr>
    </w:div>
    <w:div w:id="600651002">
      <w:bodyDiv w:val="1"/>
      <w:marLeft w:val="0"/>
      <w:marRight w:val="0"/>
      <w:marTop w:val="0"/>
      <w:marBottom w:val="0"/>
      <w:divBdr>
        <w:top w:val="none" w:sz="0" w:space="0" w:color="auto"/>
        <w:left w:val="none" w:sz="0" w:space="0" w:color="auto"/>
        <w:bottom w:val="none" w:sz="0" w:space="0" w:color="auto"/>
        <w:right w:val="none" w:sz="0" w:space="0" w:color="auto"/>
      </w:divBdr>
      <w:divsChild>
        <w:div w:id="433285895">
          <w:marLeft w:val="0"/>
          <w:marRight w:val="0"/>
          <w:marTop w:val="0"/>
          <w:marBottom w:val="0"/>
          <w:divBdr>
            <w:top w:val="none" w:sz="0" w:space="0" w:color="auto"/>
            <w:left w:val="none" w:sz="0" w:space="0" w:color="auto"/>
            <w:bottom w:val="none" w:sz="0" w:space="0" w:color="auto"/>
            <w:right w:val="none" w:sz="0" w:space="0" w:color="auto"/>
          </w:divBdr>
        </w:div>
      </w:divsChild>
    </w:div>
    <w:div w:id="611785817">
      <w:bodyDiv w:val="1"/>
      <w:marLeft w:val="0"/>
      <w:marRight w:val="0"/>
      <w:marTop w:val="0"/>
      <w:marBottom w:val="0"/>
      <w:divBdr>
        <w:top w:val="none" w:sz="0" w:space="0" w:color="auto"/>
        <w:left w:val="none" w:sz="0" w:space="0" w:color="auto"/>
        <w:bottom w:val="none" w:sz="0" w:space="0" w:color="auto"/>
        <w:right w:val="none" w:sz="0" w:space="0" w:color="auto"/>
      </w:divBdr>
    </w:div>
    <w:div w:id="638533579">
      <w:bodyDiv w:val="1"/>
      <w:marLeft w:val="0"/>
      <w:marRight w:val="0"/>
      <w:marTop w:val="0"/>
      <w:marBottom w:val="0"/>
      <w:divBdr>
        <w:top w:val="none" w:sz="0" w:space="0" w:color="auto"/>
        <w:left w:val="none" w:sz="0" w:space="0" w:color="auto"/>
        <w:bottom w:val="none" w:sz="0" w:space="0" w:color="auto"/>
        <w:right w:val="none" w:sz="0" w:space="0" w:color="auto"/>
      </w:divBdr>
    </w:div>
    <w:div w:id="665129213">
      <w:bodyDiv w:val="1"/>
      <w:marLeft w:val="0"/>
      <w:marRight w:val="0"/>
      <w:marTop w:val="0"/>
      <w:marBottom w:val="0"/>
      <w:divBdr>
        <w:top w:val="none" w:sz="0" w:space="0" w:color="auto"/>
        <w:left w:val="none" w:sz="0" w:space="0" w:color="auto"/>
        <w:bottom w:val="none" w:sz="0" w:space="0" w:color="auto"/>
        <w:right w:val="none" w:sz="0" w:space="0" w:color="auto"/>
      </w:divBdr>
    </w:div>
    <w:div w:id="666052395">
      <w:bodyDiv w:val="1"/>
      <w:marLeft w:val="0"/>
      <w:marRight w:val="0"/>
      <w:marTop w:val="0"/>
      <w:marBottom w:val="0"/>
      <w:divBdr>
        <w:top w:val="none" w:sz="0" w:space="0" w:color="auto"/>
        <w:left w:val="none" w:sz="0" w:space="0" w:color="auto"/>
        <w:bottom w:val="none" w:sz="0" w:space="0" w:color="auto"/>
        <w:right w:val="none" w:sz="0" w:space="0" w:color="auto"/>
      </w:divBdr>
      <w:divsChild>
        <w:div w:id="1224174200">
          <w:marLeft w:val="0"/>
          <w:marRight w:val="0"/>
          <w:marTop w:val="0"/>
          <w:marBottom w:val="0"/>
          <w:divBdr>
            <w:top w:val="none" w:sz="0" w:space="0" w:color="auto"/>
            <w:left w:val="none" w:sz="0" w:space="0" w:color="auto"/>
            <w:bottom w:val="none" w:sz="0" w:space="0" w:color="auto"/>
            <w:right w:val="none" w:sz="0" w:space="0" w:color="auto"/>
          </w:divBdr>
        </w:div>
      </w:divsChild>
    </w:div>
    <w:div w:id="672803629">
      <w:bodyDiv w:val="1"/>
      <w:marLeft w:val="0"/>
      <w:marRight w:val="0"/>
      <w:marTop w:val="0"/>
      <w:marBottom w:val="0"/>
      <w:divBdr>
        <w:top w:val="none" w:sz="0" w:space="0" w:color="auto"/>
        <w:left w:val="none" w:sz="0" w:space="0" w:color="auto"/>
        <w:bottom w:val="none" w:sz="0" w:space="0" w:color="auto"/>
        <w:right w:val="none" w:sz="0" w:space="0" w:color="auto"/>
      </w:divBdr>
    </w:div>
    <w:div w:id="686174512">
      <w:bodyDiv w:val="1"/>
      <w:marLeft w:val="0"/>
      <w:marRight w:val="0"/>
      <w:marTop w:val="0"/>
      <w:marBottom w:val="0"/>
      <w:divBdr>
        <w:top w:val="none" w:sz="0" w:space="0" w:color="auto"/>
        <w:left w:val="none" w:sz="0" w:space="0" w:color="auto"/>
        <w:bottom w:val="none" w:sz="0" w:space="0" w:color="auto"/>
        <w:right w:val="none" w:sz="0" w:space="0" w:color="auto"/>
      </w:divBdr>
      <w:divsChild>
        <w:div w:id="643124974">
          <w:marLeft w:val="0"/>
          <w:marRight w:val="0"/>
          <w:marTop w:val="0"/>
          <w:marBottom w:val="0"/>
          <w:divBdr>
            <w:top w:val="none" w:sz="0" w:space="0" w:color="auto"/>
            <w:left w:val="none" w:sz="0" w:space="0" w:color="auto"/>
            <w:bottom w:val="none" w:sz="0" w:space="0" w:color="auto"/>
            <w:right w:val="none" w:sz="0" w:space="0" w:color="auto"/>
          </w:divBdr>
        </w:div>
      </w:divsChild>
    </w:div>
    <w:div w:id="705564574">
      <w:bodyDiv w:val="1"/>
      <w:marLeft w:val="0"/>
      <w:marRight w:val="0"/>
      <w:marTop w:val="0"/>
      <w:marBottom w:val="0"/>
      <w:divBdr>
        <w:top w:val="none" w:sz="0" w:space="0" w:color="auto"/>
        <w:left w:val="none" w:sz="0" w:space="0" w:color="auto"/>
        <w:bottom w:val="none" w:sz="0" w:space="0" w:color="auto"/>
        <w:right w:val="none" w:sz="0" w:space="0" w:color="auto"/>
      </w:divBdr>
    </w:div>
    <w:div w:id="711803486">
      <w:bodyDiv w:val="1"/>
      <w:marLeft w:val="0"/>
      <w:marRight w:val="0"/>
      <w:marTop w:val="0"/>
      <w:marBottom w:val="0"/>
      <w:divBdr>
        <w:top w:val="none" w:sz="0" w:space="0" w:color="auto"/>
        <w:left w:val="none" w:sz="0" w:space="0" w:color="auto"/>
        <w:bottom w:val="none" w:sz="0" w:space="0" w:color="auto"/>
        <w:right w:val="none" w:sz="0" w:space="0" w:color="auto"/>
      </w:divBdr>
    </w:div>
    <w:div w:id="727533535">
      <w:bodyDiv w:val="1"/>
      <w:marLeft w:val="0"/>
      <w:marRight w:val="0"/>
      <w:marTop w:val="0"/>
      <w:marBottom w:val="0"/>
      <w:divBdr>
        <w:top w:val="none" w:sz="0" w:space="0" w:color="auto"/>
        <w:left w:val="none" w:sz="0" w:space="0" w:color="auto"/>
        <w:bottom w:val="none" w:sz="0" w:space="0" w:color="auto"/>
        <w:right w:val="none" w:sz="0" w:space="0" w:color="auto"/>
      </w:divBdr>
    </w:div>
    <w:div w:id="733116380">
      <w:bodyDiv w:val="1"/>
      <w:marLeft w:val="0"/>
      <w:marRight w:val="0"/>
      <w:marTop w:val="0"/>
      <w:marBottom w:val="0"/>
      <w:divBdr>
        <w:top w:val="none" w:sz="0" w:space="0" w:color="auto"/>
        <w:left w:val="none" w:sz="0" w:space="0" w:color="auto"/>
        <w:bottom w:val="none" w:sz="0" w:space="0" w:color="auto"/>
        <w:right w:val="none" w:sz="0" w:space="0" w:color="auto"/>
      </w:divBdr>
      <w:divsChild>
        <w:div w:id="1216352166">
          <w:marLeft w:val="0"/>
          <w:marRight w:val="0"/>
          <w:marTop w:val="0"/>
          <w:marBottom w:val="300"/>
          <w:divBdr>
            <w:top w:val="single" w:sz="2" w:space="0" w:color="000000"/>
            <w:left w:val="single" w:sz="2" w:space="0" w:color="000000"/>
            <w:bottom w:val="single" w:sz="2" w:space="0" w:color="000000"/>
            <w:right w:val="single" w:sz="2" w:space="0" w:color="000000"/>
          </w:divBdr>
        </w:div>
        <w:div w:id="179883295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750926901">
      <w:bodyDiv w:val="1"/>
      <w:marLeft w:val="0"/>
      <w:marRight w:val="0"/>
      <w:marTop w:val="0"/>
      <w:marBottom w:val="0"/>
      <w:divBdr>
        <w:top w:val="none" w:sz="0" w:space="0" w:color="auto"/>
        <w:left w:val="none" w:sz="0" w:space="0" w:color="auto"/>
        <w:bottom w:val="none" w:sz="0" w:space="0" w:color="auto"/>
        <w:right w:val="none" w:sz="0" w:space="0" w:color="auto"/>
      </w:divBdr>
    </w:div>
    <w:div w:id="759328529">
      <w:bodyDiv w:val="1"/>
      <w:marLeft w:val="0"/>
      <w:marRight w:val="0"/>
      <w:marTop w:val="0"/>
      <w:marBottom w:val="0"/>
      <w:divBdr>
        <w:top w:val="none" w:sz="0" w:space="0" w:color="auto"/>
        <w:left w:val="none" w:sz="0" w:space="0" w:color="auto"/>
        <w:bottom w:val="none" w:sz="0" w:space="0" w:color="auto"/>
        <w:right w:val="none" w:sz="0" w:space="0" w:color="auto"/>
      </w:divBdr>
      <w:divsChild>
        <w:div w:id="1145968296">
          <w:marLeft w:val="0"/>
          <w:marRight w:val="0"/>
          <w:marTop w:val="0"/>
          <w:marBottom w:val="0"/>
          <w:divBdr>
            <w:top w:val="none" w:sz="0" w:space="0" w:color="auto"/>
            <w:left w:val="none" w:sz="0" w:space="0" w:color="auto"/>
            <w:bottom w:val="none" w:sz="0" w:space="0" w:color="auto"/>
            <w:right w:val="none" w:sz="0" w:space="0" w:color="auto"/>
          </w:divBdr>
        </w:div>
      </w:divsChild>
    </w:div>
    <w:div w:id="764154727">
      <w:bodyDiv w:val="1"/>
      <w:marLeft w:val="0"/>
      <w:marRight w:val="0"/>
      <w:marTop w:val="0"/>
      <w:marBottom w:val="0"/>
      <w:divBdr>
        <w:top w:val="none" w:sz="0" w:space="0" w:color="auto"/>
        <w:left w:val="none" w:sz="0" w:space="0" w:color="auto"/>
        <w:bottom w:val="none" w:sz="0" w:space="0" w:color="auto"/>
        <w:right w:val="none" w:sz="0" w:space="0" w:color="auto"/>
      </w:divBdr>
    </w:div>
    <w:div w:id="767654374">
      <w:bodyDiv w:val="1"/>
      <w:marLeft w:val="0"/>
      <w:marRight w:val="0"/>
      <w:marTop w:val="0"/>
      <w:marBottom w:val="0"/>
      <w:divBdr>
        <w:top w:val="none" w:sz="0" w:space="0" w:color="auto"/>
        <w:left w:val="none" w:sz="0" w:space="0" w:color="auto"/>
        <w:bottom w:val="none" w:sz="0" w:space="0" w:color="auto"/>
        <w:right w:val="none" w:sz="0" w:space="0" w:color="auto"/>
      </w:divBdr>
      <w:divsChild>
        <w:div w:id="1303577995">
          <w:marLeft w:val="0"/>
          <w:marRight w:val="0"/>
          <w:marTop w:val="0"/>
          <w:marBottom w:val="0"/>
          <w:divBdr>
            <w:top w:val="none" w:sz="0" w:space="0" w:color="auto"/>
            <w:left w:val="none" w:sz="0" w:space="0" w:color="auto"/>
            <w:bottom w:val="none" w:sz="0" w:space="0" w:color="auto"/>
            <w:right w:val="none" w:sz="0" w:space="0" w:color="auto"/>
          </w:divBdr>
        </w:div>
      </w:divsChild>
    </w:div>
    <w:div w:id="781148741">
      <w:bodyDiv w:val="1"/>
      <w:marLeft w:val="0"/>
      <w:marRight w:val="0"/>
      <w:marTop w:val="0"/>
      <w:marBottom w:val="0"/>
      <w:divBdr>
        <w:top w:val="none" w:sz="0" w:space="0" w:color="auto"/>
        <w:left w:val="none" w:sz="0" w:space="0" w:color="auto"/>
        <w:bottom w:val="none" w:sz="0" w:space="0" w:color="auto"/>
        <w:right w:val="none" w:sz="0" w:space="0" w:color="auto"/>
      </w:divBdr>
    </w:div>
    <w:div w:id="782310129">
      <w:bodyDiv w:val="1"/>
      <w:marLeft w:val="0"/>
      <w:marRight w:val="0"/>
      <w:marTop w:val="0"/>
      <w:marBottom w:val="0"/>
      <w:divBdr>
        <w:top w:val="none" w:sz="0" w:space="0" w:color="auto"/>
        <w:left w:val="none" w:sz="0" w:space="0" w:color="auto"/>
        <w:bottom w:val="none" w:sz="0" w:space="0" w:color="auto"/>
        <w:right w:val="none" w:sz="0" w:space="0" w:color="auto"/>
      </w:divBdr>
    </w:div>
    <w:div w:id="783501423">
      <w:bodyDiv w:val="1"/>
      <w:marLeft w:val="0"/>
      <w:marRight w:val="0"/>
      <w:marTop w:val="0"/>
      <w:marBottom w:val="0"/>
      <w:divBdr>
        <w:top w:val="none" w:sz="0" w:space="0" w:color="auto"/>
        <w:left w:val="none" w:sz="0" w:space="0" w:color="auto"/>
        <w:bottom w:val="none" w:sz="0" w:space="0" w:color="auto"/>
        <w:right w:val="none" w:sz="0" w:space="0" w:color="auto"/>
      </w:divBdr>
    </w:div>
    <w:div w:id="812524325">
      <w:bodyDiv w:val="1"/>
      <w:marLeft w:val="0"/>
      <w:marRight w:val="0"/>
      <w:marTop w:val="0"/>
      <w:marBottom w:val="0"/>
      <w:divBdr>
        <w:top w:val="none" w:sz="0" w:space="0" w:color="auto"/>
        <w:left w:val="none" w:sz="0" w:space="0" w:color="auto"/>
        <w:bottom w:val="none" w:sz="0" w:space="0" w:color="auto"/>
        <w:right w:val="none" w:sz="0" w:space="0" w:color="auto"/>
      </w:divBdr>
    </w:div>
    <w:div w:id="813719940">
      <w:bodyDiv w:val="1"/>
      <w:marLeft w:val="0"/>
      <w:marRight w:val="0"/>
      <w:marTop w:val="0"/>
      <w:marBottom w:val="0"/>
      <w:divBdr>
        <w:top w:val="none" w:sz="0" w:space="0" w:color="auto"/>
        <w:left w:val="none" w:sz="0" w:space="0" w:color="auto"/>
        <w:bottom w:val="none" w:sz="0" w:space="0" w:color="auto"/>
        <w:right w:val="none" w:sz="0" w:space="0" w:color="auto"/>
      </w:divBdr>
    </w:div>
    <w:div w:id="837577883">
      <w:bodyDiv w:val="1"/>
      <w:marLeft w:val="0"/>
      <w:marRight w:val="0"/>
      <w:marTop w:val="0"/>
      <w:marBottom w:val="0"/>
      <w:divBdr>
        <w:top w:val="none" w:sz="0" w:space="0" w:color="auto"/>
        <w:left w:val="none" w:sz="0" w:space="0" w:color="auto"/>
        <w:bottom w:val="none" w:sz="0" w:space="0" w:color="auto"/>
        <w:right w:val="none" w:sz="0" w:space="0" w:color="auto"/>
      </w:divBdr>
      <w:divsChild>
        <w:div w:id="591204408">
          <w:marLeft w:val="0"/>
          <w:marRight w:val="0"/>
          <w:marTop w:val="0"/>
          <w:marBottom w:val="0"/>
          <w:divBdr>
            <w:top w:val="none" w:sz="0" w:space="0" w:color="auto"/>
            <w:left w:val="none" w:sz="0" w:space="0" w:color="auto"/>
            <w:bottom w:val="none" w:sz="0" w:space="0" w:color="auto"/>
            <w:right w:val="none" w:sz="0" w:space="0" w:color="auto"/>
          </w:divBdr>
        </w:div>
      </w:divsChild>
    </w:div>
    <w:div w:id="839930216">
      <w:bodyDiv w:val="1"/>
      <w:marLeft w:val="0"/>
      <w:marRight w:val="0"/>
      <w:marTop w:val="0"/>
      <w:marBottom w:val="0"/>
      <w:divBdr>
        <w:top w:val="none" w:sz="0" w:space="0" w:color="auto"/>
        <w:left w:val="none" w:sz="0" w:space="0" w:color="auto"/>
        <w:bottom w:val="none" w:sz="0" w:space="0" w:color="auto"/>
        <w:right w:val="none" w:sz="0" w:space="0" w:color="auto"/>
      </w:divBdr>
    </w:div>
    <w:div w:id="843973962">
      <w:bodyDiv w:val="1"/>
      <w:marLeft w:val="0"/>
      <w:marRight w:val="0"/>
      <w:marTop w:val="0"/>
      <w:marBottom w:val="0"/>
      <w:divBdr>
        <w:top w:val="none" w:sz="0" w:space="0" w:color="auto"/>
        <w:left w:val="none" w:sz="0" w:space="0" w:color="auto"/>
        <w:bottom w:val="none" w:sz="0" w:space="0" w:color="auto"/>
        <w:right w:val="none" w:sz="0" w:space="0" w:color="auto"/>
      </w:divBdr>
    </w:div>
    <w:div w:id="850534274">
      <w:bodyDiv w:val="1"/>
      <w:marLeft w:val="0"/>
      <w:marRight w:val="0"/>
      <w:marTop w:val="0"/>
      <w:marBottom w:val="0"/>
      <w:divBdr>
        <w:top w:val="none" w:sz="0" w:space="0" w:color="auto"/>
        <w:left w:val="none" w:sz="0" w:space="0" w:color="auto"/>
        <w:bottom w:val="none" w:sz="0" w:space="0" w:color="auto"/>
        <w:right w:val="none" w:sz="0" w:space="0" w:color="auto"/>
      </w:divBdr>
    </w:div>
    <w:div w:id="859439882">
      <w:bodyDiv w:val="1"/>
      <w:marLeft w:val="0"/>
      <w:marRight w:val="0"/>
      <w:marTop w:val="0"/>
      <w:marBottom w:val="0"/>
      <w:divBdr>
        <w:top w:val="none" w:sz="0" w:space="0" w:color="auto"/>
        <w:left w:val="none" w:sz="0" w:space="0" w:color="auto"/>
        <w:bottom w:val="none" w:sz="0" w:space="0" w:color="auto"/>
        <w:right w:val="none" w:sz="0" w:space="0" w:color="auto"/>
      </w:divBdr>
    </w:div>
    <w:div w:id="870846034">
      <w:bodyDiv w:val="1"/>
      <w:marLeft w:val="0"/>
      <w:marRight w:val="0"/>
      <w:marTop w:val="0"/>
      <w:marBottom w:val="0"/>
      <w:divBdr>
        <w:top w:val="none" w:sz="0" w:space="0" w:color="auto"/>
        <w:left w:val="none" w:sz="0" w:space="0" w:color="auto"/>
        <w:bottom w:val="none" w:sz="0" w:space="0" w:color="auto"/>
        <w:right w:val="none" w:sz="0" w:space="0" w:color="auto"/>
      </w:divBdr>
      <w:divsChild>
        <w:div w:id="2089644642">
          <w:marLeft w:val="0"/>
          <w:marRight w:val="0"/>
          <w:marTop w:val="0"/>
          <w:marBottom w:val="0"/>
          <w:divBdr>
            <w:top w:val="none" w:sz="0" w:space="0" w:color="auto"/>
            <w:left w:val="none" w:sz="0" w:space="0" w:color="auto"/>
            <w:bottom w:val="none" w:sz="0" w:space="0" w:color="auto"/>
            <w:right w:val="none" w:sz="0" w:space="0" w:color="auto"/>
          </w:divBdr>
        </w:div>
      </w:divsChild>
    </w:div>
    <w:div w:id="879443053">
      <w:bodyDiv w:val="1"/>
      <w:marLeft w:val="0"/>
      <w:marRight w:val="0"/>
      <w:marTop w:val="0"/>
      <w:marBottom w:val="0"/>
      <w:divBdr>
        <w:top w:val="none" w:sz="0" w:space="0" w:color="auto"/>
        <w:left w:val="none" w:sz="0" w:space="0" w:color="auto"/>
        <w:bottom w:val="none" w:sz="0" w:space="0" w:color="auto"/>
        <w:right w:val="none" w:sz="0" w:space="0" w:color="auto"/>
      </w:divBdr>
      <w:divsChild>
        <w:div w:id="109319951">
          <w:marLeft w:val="0"/>
          <w:marRight w:val="0"/>
          <w:marTop w:val="0"/>
          <w:marBottom w:val="0"/>
          <w:divBdr>
            <w:top w:val="none" w:sz="0" w:space="0" w:color="auto"/>
            <w:left w:val="none" w:sz="0" w:space="0" w:color="auto"/>
            <w:bottom w:val="none" w:sz="0" w:space="0" w:color="auto"/>
            <w:right w:val="none" w:sz="0" w:space="0" w:color="auto"/>
          </w:divBdr>
        </w:div>
      </w:divsChild>
    </w:div>
    <w:div w:id="900096756">
      <w:bodyDiv w:val="1"/>
      <w:marLeft w:val="0"/>
      <w:marRight w:val="0"/>
      <w:marTop w:val="0"/>
      <w:marBottom w:val="0"/>
      <w:divBdr>
        <w:top w:val="none" w:sz="0" w:space="0" w:color="auto"/>
        <w:left w:val="none" w:sz="0" w:space="0" w:color="auto"/>
        <w:bottom w:val="none" w:sz="0" w:space="0" w:color="auto"/>
        <w:right w:val="none" w:sz="0" w:space="0" w:color="auto"/>
      </w:divBdr>
    </w:div>
    <w:div w:id="900939867">
      <w:bodyDiv w:val="1"/>
      <w:marLeft w:val="0"/>
      <w:marRight w:val="0"/>
      <w:marTop w:val="0"/>
      <w:marBottom w:val="0"/>
      <w:divBdr>
        <w:top w:val="none" w:sz="0" w:space="0" w:color="auto"/>
        <w:left w:val="none" w:sz="0" w:space="0" w:color="auto"/>
        <w:bottom w:val="none" w:sz="0" w:space="0" w:color="auto"/>
        <w:right w:val="none" w:sz="0" w:space="0" w:color="auto"/>
      </w:divBdr>
    </w:div>
    <w:div w:id="922491168">
      <w:bodyDiv w:val="1"/>
      <w:marLeft w:val="0"/>
      <w:marRight w:val="0"/>
      <w:marTop w:val="0"/>
      <w:marBottom w:val="0"/>
      <w:divBdr>
        <w:top w:val="none" w:sz="0" w:space="0" w:color="auto"/>
        <w:left w:val="none" w:sz="0" w:space="0" w:color="auto"/>
        <w:bottom w:val="none" w:sz="0" w:space="0" w:color="auto"/>
        <w:right w:val="none" w:sz="0" w:space="0" w:color="auto"/>
      </w:divBdr>
      <w:divsChild>
        <w:div w:id="479854597">
          <w:marLeft w:val="0"/>
          <w:marRight w:val="0"/>
          <w:marTop w:val="0"/>
          <w:marBottom w:val="0"/>
          <w:divBdr>
            <w:top w:val="none" w:sz="0" w:space="0" w:color="auto"/>
            <w:left w:val="none" w:sz="0" w:space="0" w:color="auto"/>
            <w:bottom w:val="none" w:sz="0" w:space="0" w:color="auto"/>
            <w:right w:val="none" w:sz="0" w:space="0" w:color="auto"/>
          </w:divBdr>
        </w:div>
      </w:divsChild>
    </w:div>
    <w:div w:id="922765449">
      <w:bodyDiv w:val="1"/>
      <w:marLeft w:val="0"/>
      <w:marRight w:val="0"/>
      <w:marTop w:val="0"/>
      <w:marBottom w:val="0"/>
      <w:divBdr>
        <w:top w:val="none" w:sz="0" w:space="0" w:color="auto"/>
        <w:left w:val="none" w:sz="0" w:space="0" w:color="auto"/>
        <w:bottom w:val="none" w:sz="0" w:space="0" w:color="auto"/>
        <w:right w:val="none" w:sz="0" w:space="0" w:color="auto"/>
      </w:divBdr>
      <w:divsChild>
        <w:div w:id="517357227">
          <w:marLeft w:val="0"/>
          <w:marRight w:val="0"/>
          <w:marTop w:val="0"/>
          <w:marBottom w:val="0"/>
          <w:divBdr>
            <w:top w:val="none" w:sz="0" w:space="0" w:color="auto"/>
            <w:left w:val="none" w:sz="0" w:space="0" w:color="auto"/>
            <w:bottom w:val="none" w:sz="0" w:space="0" w:color="auto"/>
            <w:right w:val="none" w:sz="0" w:space="0" w:color="auto"/>
          </w:divBdr>
        </w:div>
      </w:divsChild>
    </w:div>
    <w:div w:id="924845942">
      <w:bodyDiv w:val="1"/>
      <w:marLeft w:val="0"/>
      <w:marRight w:val="0"/>
      <w:marTop w:val="0"/>
      <w:marBottom w:val="0"/>
      <w:divBdr>
        <w:top w:val="none" w:sz="0" w:space="0" w:color="auto"/>
        <w:left w:val="none" w:sz="0" w:space="0" w:color="auto"/>
        <w:bottom w:val="none" w:sz="0" w:space="0" w:color="auto"/>
        <w:right w:val="none" w:sz="0" w:space="0" w:color="auto"/>
      </w:divBdr>
    </w:div>
    <w:div w:id="936059434">
      <w:bodyDiv w:val="1"/>
      <w:marLeft w:val="0"/>
      <w:marRight w:val="0"/>
      <w:marTop w:val="0"/>
      <w:marBottom w:val="0"/>
      <w:divBdr>
        <w:top w:val="none" w:sz="0" w:space="0" w:color="auto"/>
        <w:left w:val="none" w:sz="0" w:space="0" w:color="auto"/>
        <w:bottom w:val="none" w:sz="0" w:space="0" w:color="auto"/>
        <w:right w:val="none" w:sz="0" w:space="0" w:color="auto"/>
      </w:divBdr>
      <w:divsChild>
        <w:div w:id="2121027721">
          <w:marLeft w:val="0"/>
          <w:marRight w:val="0"/>
          <w:marTop w:val="0"/>
          <w:marBottom w:val="0"/>
          <w:divBdr>
            <w:top w:val="none" w:sz="0" w:space="0" w:color="auto"/>
            <w:left w:val="none" w:sz="0" w:space="0" w:color="auto"/>
            <w:bottom w:val="none" w:sz="0" w:space="0" w:color="auto"/>
            <w:right w:val="none" w:sz="0" w:space="0" w:color="auto"/>
          </w:divBdr>
          <w:divsChild>
            <w:div w:id="2093506987">
              <w:marLeft w:val="0"/>
              <w:marRight w:val="0"/>
              <w:marTop w:val="0"/>
              <w:marBottom w:val="0"/>
              <w:divBdr>
                <w:top w:val="none" w:sz="0" w:space="0" w:color="auto"/>
                <w:left w:val="none" w:sz="0" w:space="0" w:color="auto"/>
                <w:bottom w:val="none" w:sz="0" w:space="0" w:color="auto"/>
                <w:right w:val="none" w:sz="0" w:space="0" w:color="auto"/>
              </w:divBdr>
              <w:divsChild>
                <w:div w:id="1700281378">
                  <w:marLeft w:val="0"/>
                  <w:marRight w:val="0"/>
                  <w:marTop w:val="0"/>
                  <w:marBottom w:val="0"/>
                  <w:divBdr>
                    <w:top w:val="none" w:sz="0" w:space="0" w:color="auto"/>
                    <w:left w:val="none" w:sz="0" w:space="0" w:color="auto"/>
                    <w:bottom w:val="none" w:sz="0" w:space="0" w:color="auto"/>
                    <w:right w:val="none" w:sz="0" w:space="0" w:color="auto"/>
                  </w:divBdr>
                  <w:divsChild>
                    <w:div w:id="273171587">
                      <w:marLeft w:val="0"/>
                      <w:marRight w:val="0"/>
                      <w:marTop w:val="0"/>
                      <w:marBottom w:val="0"/>
                      <w:divBdr>
                        <w:top w:val="none" w:sz="0" w:space="0" w:color="auto"/>
                        <w:left w:val="none" w:sz="0" w:space="0" w:color="auto"/>
                        <w:bottom w:val="none" w:sz="0" w:space="0" w:color="auto"/>
                        <w:right w:val="none" w:sz="0" w:space="0" w:color="auto"/>
                      </w:divBdr>
                      <w:divsChild>
                        <w:div w:id="507646303">
                          <w:marLeft w:val="0"/>
                          <w:marRight w:val="0"/>
                          <w:marTop w:val="0"/>
                          <w:marBottom w:val="0"/>
                          <w:divBdr>
                            <w:top w:val="none" w:sz="0" w:space="0" w:color="auto"/>
                            <w:left w:val="none" w:sz="0" w:space="0" w:color="auto"/>
                            <w:bottom w:val="none" w:sz="0" w:space="0" w:color="auto"/>
                            <w:right w:val="none" w:sz="0" w:space="0" w:color="auto"/>
                          </w:divBdr>
                          <w:divsChild>
                            <w:div w:id="285543979">
                              <w:marLeft w:val="0"/>
                              <w:marRight w:val="0"/>
                              <w:marTop w:val="0"/>
                              <w:marBottom w:val="0"/>
                              <w:divBdr>
                                <w:top w:val="none" w:sz="0" w:space="0" w:color="auto"/>
                                <w:left w:val="none" w:sz="0" w:space="0" w:color="auto"/>
                                <w:bottom w:val="none" w:sz="0" w:space="0" w:color="auto"/>
                                <w:right w:val="none" w:sz="0" w:space="0" w:color="auto"/>
                              </w:divBdr>
                              <w:divsChild>
                                <w:div w:id="343022858">
                                  <w:marLeft w:val="0"/>
                                  <w:marRight w:val="0"/>
                                  <w:marTop w:val="0"/>
                                  <w:marBottom w:val="0"/>
                                  <w:divBdr>
                                    <w:top w:val="none" w:sz="0" w:space="0" w:color="auto"/>
                                    <w:left w:val="none" w:sz="0" w:space="0" w:color="auto"/>
                                    <w:bottom w:val="none" w:sz="0" w:space="0" w:color="auto"/>
                                    <w:right w:val="none" w:sz="0" w:space="0" w:color="auto"/>
                                  </w:divBdr>
                                  <w:divsChild>
                                    <w:div w:id="1851329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57564">
                          <w:marLeft w:val="0"/>
                          <w:marRight w:val="0"/>
                          <w:marTop w:val="0"/>
                          <w:marBottom w:val="0"/>
                          <w:divBdr>
                            <w:top w:val="none" w:sz="0" w:space="0" w:color="auto"/>
                            <w:left w:val="none" w:sz="0" w:space="0" w:color="auto"/>
                            <w:bottom w:val="none" w:sz="0" w:space="0" w:color="auto"/>
                            <w:right w:val="none" w:sz="0" w:space="0" w:color="auto"/>
                          </w:divBdr>
                          <w:divsChild>
                            <w:div w:id="223224344">
                              <w:marLeft w:val="0"/>
                              <w:marRight w:val="0"/>
                              <w:marTop w:val="0"/>
                              <w:marBottom w:val="0"/>
                              <w:divBdr>
                                <w:top w:val="none" w:sz="0" w:space="0" w:color="auto"/>
                                <w:left w:val="none" w:sz="0" w:space="0" w:color="auto"/>
                                <w:bottom w:val="none" w:sz="0" w:space="0" w:color="auto"/>
                                <w:right w:val="none" w:sz="0" w:space="0" w:color="auto"/>
                              </w:divBdr>
                              <w:divsChild>
                                <w:div w:id="1897425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9237587">
      <w:bodyDiv w:val="1"/>
      <w:marLeft w:val="0"/>
      <w:marRight w:val="0"/>
      <w:marTop w:val="0"/>
      <w:marBottom w:val="0"/>
      <w:divBdr>
        <w:top w:val="none" w:sz="0" w:space="0" w:color="auto"/>
        <w:left w:val="none" w:sz="0" w:space="0" w:color="auto"/>
        <w:bottom w:val="none" w:sz="0" w:space="0" w:color="auto"/>
        <w:right w:val="none" w:sz="0" w:space="0" w:color="auto"/>
      </w:divBdr>
      <w:divsChild>
        <w:div w:id="554900653">
          <w:marLeft w:val="0"/>
          <w:marRight w:val="0"/>
          <w:marTop w:val="0"/>
          <w:marBottom w:val="0"/>
          <w:divBdr>
            <w:top w:val="none" w:sz="0" w:space="0" w:color="auto"/>
            <w:left w:val="none" w:sz="0" w:space="0" w:color="auto"/>
            <w:bottom w:val="none" w:sz="0" w:space="0" w:color="auto"/>
            <w:right w:val="none" w:sz="0" w:space="0" w:color="auto"/>
          </w:divBdr>
        </w:div>
      </w:divsChild>
    </w:div>
    <w:div w:id="953247731">
      <w:bodyDiv w:val="1"/>
      <w:marLeft w:val="0"/>
      <w:marRight w:val="0"/>
      <w:marTop w:val="0"/>
      <w:marBottom w:val="0"/>
      <w:divBdr>
        <w:top w:val="none" w:sz="0" w:space="0" w:color="auto"/>
        <w:left w:val="none" w:sz="0" w:space="0" w:color="auto"/>
        <w:bottom w:val="none" w:sz="0" w:space="0" w:color="auto"/>
        <w:right w:val="none" w:sz="0" w:space="0" w:color="auto"/>
      </w:divBdr>
    </w:div>
    <w:div w:id="978804935">
      <w:bodyDiv w:val="1"/>
      <w:marLeft w:val="0"/>
      <w:marRight w:val="0"/>
      <w:marTop w:val="0"/>
      <w:marBottom w:val="0"/>
      <w:divBdr>
        <w:top w:val="none" w:sz="0" w:space="0" w:color="auto"/>
        <w:left w:val="none" w:sz="0" w:space="0" w:color="auto"/>
        <w:bottom w:val="none" w:sz="0" w:space="0" w:color="auto"/>
        <w:right w:val="none" w:sz="0" w:space="0" w:color="auto"/>
      </w:divBdr>
      <w:divsChild>
        <w:div w:id="454566899">
          <w:marLeft w:val="0"/>
          <w:marRight w:val="0"/>
          <w:marTop w:val="0"/>
          <w:marBottom w:val="0"/>
          <w:divBdr>
            <w:top w:val="none" w:sz="0" w:space="0" w:color="auto"/>
            <w:left w:val="none" w:sz="0" w:space="0" w:color="auto"/>
            <w:bottom w:val="none" w:sz="0" w:space="0" w:color="auto"/>
            <w:right w:val="none" w:sz="0" w:space="0" w:color="auto"/>
          </w:divBdr>
        </w:div>
      </w:divsChild>
    </w:div>
    <w:div w:id="992637859">
      <w:bodyDiv w:val="1"/>
      <w:marLeft w:val="0"/>
      <w:marRight w:val="0"/>
      <w:marTop w:val="0"/>
      <w:marBottom w:val="0"/>
      <w:divBdr>
        <w:top w:val="none" w:sz="0" w:space="0" w:color="auto"/>
        <w:left w:val="none" w:sz="0" w:space="0" w:color="auto"/>
        <w:bottom w:val="none" w:sz="0" w:space="0" w:color="auto"/>
        <w:right w:val="none" w:sz="0" w:space="0" w:color="auto"/>
      </w:divBdr>
    </w:div>
    <w:div w:id="998732436">
      <w:bodyDiv w:val="1"/>
      <w:marLeft w:val="0"/>
      <w:marRight w:val="0"/>
      <w:marTop w:val="0"/>
      <w:marBottom w:val="0"/>
      <w:divBdr>
        <w:top w:val="none" w:sz="0" w:space="0" w:color="auto"/>
        <w:left w:val="none" w:sz="0" w:space="0" w:color="auto"/>
        <w:bottom w:val="none" w:sz="0" w:space="0" w:color="auto"/>
        <w:right w:val="none" w:sz="0" w:space="0" w:color="auto"/>
      </w:divBdr>
      <w:divsChild>
        <w:div w:id="2010014772">
          <w:marLeft w:val="0"/>
          <w:marRight w:val="0"/>
          <w:marTop w:val="0"/>
          <w:marBottom w:val="0"/>
          <w:divBdr>
            <w:top w:val="none" w:sz="0" w:space="0" w:color="auto"/>
            <w:left w:val="none" w:sz="0" w:space="0" w:color="auto"/>
            <w:bottom w:val="none" w:sz="0" w:space="0" w:color="auto"/>
            <w:right w:val="none" w:sz="0" w:space="0" w:color="auto"/>
          </w:divBdr>
        </w:div>
      </w:divsChild>
    </w:div>
    <w:div w:id="1002048874">
      <w:bodyDiv w:val="1"/>
      <w:marLeft w:val="0"/>
      <w:marRight w:val="0"/>
      <w:marTop w:val="0"/>
      <w:marBottom w:val="0"/>
      <w:divBdr>
        <w:top w:val="none" w:sz="0" w:space="0" w:color="auto"/>
        <w:left w:val="none" w:sz="0" w:space="0" w:color="auto"/>
        <w:bottom w:val="none" w:sz="0" w:space="0" w:color="auto"/>
        <w:right w:val="none" w:sz="0" w:space="0" w:color="auto"/>
      </w:divBdr>
    </w:div>
    <w:div w:id="1018388934">
      <w:bodyDiv w:val="1"/>
      <w:marLeft w:val="0"/>
      <w:marRight w:val="0"/>
      <w:marTop w:val="0"/>
      <w:marBottom w:val="0"/>
      <w:divBdr>
        <w:top w:val="none" w:sz="0" w:space="0" w:color="auto"/>
        <w:left w:val="none" w:sz="0" w:space="0" w:color="auto"/>
        <w:bottom w:val="none" w:sz="0" w:space="0" w:color="auto"/>
        <w:right w:val="none" w:sz="0" w:space="0" w:color="auto"/>
      </w:divBdr>
      <w:divsChild>
        <w:div w:id="542596377">
          <w:marLeft w:val="0"/>
          <w:marRight w:val="0"/>
          <w:marTop w:val="0"/>
          <w:marBottom w:val="0"/>
          <w:divBdr>
            <w:top w:val="none" w:sz="0" w:space="0" w:color="auto"/>
            <w:left w:val="none" w:sz="0" w:space="0" w:color="auto"/>
            <w:bottom w:val="none" w:sz="0" w:space="0" w:color="auto"/>
            <w:right w:val="none" w:sz="0" w:space="0" w:color="auto"/>
          </w:divBdr>
        </w:div>
      </w:divsChild>
    </w:div>
    <w:div w:id="1021199855">
      <w:bodyDiv w:val="1"/>
      <w:marLeft w:val="0"/>
      <w:marRight w:val="0"/>
      <w:marTop w:val="0"/>
      <w:marBottom w:val="0"/>
      <w:divBdr>
        <w:top w:val="none" w:sz="0" w:space="0" w:color="auto"/>
        <w:left w:val="none" w:sz="0" w:space="0" w:color="auto"/>
        <w:bottom w:val="none" w:sz="0" w:space="0" w:color="auto"/>
        <w:right w:val="none" w:sz="0" w:space="0" w:color="auto"/>
      </w:divBdr>
    </w:div>
    <w:div w:id="1028023533">
      <w:bodyDiv w:val="1"/>
      <w:marLeft w:val="0"/>
      <w:marRight w:val="0"/>
      <w:marTop w:val="0"/>
      <w:marBottom w:val="0"/>
      <w:divBdr>
        <w:top w:val="none" w:sz="0" w:space="0" w:color="auto"/>
        <w:left w:val="none" w:sz="0" w:space="0" w:color="auto"/>
        <w:bottom w:val="none" w:sz="0" w:space="0" w:color="auto"/>
        <w:right w:val="none" w:sz="0" w:space="0" w:color="auto"/>
      </w:divBdr>
      <w:divsChild>
        <w:div w:id="1796829861">
          <w:marLeft w:val="0"/>
          <w:marRight w:val="0"/>
          <w:marTop w:val="0"/>
          <w:marBottom w:val="0"/>
          <w:divBdr>
            <w:top w:val="none" w:sz="0" w:space="0" w:color="auto"/>
            <w:left w:val="none" w:sz="0" w:space="0" w:color="auto"/>
            <w:bottom w:val="none" w:sz="0" w:space="0" w:color="auto"/>
            <w:right w:val="none" w:sz="0" w:space="0" w:color="auto"/>
          </w:divBdr>
        </w:div>
      </w:divsChild>
    </w:div>
    <w:div w:id="1034112922">
      <w:bodyDiv w:val="1"/>
      <w:marLeft w:val="0"/>
      <w:marRight w:val="0"/>
      <w:marTop w:val="0"/>
      <w:marBottom w:val="0"/>
      <w:divBdr>
        <w:top w:val="none" w:sz="0" w:space="0" w:color="auto"/>
        <w:left w:val="none" w:sz="0" w:space="0" w:color="auto"/>
        <w:bottom w:val="none" w:sz="0" w:space="0" w:color="auto"/>
        <w:right w:val="none" w:sz="0" w:space="0" w:color="auto"/>
      </w:divBdr>
    </w:div>
    <w:div w:id="1041125883">
      <w:bodyDiv w:val="1"/>
      <w:marLeft w:val="0"/>
      <w:marRight w:val="0"/>
      <w:marTop w:val="0"/>
      <w:marBottom w:val="0"/>
      <w:divBdr>
        <w:top w:val="none" w:sz="0" w:space="0" w:color="auto"/>
        <w:left w:val="none" w:sz="0" w:space="0" w:color="auto"/>
        <w:bottom w:val="none" w:sz="0" w:space="0" w:color="auto"/>
        <w:right w:val="none" w:sz="0" w:space="0" w:color="auto"/>
      </w:divBdr>
    </w:div>
    <w:div w:id="1057128422">
      <w:bodyDiv w:val="1"/>
      <w:marLeft w:val="0"/>
      <w:marRight w:val="0"/>
      <w:marTop w:val="0"/>
      <w:marBottom w:val="0"/>
      <w:divBdr>
        <w:top w:val="none" w:sz="0" w:space="0" w:color="auto"/>
        <w:left w:val="none" w:sz="0" w:space="0" w:color="auto"/>
        <w:bottom w:val="none" w:sz="0" w:space="0" w:color="auto"/>
        <w:right w:val="none" w:sz="0" w:space="0" w:color="auto"/>
      </w:divBdr>
    </w:div>
    <w:div w:id="1060060829">
      <w:bodyDiv w:val="1"/>
      <w:marLeft w:val="0"/>
      <w:marRight w:val="0"/>
      <w:marTop w:val="0"/>
      <w:marBottom w:val="0"/>
      <w:divBdr>
        <w:top w:val="none" w:sz="0" w:space="0" w:color="auto"/>
        <w:left w:val="none" w:sz="0" w:space="0" w:color="auto"/>
        <w:bottom w:val="none" w:sz="0" w:space="0" w:color="auto"/>
        <w:right w:val="none" w:sz="0" w:space="0" w:color="auto"/>
      </w:divBdr>
    </w:div>
    <w:div w:id="1060133473">
      <w:bodyDiv w:val="1"/>
      <w:marLeft w:val="0"/>
      <w:marRight w:val="0"/>
      <w:marTop w:val="0"/>
      <w:marBottom w:val="0"/>
      <w:divBdr>
        <w:top w:val="none" w:sz="0" w:space="0" w:color="auto"/>
        <w:left w:val="none" w:sz="0" w:space="0" w:color="auto"/>
        <w:bottom w:val="none" w:sz="0" w:space="0" w:color="auto"/>
        <w:right w:val="none" w:sz="0" w:space="0" w:color="auto"/>
      </w:divBdr>
    </w:div>
    <w:div w:id="1065419326">
      <w:bodyDiv w:val="1"/>
      <w:marLeft w:val="0"/>
      <w:marRight w:val="0"/>
      <w:marTop w:val="0"/>
      <w:marBottom w:val="0"/>
      <w:divBdr>
        <w:top w:val="none" w:sz="0" w:space="0" w:color="auto"/>
        <w:left w:val="none" w:sz="0" w:space="0" w:color="auto"/>
        <w:bottom w:val="none" w:sz="0" w:space="0" w:color="auto"/>
        <w:right w:val="none" w:sz="0" w:space="0" w:color="auto"/>
      </w:divBdr>
    </w:div>
    <w:div w:id="1082799770">
      <w:bodyDiv w:val="1"/>
      <w:marLeft w:val="0"/>
      <w:marRight w:val="0"/>
      <w:marTop w:val="0"/>
      <w:marBottom w:val="0"/>
      <w:divBdr>
        <w:top w:val="none" w:sz="0" w:space="0" w:color="auto"/>
        <w:left w:val="none" w:sz="0" w:space="0" w:color="auto"/>
        <w:bottom w:val="none" w:sz="0" w:space="0" w:color="auto"/>
        <w:right w:val="none" w:sz="0" w:space="0" w:color="auto"/>
      </w:divBdr>
      <w:divsChild>
        <w:div w:id="1070469523">
          <w:marLeft w:val="0"/>
          <w:marRight w:val="0"/>
          <w:marTop w:val="0"/>
          <w:marBottom w:val="0"/>
          <w:divBdr>
            <w:top w:val="none" w:sz="0" w:space="0" w:color="auto"/>
            <w:left w:val="none" w:sz="0" w:space="0" w:color="auto"/>
            <w:bottom w:val="none" w:sz="0" w:space="0" w:color="auto"/>
            <w:right w:val="none" w:sz="0" w:space="0" w:color="auto"/>
          </w:divBdr>
          <w:divsChild>
            <w:div w:id="1540968037">
              <w:blockQuote w:val="1"/>
              <w:marLeft w:val="720"/>
              <w:marRight w:val="720"/>
              <w:marTop w:val="100"/>
              <w:marBottom w:val="100"/>
              <w:divBdr>
                <w:top w:val="none" w:sz="0" w:space="0" w:color="auto"/>
                <w:left w:val="none" w:sz="0" w:space="0" w:color="auto"/>
                <w:bottom w:val="none" w:sz="0" w:space="0" w:color="auto"/>
                <w:right w:val="none" w:sz="0" w:space="0" w:color="auto"/>
              </w:divBdr>
            </w:div>
            <w:div w:id="566769444">
              <w:blockQuote w:val="1"/>
              <w:marLeft w:val="720"/>
              <w:marRight w:val="720"/>
              <w:marTop w:val="100"/>
              <w:marBottom w:val="100"/>
              <w:divBdr>
                <w:top w:val="none" w:sz="0" w:space="0" w:color="auto"/>
                <w:left w:val="none" w:sz="0" w:space="0" w:color="auto"/>
                <w:bottom w:val="none" w:sz="0" w:space="0" w:color="auto"/>
                <w:right w:val="none" w:sz="0" w:space="0" w:color="auto"/>
              </w:divBdr>
            </w:div>
            <w:div w:id="179928738">
              <w:blockQuote w:val="1"/>
              <w:marLeft w:val="720"/>
              <w:marRight w:val="720"/>
              <w:marTop w:val="100"/>
              <w:marBottom w:val="100"/>
              <w:divBdr>
                <w:top w:val="none" w:sz="0" w:space="0" w:color="auto"/>
                <w:left w:val="none" w:sz="0" w:space="0" w:color="auto"/>
                <w:bottom w:val="none" w:sz="0" w:space="0" w:color="auto"/>
                <w:right w:val="none" w:sz="0" w:space="0" w:color="auto"/>
              </w:divBdr>
            </w:div>
            <w:div w:id="1031538788">
              <w:blockQuote w:val="1"/>
              <w:marLeft w:val="720"/>
              <w:marRight w:val="720"/>
              <w:marTop w:val="100"/>
              <w:marBottom w:val="100"/>
              <w:divBdr>
                <w:top w:val="none" w:sz="0" w:space="0" w:color="auto"/>
                <w:left w:val="none" w:sz="0" w:space="0" w:color="auto"/>
                <w:bottom w:val="none" w:sz="0" w:space="0" w:color="auto"/>
                <w:right w:val="none" w:sz="0" w:space="0" w:color="auto"/>
              </w:divBdr>
            </w:div>
            <w:div w:id="1886869071">
              <w:blockQuote w:val="1"/>
              <w:marLeft w:val="720"/>
              <w:marRight w:val="720"/>
              <w:marTop w:val="100"/>
              <w:marBottom w:val="100"/>
              <w:divBdr>
                <w:top w:val="none" w:sz="0" w:space="0" w:color="auto"/>
                <w:left w:val="none" w:sz="0" w:space="0" w:color="auto"/>
                <w:bottom w:val="none" w:sz="0" w:space="0" w:color="auto"/>
                <w:right w:val="none" w:sz="0" w:space="0" w:color="auto"/>
              </w:divBdr>
            </w:div>
            <w:div w:id="1063141645">
              <w:blockQuote w:val="1"/>
              <w:marLeft w:val="720"/>
              <w:marRight w:val="720"/>
              <w:marTop w:val="100"/>
              <w:marBottom w:val="100"/>
              <w:divBdr>
                <w:top w:val="none" w:sz="0" w:space="0" w:color="auto"/>
                <w:left w:val="none" w:sz="0" w:space="0" w:color="auto"/>
                <w:bottom w:val="none" w:sz="0" w:space="0" w:color="auto"/>
                <w:right w:val="none" w:sz="0" w:space="0" w:color="auto"/>
              </w:divBdr>
            </w:div>
            <w:div w:id="7598394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09347929">
      <w:bodyDiv w:val="1"/>
      <w:marLeft w:val="0"/>
      <w:marRight w:val="0"/>
      <w:marTop w:val="0"/>
      <w:marBottom w:val="0"/>
      <w:divBdr>
        <w:top w:val="none" w:sz="0" w:space="0" w:color="auto"/>
        <w:left w:val="none" w:sz="0" w:space="0" w:color="auto"/>
        <w:bottom w:val="none" w:sz="0" w:space="0" w:color="auto"/>
        <w:right w:val="none" w:sz="0" w:space="0" w:color="auto"/>
      </w:divBdr>
    </w:div>
    <w:div w:id="1110659501">
      <w:bodyDiv w:val="1"/>
      <w:marLeft w:val="0"/>
      <w:marRight w:val="0"/>
      <w:marTop w:val="0"/>
      <w:marBottom w:val="0"/>
      <w:divBdr>
        <w:top w:val="none" w:sz="0" w:space="0" w:color="auto"/>
        <w:left w:val="none" w:sz="0" w:space="0" w:color="auto"/>
        <w:bottom w:val="none" w:sz="0" w:space="0" w:color="auto"/>
        <w:right w:val="none" w:sz="0" w:space="0" w:color="auto"/>
      </w:divBdr>
      <w:divsChild>
        <w:div w:id="1160659564">
          <w:marLeft w:val="0"/>
          <w:marRight w:val="0"/>
          <w:marTop w:val="0"/>
          <w:marBottom w:val="0"/>
          <w:divBdr>
            <w:top w:val="none" w:sz="0" w:space="0" w:color="auto"/>
            <w:left w:val="none" w:sz="0" w:space="0" w:color="auto"/>
            <w:bottom w:val="none" w:sz="0" w:space="0" w:color="auto"/>
            <w:right w:val="none" w:sz="0" w:space="0" w:color="auto"/>
          </w:divBdr>
        </w:div>
      </w:divsChild>
    </w:div>
    <w:div w:id="1121848200">
      <w:bodyDiv w:val="1"/>
      <w:marLeft w:val="0"/>
      <w:marRight w:val="0"/>
      <w:marTop w:val="0"/>
      <w:marBottom w:val="0"/>
      <w:divBdr>
        <w:top w:val="none" w:sz="0" w:space="0" w:color="auto"/>
        <w:left w:val="none" w:sz="0" w:space="0" w:color="auto"/>
        <w:bottom w:val="none" w:sz="0" w:space="0" w:color="auto"/>
        <w:right w:val="none" w:sz="0" w:space="0" w:color="auto"/>
      </w:divBdr>
    </w:div>
    <w:div w:id="1125657821">
      <w:bodyDiv w:val="1"/>
      <w:marLeft w:val="0"/>
      <w:marRight w:val="0"/>
      <w:marTop w:val="0"/>
      <w:marBottom w:val="0"/>
      <w:divBdr>
        <w:top w:val="none" w:sz="0" w:space="0" w:color="auto"/>
        <w:left w:val="none" w:sz="0" w:space="0" w:color="auto"/>
        <w:bottom w:val="none" w:sz="0" w:space="0" w:color="auto"/>
        <w:right w:val="none" w:sz="0" w:space="0" w:color="auto"/>
      </w:divBdr>
      <w:divsChild>
        <w:div w:id="1241795367">
          <w:marLeft w:val="0"/>
          <w:marRight w:val="0"/>
          <w:marTop w:val="0"/>
          <w:marBottom w:val="0"/>
          <w:divBdr>
            <w:top w:val="none" w:sz="0" w:space="0" w:color="auto"/>
            <w:left w:val="none" w:sz="0" w:space="0" w:color="auto"/>
            <w:bottom w:val="none" w:sz="0" w:space="0" w:color="auto"/>
            <w:right w:val="none" w:sz="0" w:space="0" w:color="auto"/>
          </w:divBdr>
        </w:div>
      </w:divsChild>
    </w:div>
    <w:div w:id="1128166149">
      <w:bodyDiv w:val="1"/>
      <w:marLeft w:val="0"/>
      <w:marRight w:val="0"/>
      <w:marTop w:val="0"/>
      <w:marBottom w:val="0"/>
      <w:divBdr>
        <w:top w:val="none" w:sz="0" w:space="0" w:color="auto"/>
        <w:left w:val="none" w:sz="0" w:space="0" w:color="auto"/>
        <w:bottom w:val="none" w:sz="0" w:space="0" w:color="auto"/>
        <w:right w:val="none" w:sz="0" w:space="0" w:color="auto"/>
      </w:divBdr>
    </w:div>
    <w:div w:id="1130048922">
      <w:bodyDiv w:val="1"/>
      <w:marLeft w:val="0"/>
      <w:marRight w:val="0"/>
      <w:marTop w:val="0"/>
      <w:marBottom w:val="0"/>
      <w:divBdr>
        <w:top w:val="none" w:sz="0" w:space="0" w:color="auto"/>
        <w:left w:val="none" w:sz="0" w:space="0" w:color="auto"/>
        <w:bottom w:val="none" w:sz="0" w:space="0" w:color="auto"/>
        <w:right w:val="none" w:sz="0" w:space="0" w:color="auto"/>
      </w:divBdr>
      <w:divsChild>
        <w:div w:id="1169297454">
          <w:marLeft w:val="0"/>
          <w:marRight w:val="0"/>
          <w:marTop w:val="0"/>
          <w:marBottom w:val="0"/>
          <w:divBdr>
            <w:top w:val="none" w:sz="0" w:space="0" w:color="auto"/>
            <w:left w:val="none" w:sz="0" w:space="0" w:color="auto"/>
            <w:bottom w:val="none" w:sz="0" w:space="0" w:color="auto"/>
            <w:right w:val="none" w:sz="0" w:space="0" w:color="auto"/>
          </w:divBdr>
        </w:div>
      </w:divsChild>
    </w:div>
    <w:div w:id="1133907466">
      <w:bodyDiv w:val="1"/>
      <w:marLeft w:val="0"/>
      <w:marRight w:val="0"/>
      <w:marTop w:val="0"/>
      <w:marBottom w:val="0"/>
      <w:divBdr>
        <w:top w:val="none" w:sz="0" w:space="0" w:color="auto"/>
        <w:left w:val="none" w:sz="0" w:space="0" w:color="auto"/>
        <w:bottom w:val="none" w:sz="0" w:space="0" w:color="auto"/>
        <w:right w:val="none" w:sz="0" w:space="0" w:color="auto"/>
      </w:divBdr>
    </w:div>
    <w:div w:id="1134519707">
      <w:bodyDiv w:val="1"/>
      <w:marLeft w:val="0"/>
      <w:marRight w:val="0"/>
      <w:marTop w:val="0"/>
      <w:marBottom w:val="0"/>
      <w:divBdr>
        <w:top w:val="none" w:sz="0" w:space="0" w:color="auto"/>
        <w:left w:val="none" w:sz="0" w:space="0" w:color="auto"/>
        <w:bottom w:val="none" w:sz="0" w:space="0" w:color="auto"/>
        <w:right w:val="none" w:sz="0" w:space="0" w:color="auto"/>
      </w:divBdr>
      <w:divsChild>
        <w:div w:id="1273903603">
          <w:marLeft w:val="0"/>
          <w:marRight w:val="0"/>
          <w:marTop w:val="0"/>
          <w:marBottom w:val="0"/>
          <w:divBdr>
            <w:top w:val="none" w:sz="0" w:space="0" w:color="auto"/>
            <w:left w:val="none" w:sz="0" w:space="0" w:color="auto"/>
            <w:bottom w:val="none" w:sz="0" w:space="0" w:color="auto"/>
            <w:right w:val="none" w:sz="0" w:space="0" w:color="auto"/>
          </w:divBdr>
        </w:div>
      </w:divsChild>
    </w:div>
    <w:div w:id="1135829128">
      <w:bodyDiv w:val="1"/>
      <w:marLeft w:val="0"/>
      <w:marRight w:val="0"/>
      <w:marTop w:val="0"/>
      <w:marBottom w:val="0"/>
      <w:divBdr>
        <w:top w:val="none" w:sz="0" w:space="0" w:color="auto"/>
        <w:left w:val="none" w:sz="0" w:space="0" w:color="auto"/>
        <w:bottom w:val="none" w:sz="0" w:space="0" w:color="auto"/>
        <w:right w:val="none" w:sz="0" w:space="0" w:color="auto"/>
      </w:divBdr>
    </w:div>
    <w:div w:id="1142498612">
      <w:bodyDiv w:val="1"/>
      <w:marLeft w:val="0"/>
      <w:marRight w:val="0"/>
      <w:marTop w:val="0"/>
      <w:marBottom w:val="0"/>
      <w:divBdr>
        <w:top w:val="none" w:sz="0" w:space="0" w:color="auto"/>
        <w:left w:val="none" w:sz="0" w:space="0" w:color="auto"/>
        <w:bottom w:val="none" w:sz="0" w:space="0" w:color="auto"/>
        <w:right w:val="none" w:sz="0" w:space="0" w:color="auto"/>
      </w:divBdr>
    </w:div>
    <w:div w:id="1142621488">
      <w:bodyDiv w:val="1"/>
      <w:marLeft w:val="0"/>
      <w:marRight w:val="0"/>
      <w:marTop w:val="0"/>
      <w:marBottom w:val="0"/>
      <w:divBdr>
        <w:top w:val="none" w:sz="0" w:space="0" w:color="auto"/>
        <w:left w:val="none" w:sz="0" w:space="0" w:color="auto"/>
        <w:bottom w:val="none" w:sz="0" w:space="0" w:color="auto"/>
        <w:right w:val="none" w:sz="0" w:space="0" w:color="auto"/>
      </w:divBdr>
      <w:divsChild>
        <w:div w:id="1658999655">
          <w:marLeft w:val="0"/>
          <w:marRight w:val="0"/>
          <w:marTop w:val="0"/>
          <w:marBottom w:val="0"/>
          <w:divBdr>
            <w:top w:val="none" w:sz="0" w:space="0" w:color="auto"/>
            <w:left w:val="none" w:sz="0" w:space="0" w:color="auto"/>
            <w:bottom w:val="none" w:sz="0" w:space="0" w:color="auto"/>
            <w:right w:val="none" w:sz="0" w:space="0" w:color="auto"/>
          </w:divBdr>
        </w:div>
      </w:divsChild>
    </w:div>
    <w:div w:id="1151674443">
      <w:bodyDiv w:val="1"/>
      <w:marLeft w:val="0"/>
      <w:marRight w:val="0"/>
      <w:marTop w:val="0"/>
      <w:marBottom w:val="0"/>
      <w:divBdr>
        <w:top w:val="none" w:sz="0" w:space="0" w:color="auto"/>
        <w:left w:val="none" w:sz="0" w:space="0" w:color="auto"/>
        <w:bottom w:val="none" w:sz="0" w:space="0" w:color="auto"/>
        <w:right w:val="none" w:sz="0" w:space="0" w:color="auto"/>
      </w:divBdr>
    </w:div>
    <w:div w:id="1156579491">
      <w:bodyDiv w:val="1"/>
      <w:marLeft w:val="0"/>
      <w:marRight w:val="0"/>
      <w:marTop w:val="0"/>
      <w:marBottom w:val="0"/>
      <w:divBdr>
        <w:top w:val="none" w:sz="0" w:space="0" w:color="auto"/>
        <w:left w:val="none" w:sz="0" w:space="0" w:color="auto"/>
        <w:bottom w:val="none" w:sz="0" w:space="0" w:color="auto"/>
        <w:right w:val="none" w:sz="0" w:space="0" w:color="auto"/>
      </w:divBdr>
    </w:div>
    <w:div w:id="1158957535">
      <w:bodyDiv w:val="1"/>
      <w:marLeft w:val="0"/>
      <w:marRight w:val="0"/>
      <w:marTop w:val="0"/>
      <w:marBottom w:val="0"/>
      <w:divBdr>
        <w:top w:val="none" w:sz="0" w:space="0" w:color="auto"/>
        <w:left w:val="none" w:sz="0" w:space="0" w:color="auto"/>
        <w:bottom w:val="none" w:sz="0" w:space="0" w:color="auto"/>
        <w:right w:val="none" w:sz="0" w:space="0" w:color="auto"/>
      </w:divBdr>
    </w:div>
    <w:div w:id="1176991571">
      <w:bodyDiv w:val="1"/>
      <w:marLeft w:val="0"/>
      <w:marRight w:val="0"/>
      <w:marTop w:val="0"/>
      <w:marBottom w:val="0"/>
      <w:divBdr>
        <w:top w:val="none" w:sz="0" w:space="0" w:color="auto"/>
        <w:left w:val="none" w:sz="0" w:space="0" w:color="auto"/>
        <w:bottom w:val="none" w:sz="0" w:space="0" w:color="auto"/>
        <w:right w:val="none" w:sz="0" w:space="0" w:color="auto"/>
      </w:divBdr>
      <w:divsChild>
        <w:div w:id="1057706899">
          <w:marLeft w:val="0"/>
          <w:marRight w:val="0"/>
          <w:marTop w:val="0"/>
          <w:marBottom w:val="0"/>
          <w:divBdr>
            <w:top w:val="none" w:sz="0" w:space="0" w:color="auto"/>
            <w:left w:val="none" w:sz="0" w:space="0" w:color="auto"/>
            <w:bottom w:val="none" w:sz="0" w:space="0" w:color="auto"/>
            <w:right w:val="none" w:sz="0" w:space="0" w:color="auto"/>
          </w:divBdr>
        </w:div>
      </w:divsChild>
    </w:div>
    <w:div w:id="1177232735">
      <w:bodyDiv w:val="1"/>
      <w:marLeft w:val="0"/>
      <w:marRight w:val="0"/>
      <w:marTop w:val="0"/>
      <w:marBottom w:val="0"/>
      <w:divBdr>
        <w:top w:val="none" w:sz="0" w:space="0" w:color="auto"/>
        <w:left w:val="none" w:sz="0" w:space="0" w:color="auto"/>
        <w:bottom w:val="none" w:sz="0" w:space="0" w:color="auto"/>
        <w:right w:val="none" w:sz="0" w:space="0" w:color="auto"/>
      </w:divBdr>
    </w:div>
    <w:div w:id="1181964971">
      <w:bodyDiv w:val="1"/>
      <w:marLeft w:val="0"/>
      <w:marRight w:val="0"/>
      <w:marTop w:val="0"/>
      <w:marBottom w:val="0"/>
      <w:divBdr>
        <w:top w:val="none" w:sz="0" w:space="0" w:color="auto"/>
        <w:left w:val="none" w:sz="0" w:space="0" w:color="auto"/>
        <w:bottom w:val="none" w:sz="0" w:space="0" w:color="auto"/>
        <w:right w:val="none" w:sz="0" w:space="0" w:color="auto"/>
      </w:divBdr>
      <w:divsChild>
        <w:div w:id="1951155837">
          <w:marLeft w:val="0"/>
          <w:marRight w:val="0"/>
          <w:marTop w:val="0"/>
          <w:marBottom w:val="0"/>
          <w:divBdr>
            <w:top w:val="none" w:sz="0" w:space="0" w:color="auto"/>
            <w:left w:val="none" w:sz="0" w:space="0" w:color="auto"/>
            <w:bottom w:val="none" w:sz="0" w:space="0" w:color="auto"/>
            <w:right w:val="none" w:sz="0" w:space="0" w:color="auto"/>
          </w:divBdr>
        </w:div>
      </w:divsChild>
    </w:div>
    <w:div w:id="1193807561">
      <w:bodyDiv w:val="1"/>
      <w:marLeft w:val="0"/>
      <w:marRight w:val="0"/>
      <w:marTop w:val="0"/>
      <w:marBottom w:val="0"/>
      <w:divBdr>
        <w:top w:val="none" w:sz="0" w:space="0" w:color="auto"/>
        <w:left w:val="none" w:sz="0" w:space="0" w:color="auto"/>
        <w:bottom w:val="none" w:sz="0" w:space="0" w:color="auto"/>
        <w:right w:val="none" w:sz="0" w:space="0" w:color="auto"/>
      </w:divBdr>
      <w:divsChild>
        <w:div w:id="686102211">
          <w:marLeft w:val="0"/>
          <w:marRight w:val="0"/>
          <w:marTop w:val="0"/>
          <w:marBottom w:val="0"/>
          <w:divBdr>
            <w:top w:val="none" w:sz="0" w:space="0" w:color="auto"/>
            <w:left w:val="none" w:sz="0" w:space="0" w:color="auto"/>
            <w:bottom w:val="none" w:sz="0" w:space="0" w:color="auto"/>
            <w:right w:val="none" w:sz="0" w:space="0" w:color="auto"/>
          </w:divBdr>
        </w:div>
      </w:divsChild>
    </w:div>
    <w:div w:id="1197305701">
      <w:bodyDiv w:val="1"/>
      <w:marLeft w:val="0"/>
      <w:marRight w:val="0"/>
      <w:marTop w:val="0"/>
      <w:marBottom w:val="0"/>
      <w:divBdr>
        <w:top w:val="none" w:sz="0" w:space="0" w:color="auto"/>
        <w:left w:val="none" w:sz="0" w:space="0" w:color="auto"/>
        <w:bottom w:val="none" w:sz="0" w:space="0" w:color="auto"/>
        <w:right w:val="none" w:sz="0" w:space="0" w:color="auto"/>
      </w:divBdr>
      <w:divsChild>
        <w:div w:id="1650203652">
          <w:marLeft w:val="0"/>
          <w:marRight w:val="0"/>
          <w:marTop w:val="0"/>
          <w:marBottom w:val="0"/>
          <w:divBdr>
            <w:top w:val="none" w:sz="0" w:space="0" w:color="auto"/>
            <w:left w:val="none" w:sz="0" w:space="0" w:color="auto"/>
            <w:bottom w:val="none" w:sz="0" w:space="0" w:color="auto"/>
            <w:right w:val="none" w:sz="0" w:space="0" w:color="auto"/>
          </w:divBdr>
          <w:divsChild>
            <w:div w:id="1813061506">
              <w:marLeft w:val="0"/>
              <w:marRight w:val="0"/>
              <w:marTop w:val="0"/>
              <w:marBottom w:val="0"/>
              <w:divBdr>
                <w:top w:val="none" w:sz="0" w:space="0" w:color="auto"/>
                <w:left w:val="none" w:sz="0" w:space="0" w:color="auto"/>
                <w:bottom w:val="none" w:sz="0" w:space="0" w:color="auto"/>
                <w:right w:val="none" w:sz="0" w:space="0" w:color="auto"/>
              </w:divBdr>
              <w:divsChild>
                <w:div w:id="1852792574">
                  <w:marLeft w:val="0"/>
                  <w:marRight w:val="0"/>
                  <w:marTop w:val="0"/>
                  <w:marBottom w:val="0"/>
                  <w:divBdr>
                    <w:top w:val="none" w:sz="0" w:space="0" w:color="auto"/>
                    <w:left w:val="none" w:sz="0" w:space="0" w:color="auto"/>
                    <w:bottom w:val="none" w:sz="0" w:space="0" w:color="auto"/>
                    <w:right w:val="none" w:sz="0" w:space="0" w:color="auto"/>
                  </w:divBdr>
                  <w:divsChild>
                    <w:div w:id="1007562474">
                      <w:marLeft w:val="0"/>
                      <w:marRight w:val="0"/>
                      <w:marTop w:val="0"/>
                      <w:marBottom w:val="0"/>
                      <w:divBdr>
                        <w:top w:val="none" w:sz="0" w:space="0" w:color="auto"/>
                        <w:left w:val="none" w:sz="0" w:space="0" w:color="auto"/>
                        <w:bottom w:val="none" w:sz="0" w:space="0" w:color="auto"/>
                        <w:right w:val="none" w:sz="0" w:space="0" w:color="auto"/>
                      </w:divBdr>
                      <w:divsChild>
                        <w:div w:id="1103300556">
                          <w:marLeft w:val="0"/>
                          <w:marRight w:val="0"/>
                          <w:marTop w:val="0"/>
                          <w:marBottom w:val="0"/>
                          <w:divBdr>
                            <w:top w:val="none" w:sz="0" w:space="0" w:color="auto"/>
                            <w:left w:val="none" w:sz="0" w:space="0" w:color="auto"/>
                            <w:bottom w:val="none" w:sz="0" w:space="0" w:color="auto"/>
                            <w:right w:val="none" w:sz="0" w:space="0" w:color="auto"/>
                          </w:divBdr>
                          <w:divsChild>
                            <w:div w:id="1595167885">
                              <w:marLeft w:val="0"/>
                              <w:marRight w:val="0"/>
                              <w:marTop w:val="0"/>
                              <w:marBottom w:val="0"/>
                              <w:divBdr>
                                <w:top w:val="none" w:sz="0" w:space="0" w:color="auto"/>
                                <w:left w:val="none" w:sz="0" w:space="0" w:color="auto"/>
                                <w:bottom w:val="none" w:sz="0" w:space="0" w:color="auto"/>
                                <w:right w:val="none" w:sz="0" w:space="0" w:color="auto"/>
                              </w:divBdr>
                              <w:divsChild>
                                <w:div w:id="1865365343">
                                  <w:marLeft w:val="0"/>
                                  <w:marRight w:val="0"/>
                                  <w:marTop w:val="0"/>
                                  <w:marBottom w:val="0"/>
                                  <w:divBdr>
                                    <w:top w:val="none" w:sz="0" w:space="0" w:color="auto"/>
                                    <w:left w:val="none" w:sz="0" w:space="0" w:color="auto"/>
                                    <w:bottom w:val="none" w:sz="0" w:space="0" w:color="auto"/>
                                    <w:right w:val="none" w:sz="0" w:space="0" w:color="auto"/>
                                  </w:divBdr>
                                  <w:divsChild>
                                    <w:div w:id="206078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7655452">
                          <w:marLeft w:val="0"/>
                          <w:marRight w:val="0"/>
                          <w:marTop w:val="0"/>
                          <w:marBottom w:val="0"/>
                          <w:divBdr>
                            <w:top w:val="none" w:sz="0" w:space="0" w:color="auto"/>
                            <w:left w:val="none" w:sz="0" w:space="0" w:color="auto"/>
                            <w:bottom w:val="none" w:sz="0" w:space="0" w:color="auto"/>
                            <w:right w:val="none" w:sz="0" w:space="0" w:color="auto"/>
                          </w:divBdr>
                          <w:divsChild>
                            <w:div w:id="1876036699">
                              <w:marLeft w:val="0"/>
                              <w:marRight w:val="0"/>
                              <w:marTop w:val="0"/>
                              <w:marBottom w:val="0"/>
                              <w:divBdr>
                                <w:top w:val="none" w:sz="0" w:space="0" w:color="auto"/>
                                <w:left w:val="none" w:sz="0" w:space="0" w:color="auto"/>
                                <w:bottom w:val="none" w:sz="0" w:space="0" w:color="auto"/>
                                <w:right w:val="none" w:sz="0" w:space="0" w:color="auto"/>
                              </w:divBdr>
                              <w:divsChild>
                                <w:div w:id="767165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8735745">
      <w:bodyDiv w:val="1"/>
      <w:marLeft w:val="0"/>
      <w:marRight w:val="0"/>
      <w:marTop w:val="0"/>
      <w:marBottom w:val="0"/>
      <w:divBdr>
        <w:top w:val="none" w:sz="0" w:space="0" w:color="auto"/>
        <w:left w:val="none" w:sz="0" w:space="0" w:color="auto"/>
        <w:bottom w:val="none" w:sz="0" w:space="0" w:color="auto"/>
        <w:right w:val="none" w:sz="0" w:space="0" w:color="auto"/>
      </w:divBdr>
      <w:divsChild>
        <w:div w:id="1540164961">
          <w:marLeft w:val="0"/>
          <w:marRight w:val="0"/>
          <w:marTop w:val="0"/>
          <w:marBottom w:val="0"/>
          <w:divBdr>
            <w:top w:val="none" w:sz="0" w:space="0" w:color="auto"/>
            <w:left w:val="none" w:sz="0" w:space="0" w:color="auto"/>
            <w:bottom w:val="none" w:sz="0" w:space="0" w:color="auto"/>
            <w:right w:val="none" w:sz="0" w:space="0" w:color="auto"/>
          </w:divBdr>
        </w:div>
      </w:divsChild>
    </w:div>
    <w:div w:id="1209025062">
      <w:bodyDiv w:val="1"/>
      <w:marLeft w:val="0"/>
      <w:marRight w:val="0"/>
      <w:marTop w:val="0"/>
      <w:marBottom w:val="0"/>
      <w:divBdr>
        <w:top w:val="none" w:sz="0" w:space="0" w:color="auto"/>
        <w:left w:val="none" w:sz="0" w:space="0" w:color="auto"/>
        <w:bottom w:val="none" w:sz="0" w:space="0" w:color="auto"/>
        <w:right w:val="none" w:sz="0" w:space="0" w:color="auto"/>
      </w:divBdr>
    </w:div>
    <w:div w:id="1210796789">
      <w:bodyDiv w:val="1"/>
      <w:marLeft w:val="0"/>
      <w:marRight w:val="0"/>
      <w:marTop w:val="0"/>
      <w:marBottom w:val="0"/>
      <w:divBdr>
        <w:top w:val="none" w:sz="0" w:space="0" w:color="auto"/>
        <w:left w:val="none" w:sz="0" w:space="0" w:color="auto"/>
        <w:bottom w:val="none" w:sz="0" w:space="0" w:color="auto"/>
        <w:right w:val="none" w:sz="0" w:space="0" w:color="auto"/>
      </w:divBdr>
      <w:divsChild>
        <w:div w:id="2065904425">
          <w:marLeft w:val="0"/>
          <w:marRight w:val="0"/>
          <w:marTop w:val="0"/>
          <w:marBottom w:val="0"/>
          <w:divBdr>
            <w:top w:val="none" w:sz="0" w:space="0" w:color="auto"/>
            <w:left w:val="none" w:sz="0" w:space="0" w:color="auto"/>
            <w:bottom w:val="none" w:sz="0" w:space="0" w:color="auto"/>
            <w:right w:val="none" w:sz="0" w:space="0" w:color="auto"/>
          </w:divBdr>
        </w:div>
      </w:divsChild>
    </w:div>
    <w:div w:id="1220632853">
      <w:bodyDiv w:val="1"/>
      <w:marLeft w:val="0"/>
      <w:marRight w:val="0"/>
      <w:marTop w:val="0"/>
      <w:marBottom w:val="0"/>
      <w:divBdr>
        <w:top w:val="none" w:sz="0" w:space="0" w:color="auto"/>
        <w:left w:val="none" w:sz="0" w:space="0" w:color="auto"/>
        <w:bottom w:val="none" w:sz="0" w:space="0" w:color="auto"/>
        <w:right w:val="none" w:sz="0" w:space="0" w:color="auto"/>
      </w:divBdr>
      <w:divsChild>
        <w:div w:id="1543861475">
          <w:marLeft w:val="0"/>
          <w:marRight w:val="0"/>
          <w:marTop w:val="0"/>
          <w:marBottom w:val="0"/>
          <w:divBdr>
            <w:top w:val="none" w:sz="0" w:space="0" w:color="auto"/>
            <w:left w:val="none" w:sz="0" w:space="0" w:color="auto"/>
            <w:bottom w:val="none" w:sz="0" w:space="0" w:color="auto"/>
            <w:right w:val="none" w:sz="0" w:space="0" w:color="auto"/>
          </w:divBdr>
        </w:div>
      </w:divsChild>
    </w:div>
    <w:div w:id="1221942142">
      <w:bodyDiv w:val="1"/>
      <w:marLeft w:val="0"/>
      <w:marRight w:val="0"/>
      <w:marTop w:val="0"/>
      <w:marBottom w:val="0"/>
      <w:divBdr>
        <w:top w:val="none" w:sz="0" w:space="0" w:color="auto"/>
        <w:left w:val="none" w:sz="0" w:space="0" w:color="auto"/>
        <w:bottom w:val="none" w:sz="0" w:space="0" w:color="auto"/>
        <w:right w:val="none" w:sz="0" w:space="0" w:color="auto"/>
      </w:divBdr>
    </w:div>
    <w:div w:id="1228103157">
      <w:bodyDiv w:val="1"/>
      <w:marLeft w:val="0"/>
      <w:marRight w:val="0"/>
      <w:marTop w:val="0"/>
      <w:marBottom w:val="0"/>
      <w:divBdr>
        <w:top w:val="none" w:sz="0" w:space="0" w:color="auto"/>
        <w:left w:val="none" w:sz="0" w:space="0" w:color="auto"/>
        <w:bottom w:val="none" w:sz="0" w:space="0" w:color="auto"/>
        <w:right w:val="none" w:sz="0" w:space="0" w:color="auto"/>
      </w:divBdr>
    </w:div>
    <w:div w:id="1229808706">
      <w:bodyDiv w:val="1"/>
      <w:marLeft w:val="0"/>
      <w:marRight w:val="0"/>
      <w:marTop w:val="0"/>
      <w:marBottom w:val="0"/>
      <w:divBdr>
        <w:top w:val="none" w:sz="0" w:space="0" w:color="auto"/>
        <w:left w:val="none" w:sz="0" w:space="0" w:color="auto"/>
        <w:bottom w:val="none" w:sz="0" w:space="0" w:color="auto"/>
        <w:right w:val="none" w:sz="0" w:space="0" w:color="auto"/>
      </w:divBdr>
    </w:div>
    <w:div w:id="1232698537">
      <w:bodyDiv w:val="1"/>
      <w:marLeft w:val="0"/>
      <w:marRight w:val="0"/>
      <w:marTop w:val="0"/>
      <w:marBottom w:val="0"/>
      <w:divBdr>
        <w:top w:val="none" w:sz="0" w:space="0" w:color="auto"/>
        <w:left w:val="none" w:sz="0" w:space="0" w:color="auto"/>
        <w:bottom w:val="none" w:sz="0" w:space="0" w:color="auto"/>
        <w:right w:val="none" w:sz="0" w:space="0" w:color="auto"/>
      </w:divBdr>
    </w:div>
    <w:div w:id="1236742666">
      <w:bodyDiv w:val="1"/>
      <w:marLeft w:val="0"/>
      <w:marRight w:val="0"/>
      <w:marTop w:val="0"/>
      <w:marBottom w:val="0"/>
      <w:divBdr>
        <w:top w:val="none" w:sz="0" w:space="0" w:color="auto"/>
        <w:left w:val="none" w:sz="0" w:space="0" w:color="auto"/>
        <w:bottom w:val="none" w:sz="0" w:space="0" w:color="auto"/>
        <w:right w:val="none" w:sz="0" w:space="0" w:color="auto"/>
      </w:divBdr>
      <w:divsChild>
        <w:div w:id="784235380">
          <w:marLeft w:val="0"/>
          <w:marRight w:val="0"/>
          <w:marTop w:val="0"/>
          <w:marBottom w:val="0"/>
          <w:divBdr>
            <w:top w:val="none" w:sz="0" w:space="0" w:color="auto"/>
            <w:left w:val="none" w:sz="0" w:space="0" w:color="auto"/>
            <w:bottom w:val="none" w:sz="0" w:space="0" w:color="auto"/>
            <w:right w:val="none" w:sz="0" w:space="0" w:color="auto"/>
          </w:divBdr>
        </w:div>
      </w:divsChild>
    </w:div>
    <w:div w:id="1240673413">
      <w:bodyDiv w:val="1"/>
      <w:marLeft w:val="0"/>
      <w:marRight w:val="0"/>
      <w:marTop w:val="0"/>
      <w:marBottom w:val="0"/>
      <w:divBdr>
        <w:top w:val="none" w:sz="0" w:space="0" w:color="auto"/>
        <w:left w:val="none" w:sz="0" w:space="0" w:color="auto"/>
        <w:bottom w:val="none" w:sz="0" w:space="0" w:color="auto"/>
        <w:right w:val="none" w:sz="0" w:space="0" w:color="auto"/>
      </w:divBdr>
    </w:div>
    <w:div w:id="1243099222">
      <w:bodyDiv w:val="1"/>
      <w:marLeft w:val="0"/>
      <w:marRight w:val="0"/>
      <w:marTop w:val="0"/>
      <w:marBottom w:val="0"/>
      <w:divBdr>
        <w:top w:val="none" w:sz="0" w:space="0" w:color="auto"/>
        <w:left w:val="none" w:sz="0" w:space="0" w:color="auto"/>
        <w:bottom w:val="none" w:sz="0" w:space="0" w:color="auto"/>
        <w:right w:val="none" w:sz="0" w:space="0" w:color="auto"/>
      </w:divBdr>
      <w:divsChild>
        <w:div w:id="1481076339">
          <w:marLeft w:val="0"/>
          <w:marRight w:val="0"/>
          <w:marTop w:val="0"/>
          <w:marBottom w:val="0"/>
          <w:divBdr>
            <w:top w:val="none" w:sz="0" w:space="0" w:color="auto"/>
            <w:left w:val="none" w:sz="0" w:space="0" w:color="auto"/>
            <w:bottom w:val="none" w:sz="0" w:space="0" w:color="auto"/>
            <w:right w:val="none" w:sz="0" w:space="0" w:color="auto"/>
          </w:divBdr>
        </w:div>
      </w:divsChild>
    </w:div>
    <w:div w:id="1252927942">
      <w:bodyDiv w:val="1"/>
      <w:marLeft w:val="0"/>
      <w:marRight w:val="0"/>
      <w:marTop w:val="0"/>
      <w:marBottom w:val="0"/>
      <w:divBdr>
        <w:top w:val="none" w:sz="0" w:space="0" w:color="auto"/>
        <w:left w:val="none" w:sz="0" w:space="0" w:color="auto"/>
        <w:bottom w:val="none" w:sz="0" w:space="0" w:color="auto"/>
        <w:right w:val="none" w:sz="0" w:space="0" w:color="auto"/>
      </w:divBdr>
    </w:div>
    <w:div w:id="1255943526">
      <w:bodyDiv w:val="1"/>
      <w:marLeft w:val="0"/>
      <w:marRight w:val="0"/>
      <w:marTop w:val="0"/>
      <w:marBottom w:val="0"/>
      <w:divBdr>
        <w:top w:val="none" w:sz="0" w:space="0" w:color="auto"/>
        <w:left w:val="none" w:sz="0" w:space="0" w:color="auto"/>
        <w:bottom w:val="none" w:sz="0" w:space="0" w:color="auto"/>
        <w:right w:val="none" w:sz="0" w:space="0" w:color="auto"/>
      </w:divBdr>
      <w:divsChild>
        <w:div w:id="944773781">
          <w:marLeft w:val="0"/>
          <w:marRight w:val="0"/>
          <w:marTop w:val="0"/>
          <w:marBottom w:val="0"/>
          <w:divBdr>
            <w:top w:val="none" w:sz="0" w:space="0" w:color="auto"/>
            <w:left w:val="none" w:sz="0" w:space="0" w:color="auto"/>
            <w:bottom w:val="none" w:sz="0" w:space="0" w:color="auto"/>
            <w:right w:val="none" w:sz="0" w:space="0" w:color="auto"/>
          </w:divBdr>
        </w:div>
      </w:divsChild>
    </w:div>
    <w:div w:id="1267736816">
      <w:bodyDiv w:val="1"/>
      <w:marLeft w:val="0"/>
      <w:marRight w:val="0"/>
      <w:marTop w:val="0"/>
      <w:marBottom w:val="0"/>
      <w:divBdr>
        <w:top w:val="none" w:sz="0" w:space="0" w:color="auto"/>
        <w:left w:val="none" w:sz="0" w:space="0" w:color="auto"/>
        <w:bottom w:val="none" w:sz="0" w:space="0" w:color="auto"/>
        <w:right w:val="none" w:sz="0" w:space="0" w:color="auto"/>
      </w:divBdr>
    </w:div>
    <w:div w:id="1273248350">
      <w:bodyDiv w:val="1"/>
      <w:marLeft w:val="0"/>
      <w:marRight w:val="0"/>
      <w:marTop w:val="0"/>
      <w:marBottom w:val="0"/>
      <w:divBdr>
        <w:top w:val="none" w:sz="0" w:space="0" w:color="auto"/>
        <w:left w:val="none" w:sz="0" w:space="0" w:color="auto"/>
        <w:bottom w:val="none" w:sz="0" w:space="0" w:color="auto"/>
        <w:right w:val="none" w:sz="0" w:space="0" w:color="auto"/>
      </w:divBdr>
      <w:divsChild>
        <w:div w:id="1270432254">
          <w:marLeft w:val="0"/>
          <w:marRight w:val="0"/>
          <w:marTop w:val="0"/>
          <w:marBottom w:val="0"/>
          <w:divBdr>
            <w:top w:val="none" w:sz="0" w:space="0" w:color="auto"/>
            <w:left w:val="none" w:sz="0" w:space="0" w:color="auto"/>
            <w:bottom w:val="none" w:sz="0" w:space="0" w:color="auto"/>
            <w:right w:val="none" w:sz="0" w:space="0" w:color="auto"/>
          </w:divBdr>
        </w:div>
      </w:divsChild>
    </w:div>
    <w:div w:id="1282615070">
      <w:bodyDiv w:val="1"/>
      <w:marLeft w:val="0"/>
      <w:marRight w:val="0"/>
      <w:marTop w:val="0"/>
      <w:marBottom w:val="0"/>
      <w:divBdr>
        <w:top w:val="none" w:sz="0" w:space="0" w:color="auto"/>
        <w:left w:val="none" w:sz="0" w:space="0" w:color="auto"/>
        <w:bottom w:val="none" w:sz="0" w:space="0" w:color="auto"/>
        <w:right w:val="none" w:sz="0" w:space="0" w:color="auto"/>
      </w:divBdr>
    </w:div>
    <w:div w:id="1285619949">
      <w:bodyDiv w:val="1"/>
      <w:marLeft w:val="0"/>
      <w:marRight w:val="0"/>
      <w:marTop w:val="0"/>
      <w:marBottom w:val="0"/>
      <w:divBdr>
        <w:top w:val="none" w:sz="0" w:space="0" w:color="auto"/>
        <w:left w:val="none" w:sz="0" w:space="0" w:color="auto"/>
        <w:bottom w:val="none" w:sz="0" w:space="0" w:color="auto"/>
        <w:right w:val="none" w:sz="0" w:space="0" w:color="auto"/>
      </w:divBdr>
    </w:div>
    <w:div w:id="1305503565">
      <w:bodyDiv w:val="1"/>
      <w:marLeft w:val="0"/>
      <w:marRight w:val="0"/>
      <w:marTop w:val="0"/>
      <w:marBottom w:val="0"/>
      <w:divBdr>
        <w:top w:val="none" w:sz="0" w:space="0" w:color="auto"/>
        <w:left w:val="none" w:sz="0" w:space="0" w:color="auto"/>
        <w:bottom w:val="none" w:sz="0" w:space="0" w:color="auto"/>
        <w:right w:val="none" w:sz="0" w:space="0" w:color="auto"/>
      </w:divBdr>
    </w:div>
    <w:div w:id="1307591080">
      <w:bodyDiv w:val="1"/>
      <w:marLeft w:val="0"/>
      <w:marRight w:val="0"/>
      <w:marTop w:val="0"/>
      <w:marBottom w:val="0"/>
      <w:divBdr>
        <w:top w:val="none" w:sz="0" w:space="0" w:color="auto"/>
        <w:left w:val="none" w:sz="0" w:space="0" w:color="auto"/>
        <w:bottom w:val="none" w:sz="0" w:space="0" w:color="auto"/>
        <w:right w:val="none" w:sz="0" w:space="0" w:color="auto"/>
      </w:divBdr>
    </w:div>
    <w:div w:id="1318726995">
      <w:bodyDiv w:val="1"/>
      <w:marLeft w:val="0"/>
      <w:marRight w:val="0"/>
      <w:marTop w:val="0"/>
      <w:marBottom w:val="0"/>
      <w:divBdr>
        <w:top w:val="none" w:sz="0" w:space="0" w:color="auto"/>
        <w:left w:val="none" w:sz="0" w:space="0" w:color="auto"/>
        <w:bottom w:val="none" w:sz="0" w:space="0" w:color="auto"/>
        <w:right w:val="none" w:sz="0" w:space="0" w:color="auto"/>
      </w:divBdr>
      <w:divsChild>
        <w:div w:id="1136678820">
          <w:marLeft w:val="0"/>
          <w:marRight w:val="0"/>
          <w:marTop w:val="0"/>
          <w:marBottom w:val="0"/>
          <w:divBdr>
            <w:top w:val="none" w:sz="0" w:space="0" w:color="auto"/>
            <w:left w:val="none" w:sz="0" w:space="0" w:color="auto"/>
            <w:bottom w:val="none" w:sz="0" w:space="0" w:color="auto"/>
            <w:right w:val="none" w:sz="0" w:space="0" w:color="auto"/>
          </w:divBdr>
        </w:div>
      </w:divsChild>
    </w:div>
    <w:div w:id="1337418823">
      <w:bodyDiv w:val="1"/>
      <w:marLeft w:val="0"/>
      <w:marRight w:val="0"/>
      <w:marTop w:val="0"/>
      <w:marBottom w:val="0"/>
      <w:divBdr>
        <w:top w:val="none" w:sz="0" w:space="0" w:color="auto"/>
        <w:left w:val="none" w:sz="0" w:space="0" w:color="auto"/>
        <w:bottom w:val="none" w:sz="0" w:space="0" w:color="auto"/>
        <w:right w:val="none" w:sz="0" w:space="0" w:color="auto"/>
      </w:divBdr>
    </w:div>
    <w:div w:id="1345782285">
      <w:bodyDiv w:val="1"/>
      <w:marLeft w:val="0"/>
      <w:marRight w:val="0"/>
      <w:marTop w:val="0"/>
      <w:marBottom w:val="0"/>
      <w:divBdr>
        <w:top w:val="none" w:sz="0" w:space="0" w:color="auto"/>
        <w:left w:val="none" w:sz="0" w:space="0" w:color="auto"/>
        <w:bottom w:val="none" w:sz="0" w:space="0" w:color="auto"/>
        <w:right w:val="none" w:sz="0" w:space="0" w:color="auto"/>
      </w:divBdr>
    </w:div>
    <w:div w:id="1363629845">
      <w:bodyDiv w:val="1"/>
      <w:marLeft w:val="0"/>
      <w:marRight w:val="0"/>
      <w:marTop w:val="0"/>
      <w:marBottom w:val="0"/>
      <w:divBdr>
        <w:top w:val="none" w:sz="0" w:space="0" w:color="auto"/>
        <w:left w:val="none" w:sz="0" w:space="0" w:color="auto"/>
        <w:bottom w:val="none" w:sz="0" w:space="0" w:color="auto"/>
        <w:right w:val="none" w:sz="0" w:space="0" w:color="auto"/>
      </w:divBdr>
    </w:div>
    <w:div w:id="1366561208">
      <w:bodyDiv w:val="1"/>
      <w:marLeft w:val="0"/>
      <w:marRight w:val="0"/>
      <w:marTop w:val="0"/>
      <w:marBottom w:val="0"/>
      <w:divBdr>
        <w:top w:val="none" w:sz="0" w:space="0" w:color="auto"/>
        <w:left w:val="none" w:sz="0" w:space="0" w:color="auto"/>
        <w:bottom w:val="none" w:sz="0" w:space="0" w:color="auto"/>
        <w:right w:val="none" w:sz="0" w:space="0" w:color="auto"/>
      </w:divBdr>
    </w:div>
    <w:div w:id="1376806737">
      <w:bodyDiv w:val="1"/>
      <w:marLeft w:val="0"/>
      <w:marRight w:val="0"/>
      <w:marTop w:val="0"/>
      <w:marBottom w:val="0"/>
      <w:divBdr>
        <w:top w:val="none" w:sz="0" w:space="0" w:color="auto"/>
        <w:left w:val="none" w:sz="0" w:space="0" w:color="auto"/>
        <w:bottom w:val="none" w:sz="0" w:space="0" w:color="auto"/>
        <w:right w:val="none" w:sz="0" w:space="0" w:color="auto"/>
      </w:divBdr>
    </w:div>
    <w:div w:id="1379090925">
      <w:bodyDiv w:val="1"/>
      <w:marLeft w:val="0"/>
      <w:marRight w:val="0"/>
      <w:marTop w:val="0"/>
      <w:marBottom w:val="0"/>
      <w:divBdr>
        <w:top w:val="none" w:sz="0" w:space="0" w:color="auto"/>
        <w:left w:val="none" w:sz="0" w:space="0" w:color="auto"/>
        <w:bottom w:val="none" w:sz="0" w:space="0" w:color="auto"/>
        <w:right w:val="none" w:sz="0" w:space="0" w:color="auto"/>
      </w:divBdr>
    </w:div>
    <w:div w:id="1390810789">
      <w:bodyDiv w:val="1"/>
      <w:marLeft w:val="0"/>
      <w:marRight w:val="0"/>
      <w:marTop w:val="0"/>
      <w:marBottom w:val="0"/>
      <w:divBdr>
        <w:top w:val="none" w:sz="0" w:space="0" w:color="auto"/>
        <w:left w:val="none" w:sz="0" w:space="0" w:color="auto"/>
        <w:bottom w:val="none" w:sz="0" w:space="0" w:color="auto"/>
        <w:right w:val="none" w:sz="0" w:space="0" w:color="auto"/>
      </w:divBdr>
    </w:div>
    <w:div w:id="1392999973">
      <w:bodyDiv w:val="1"/>
      <w:marLeft w:val="0"/>
      <w:marRight w:val="0"/>
      <w:marTop w:val="0"/>
      <w:marBottom w:val="0"/>
      <w:divBdr>
        <w:top w:val="none" w:sz="0" w:space="0" w:color="auto"/>
        <w:left w:val="none" w:sz="0" w:space="0" w:color="auto"/>
        <w:bottom w:val="none" w:sz="0" w:space="0" w:color="auto"/>
        <w:right w:val="none" w:sz="0" w:space="0" w:color="auto"/>
      </w:divBdr>
    </w:div>
    <w:div w:id="1403525645">
      <w:bodyDiv w:val="1"/>
      <w:marLeft w:val="0"/>
      <w:marRight w:val="0"/>
      <w:marTop w:val="0"/>
      <w:marBottom w:val="0"/>
      <w:divBdr>
        <w:top w:val="none" w:sz="0" w:space="0" w:color="auto"/>
        <w:left w:val="none" w:sz="0" w:space="0" w:color="auto"/>
        <w:bottom w:val="none" w:sz="0" w:space="0" w:color="auto"/>
        <w:right w:val="none" w:sz="0" w:space="0" w:color="auto"/>
      </w:divBdr>
    </w:div>
    <w:div w:id="1415516936">
      <w:bodyDiv w:val="1"/>
      <w:marLeft w:val="0"/>
      <w:marRight w:val="0"/>
      <w:marTop w:val="0"/>
      <w:marBottom w:val="0"/>
      <w:divBdr>
        <w:top w:val="none" w:sz="0" w:space="0" w:color="auto"/>
        <w:left w:val="none" w:sz="0" w:space="0" w:color="auto"/>
        <w:bottom w:val="none" w:sz="0" w:space="0" w:color="auto"/>
        <w:right w:val="none" w:sz="0" w:space="0" w:color="auto"/>
      </w:divBdr>
    </w:div>
    <w:div w:id="1421028497">
      <w:bodyDiv w:val="1"/>
      <w:marLeft w:val="0"/>
      <w:marRight w:val="0"/>
      <w:marTop w:val="0"/>
      <w:marBottom w:val="0"/>
      <w:divBdr>
        <w:top w:val="none" w:sz="0" w:space="0" w:color="auto"/>
        <w:left w:val="none" w:sz="0" w:space="0" w:color="auto"/>
        <w:bottom w:val="none" w:sz="0" w:space="0" w:color="auto"/>
        <w:right w:val="none" w:sz="0" w:space="0" w:color="auto"/>
      </w:divBdr>
      <w:divsChild>
        <w:div w:id="1064067578">
          <w:marLeft w:val="0"/>
          <w:marRight w:val="0"/>
          <w:marTop w:val="0"/>
          <w:marBottom w:val="0"/>
          <w:divBdr>
            <w:top w:val="none" w:sz="0" w:space="0" w:color="auto"/>
            <w:left w:val="none" w:sz="0" w:space="0" w:color="auto"/>
            <w:bottom w:val="none" w:sz="0" w:space="0" w:color="auto"/>
            <w:right w:val="none" w:sz="0" w:space="0" w:color="auto"/>
          </w:divBdr>
        </w:div>
      </w:divsChild>
    </w:div>
    <w:div w:id="1456754173">
      <w:bodyDiv w:val="1"/>
      <w:marLeft w:val="0"/>
      <w:marRight w:val="0"/>
      <w:marTop w:val="0"/>
      <w:marBottom w:val="0"/>
      <w:divBdr>
        <w:top w:val="none" w:sz="0" w:space="0" w:color="auto"/>
        <w:left w:val="none" w:sz="0" w:space="0" w:color="auto"/>
        <w:bottom w:val="none" w:sz="0" w:space="0" w:color="auto"/>
        <w:right w:val="none" w:sz="0" w:space="0" w:color="auto"/>
      </w:divBdr>
    </w:div>
    <w:div w:id="1465465550">
      <w:bodyDiv w:val="1"/>
      <w:marLeft w:val="0"/>
      <w:marRight w:val="0"/>
      <w:marTop w:val="0"/>
      <w:marBottom w:val="0"/>
      <w:divBdr>
        <w:top w:val="none" w:sz="0" w:space="0" w:color="auto"/>
        <w:left w:val="none" w:sz="0" w:space="0" w:color="auto"/>
        <w:bottom w:val="none" w:sz="0" w:space="0" w:color="auto"/>
        <w:right w:val="none" w:sz="0" w:space="0" w:color="auto"/>
      </w:divBdr>
    </w:div>
    <w:div w:id="1466122827">
      <w:bodyDiv w:val="1"/>
      <w:marLeft w:val="0"/>
      <w:marRight w:val="0"/>
      <w:marTop w:val="0"/>
      <w:marBottom w:val="0"/>
      <w:divBdr>
        <w:top w:val="none" w:sz="0" w:space="0" w:color="auto"/>
        <w:left w:val="none" w:sz="0" w:space="0" w:color="auto"/>
        <w:bottom w:val="none" w:sz="0" w:space="0" w:color="auto"/>
        <w:right w:val="none" w:sz="0" w:space="0" w:color="auto"/>
      </w:divBdr>
    </w:div>
    <w:div w:id="1484660240">
      <w:bodyDiv w:val="1"/>
      <w:marLeft w:val="0"/>
      <w:marRight w:val="0"/>
      <w:marTop w:val="0"/>
      <w:marBottom w:val="0"/>
      <w:divBdr>
        <w:top w:val="none" w:sz="0" w:space="0" w:color="auto"/>
        <w:left w:val="none" w:sz="0" w:space="0" w:color="auto"/>
        <w:bottom w:val="none" w:sz="0" w:space="0" w:color="auto"/>
        <w:right w:val="none" w:sz="0" w:space="0" w:color="auto"/>
      </w:divBdr>
    </w:div>
    <w:div w:id="1485319507">
      <w:bodyDiv w:val="1"/>
      <w:marLeft w:val="0"/>
      <w:marRight w:val="0"/>
      <w:marTop w:val="0"/>
      <w:marBottom w:val="0"/>
      <w:divBdr>
        <w:top w:val="none" w:sz="0" w:space="0" w:color="auto"/>
        <w:left w:val="none" w:sz="0" w:space="0" w:color="auto"/>
        <w:bottom w:val="none" w:sz="0" w:space="0" w:color="auto"/>
        <w:right w:val="none" w:sz="0" w:space="0" w:color="auto"/>
      </w:divBdr>
    </w:div>
    <w:div w:id="1485585679">
      <w:bodyDiv w:val="1"/>
      <w:marLeft w:val="0"/>
      <w:marRight w:val="0"/>
      <w:marTop w:val="0"/>
      <w:marBottom w:val="0"/>
      <w:divBdr>
        <w:top w:val="none" w:sz="0" w:space="0" w:color="auto"/>
        <w:left w:val="none" w:sz="0" w:space="0" w:color="auto"/>
        <w:bottom w:val="none" w:sz="0" w:space="0" w:color="auto"/>
        <w:right w:val="none" w:sz="0" w:space="0" w:color="auto"/>
      </w:divBdr>
    </w:div>
    <w:div w:id="1494029058">
      <w:bodyDiv w:val="1"/>
      <w:marLeft w:val="0"/>
      <w:marRight w:val="0"/>
      <w:marTop w:val="0"/>
      <w:marBottom w:val="0"/>
      <w:divBdr>
        <w:top w:val="none" w:sz="0" w:space="0" w:color="auto"/>
        <w:left w:val="none" w:sz="0" w:space="0" w:color="auto"/>
        <w:bottom w:val="none" w:sz="0" w:space="0" w:color="auto"/>
        <w:right w:val="none" w:sz="0" w:space="0" w:color="auto"/>
      </w:divBdr>
    </w:div>
    <w:div w:id="1519126596">
      <w:bodyDiv w:val="1"/>
      <w:marLeft w:val="0"/>
      <w:marRight w:val="0"/>
      <w:marTop w:val="0"/>
      <w:marBottom w:val="0"/>
      <w:divBdr>
        <w:top w:val="none" w:sz="0" w:space="0" w:color="auto"/>
        <w:left w:val="none" w:sz="0" w:space="0" w:color="auto"/>
        <w:bottom w:val="none" w:sz="0" w:space="0" w:color="auto"/>
        <w:right w:val="none" w:sz="0" w:space="0" w:color="auto"/>
      </w:divBdr>
      <w:divsChild>
        <w:div w:id="779491125">
          <w:marLeft w:val="0"/>
          <w:marRight w:val="0"/>
          <w:marTop w:val="0"/>
          <w:marBottom w:val="0"/>
          <w:divBdr>
            <w:top w:val="none" w:sz="0" w:space="0" w:color="auto"/>
            <w:left w:val="none" w:sz="0" w:space="0" w:color="auto"/>
            <w:bottom w:val="none" w:sz="0" w:space="0" w:color="auto"/>
            <w:right w:val="none" w:sz="0" w:space="0" w:color="auto"/>
          </w:divBdr>
        </w:div>
      </w:divsChild>
    </w:div>
    <w:div w:id="1526989104">
      <w:bodyDiv w:val="1"/>
      <w:marLeft w:val="0"/>
      <w:marRight w:val="0"/>
      <w:marTop w:val="0"/>
      <w:marBottom w:val="0"/>
      <w:divBdr>
        <w:top w:val="none" w:sz="0" w:space="0" w:color="auto"/>
        <w:left w:val="none" w:sz="0" w:space="0" w:color="auto"/>
        <w:bottom w:val="none" w:sz="0" w:space="0" w:color="auto"/>
        <w:right w:val="none" w:sz="0" w:space="0" w:color="auto"/>
      </w:divBdr>
    </w:div>
    <w:div w:id="1527329845">
      <w:bodyDiv w:val="1"/>
      <w:marLeft w:val="0"/>
      <w:marRight w:val="0"/>
      <w:marTop w:val="0"/>
      <w:marBottom w:val="0"/>
      <w:divBdr>
        <w:top w:val="none" w:sz="0" w:space="0" w:color="auto"/>
        <w:left w:val="none" w:sz="0" w:space="0" w:color="auto"/>
        <w:bottom w:val="none" w:sz="0" w:space="0" w:color="auto"/>
        <w:right w:val="none" w:sz="0" w:space="0" w:color="auto"/>
      </w:divBdr>
    </w:div>
    <w:div w:id="1547327363">
      <w:bodyDiv w:val="1"/>
      <w:marLeft w:val="0"/>
      <w:marRight w:val="0"/>
      <w:marTop w:val="0"/>
      <w:marBottom w:val="0"/>
      <w:divBdr>
        <w:top w:val="none" w:sz="0" w:space="0" w:color="auto"/>
        <w:left w:val="none" w:sz="0" w:space="0" w:color="auto"/>
        <w:bottom w:val="none" w:sz="0" w:space="0" w:color="auto"/>
        <w:right w:val="none" w:sz="0" w:space="0" w:color="auto"/>
      </w:divBdr>
    </w:div>
    <w:div w:id="1550265426">
      <w:bodyDiv w:val="1"/>
      <w:marLeft w:val="0"/>
      <w:marRight w:val="0"/>
      <w:marTop w:val="0"/>
      <w:marBottom w:val="0"/>
      <w:divBdr>
        <w:top w:val="none" w:sz="0" w:space="0" w:color="auto"/>
        <w:left w:val="none" w:sz="0" w:space="0" w:color="auto"/>
        <w:bottom w:val="none" w:sz="0" w:space="0" w:color="auto"/>
        <w:right w:val="none" w:sz="0" w:space="0" w:color="auto"/>
      </w:divBdr>
      <w:divsChild>
        <w:div w:id="29303759">
          <w:marLeft w:val="0"/>
          <w:marRight w:val="0"/>
          <w:marTop w:val="0"/>
          <w:marBottom w:val="0"/>
          <w:divBdr>
            <w:top w:val="none" w:sz="0" w:space="0" w:color="auto"/>
            <w:left w:val="none" w:sz="0" w:space="0" w:color="auto"/>
            <w:bottom w:val="none" w:sz="0" w:space="0" w:color="auto"/>
            <w:right w:val="none" w:sz="0" w:space="0" w:color="auto"/>
          </w:divBdr>
        </w:div>
      </w:divsChild>
    </w:div>
    <w:div w:id="1560020960">
      <w:bodyDiv w:val="1"/>
      <w:marLeft w:val="0"/>
      <w:marRight w:val="0"/>
      <w:marTop w:val="0"/>
      <w:marBottom w:val="0"/>
      <w:divBdr>
        <w:top w:val="none" w:sz="0" w:space="0" w:color="auto"/>
        <w:left w:val="none" w:sz="0" w:space="0" w:color="auto"/>
        <w:bottom w:val="none" w:sz="0" w:space="0" w:color="auto"/>
        <w:right w:val="none" w:sz="0" w:space="0" w:color="auto"/>
      </w:divBdr>
    </w:div>
    <w:div w:id="1560240291">
      <w:bodyDiv w:val="1"/>
      <w:marLeft w:val="0"/>
      <w:marRight w:val="0"/>
      <w:marTop w:val="0"/>
      <w:marBottom w:val="0"/>
      <w:divBdr>
        <w:top w:val="none" w:sz="0" w:space="0" w:color="auto"/>
        <w:left w:val="none" w:sz="0" w:space="0" w:color="auto"/>
        <w:bottom w:val="none" w:sz="0" w:space="0" w:color="auto"/>
        <w:right w:val="none" w:sz="0" w:space="0" w:color="auto"/>
      </w:divBdr>
    </w:div>
    <w:div w:id="1570924987">
      <w:bodyDiv w:val="1"/>
      <w:marLeft w:val="0"/>
      <w:marRight w:val="0"/>
      <w:marTop w:val="0"/>
      <w:marBottom w:val="0"/>
      <w:divBdr>
        <w:top w:val="none" w:sz="0" w:space="0" w:color="auto"/>
        <w:left w:val="none" w:sz="0" w:space="0" w:color="auto"/>
        <w:bottom w:val="none" w:sz="0" w:space="0" w:color="auto"/>
        <w:right w:val="none" w:sz="0" w:space="0" w:color="auto"/>
      </w:divBdr>
    </w:div>
    <w:div w:id="1581284072">
      <w:bodyDiv w:val="1"/>
      <w:marLeft w:val="0"/>
      <w:marRight w:val="0"/>
      <w:marTop w:val="0"/>
      <w:marBottom w:val="0"/>
      <w:divBdr>
        <w:top w:val="none" w:sz="0" w:space="0" w:color="auto"/>
        <w:left w:val="none" w:sz="0" w:space="0" w:color="auto"/>
        <w:bottom w:val="none" w:sz="0" w:space="0" w:color="auto"/>
        <w:right w:val="none" w:sz="0" w:space="0" w:color="auto"/>
      </w:divBdr>
      <w:divsChild>
        <w:div w:id="1794444381">
          <w:marLeft w:val="0"/>
          <w:marRight w:val="0"/>
          <w:marTop w:val="0"/>
          <w:marBottom w:val="0"/>
          <w:divBdr>
            <w:top w:val="none" w:sz="0" w:space="0" w:color="auto"/>
            <w:left w:val="none" w:sz="0" w:space="0" w:color="auto"/>
            <w:bottom w:val="none" w:sz="0" w:space="0" w:color="auto"/>
            <w:right w:val="none" w:sz="0" w:space="0" w:color="auto"/>
          </w:divBdr>
          <w:divsChild>
            <w:div w:id="36004820">
              <w:marLeft w:val="0"/>
              <w:marRight w:val="0"/>
              <w:marTop w:val="0"/>
              <w:marBottom w:val="0"/>
              <w:divBdr>
                <w:top w:val="single" w:sz="2" w:space="0" w:color="000000"/>
                <w:left w:val="single" w:sz="2" w:space="0" w:color="000000"/>
                <w:bottom w:val="single" w:sz="2" w:space="0" w:color="000000"/>
                <w:right w:val="single" w:sz="2" w:space="0" w:color="000000"/>
              </w:divBdr>
            </w:div>
            <w:div w:id="323123227">
              <w:marLeft w:val="0"/>
              <w:marRight w:val="0"/>
              <w:marTop w:val="0"/>
              <w:marBottom w:val="0"/>
              <w:divBdr>
                <w:top w:val="single" w:sz="2" w:space="0" w:color="000000"/>
                <w:left w:val="single" w:sz="2" w:space="0" w:color="000000"/>
                <w:bottom w:val="single" w:sz="2" w:space="0" w:color="000000"/>
                <w:right w:val="single" w:sz="2" w:space="0" w:color="000000"/>
              </w:divBdr>
            </w:div>
            <w:div w:id="434716583">
              <w:marLeft w:val="0"/>
              <w:marRight w:val="0"/>
              <w:marTop w:val="0"/>
              <w:marBottom w:val="0"/>
              <w:divBdr>
                <w:top w:val="single" w:sz="2" w:space="0" w:color="000000"/>
                <w:left w:val="single" w:sz="2" w:space="0" w:color="000000"/>
                <w:bottom w:val="single" w:sz="2" w:space="0" w:color="000000"/>
                <w:right w:val="single" w:sz="2" w:space="0" w:color="000000"/>
              </w:divBdr>
            </w:div>
            <w:div w:id="135804753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582524653">
      <w:bodyDiv w:val="1"/>
      <w:marLeft w:val="0"/>
      <w:marRight w:val="0"/>
      <w:marTop w:val="0"/>
      <w:marBottom w:val="0"/>
      <w:divBdr>
        <w:top w:val="none" w:sz="0" w:space="0" w:color="auto"/>
        <w:left w:val="none" w:sz="0" w:space="0" w:color="auto"/>
        <w:bottom w:val="none" w:sz="0" w:space="0" w:color="auto"/>
        <w:right w:val="none" w:sz="0" w:space="0" w:color="auto"/>
      </w:divBdr>
      <w:divsChild>
        <w:div w:id="1104376752">
          <w:marLeft w:val="0"/>
          <w:marRight w:val="0"/>
          <w:marTop w:val="0"/>
          <w:marBottom w:val="0"/>
          <w:divBdr>
            <w:top w:val="none" w:sz="0" w:space="0" w:color="auto"/>
            <w:left w:val="none" w:sz="0" w:space="0" w:color="auto"/>
            <w:bottom w:val="none" w:sz="0" w:space="0" w:color="auto"/>
            <w:right w:val="none" w:sz="0" w:space="0" w:color="auto"/>
          </w:divBdr>
        </w:div>
      </w:divsChild>
    </w:div>
    <w:div w:id="1590263747">
      <w:bodyDiv w:val="1"/>
      <w:marLeft w:val="0"/>
      <w:marRight w:val="0"/>
      <w:marTop w:val="0"/>
      <w:marBottom w:val="0"/>
      <w:divBdr>
        <w:top w:val="none" w:sz="0" w:space="0" w:color="auto"/>
        <w:left w:val="none" w:sz="0" w:space="0" w:color="auto"/>
        <w:bottom w:val="none" w:sz="0" w:space="0" w:color="auto"/>
        <w:right w:val="none" w:sz="0" w:space="0" w:color="auto"/>
      </w:divBdr>
    </w:div>
    <w:div w:id="1599942800">
      <w:bodyDiv w:val="1"/>
      <w:marLeft w:val="0"/>
      <w:marRight w:val="0"/>
      <w:marTop w:val="0"/>
      <w:marBottom w:val="0"/>
      <w:divBdr>
        <w:top w:val="none" w:sz="0" w:space="0" w:color="auto"/>
        <w:left w:val="none" w:sz="0" w:space="0" w:color="auto"/>
        <w:bottom w:val="none" w:sz="0" w:space="0" w:color="auto"/>
        <w:right w:val="none" w:sz="0" w:space="0" w:color="auto"/>
      </w:divBdr>
      <w:divsChild>
        <w:div w:id="1333030358">
          <w:marLeft w:val="0"/>
          <w:marRight w:val="0"/>
          <w:marTop w:val="0"/>
          <w:marBottom w:val="0"/>
          <w:divBdr>
            <w:top w:val="none" w:sz="0" w:space="0" w:color="auto"/>
            <w:left w:val="none" w:sz="0" w:space="0" w:color="auto"/>
            <w:bottom w:val="none" w:sz="0" w:space="0" w:color="auto"/>
            <w:right w:val="none" w:sz="0" w:space="0" w:color="auto"/>
          </w:divBdr>
        </w:div>
      </w:divsChild>
    </w:div>
    <w:div w:id="1604221415">
      <w:bodyDiv w:val="1"/>
      <w:marLeft w:val="0"/>
      <w:marRight w:val="0"/>
      <w:marTop w:val="0"/>
      <w:marBottom w:val="0"/>
      <w:divBdr>
        <w:top w:val="none" w:sz="0" w:space="0" w:color="auto"/>
        <w:left w:val="none" w:sz="0" w:space="0" w:color="auto"/>
        <w:bottom w:val="none" w:sz="0" w:space="0" w:color="auto"/>
        <w:right w:val="none" w:sz="0" w:space="0" w:color="auto"/>
      </w:divBdr>
    </w:div>
    <w:div w:id="1615819026">
      <w:bodyDiv w:val="1"/>
      <w:marLeft w:val="0"/>
      <w:marRight w:val="0"/>
      <w:marTop w:val="0"/>
      <w:marBottom w:val="0"/>
      <w:divBdr>
        <w:top w:val="none" w:sz="0" w:space="0" w:color="auto"/>
        <w:left w:val="none" w:sz="0" w:space="0" w:color="auto"/>
        <w:bottom w:val="none" w:sz="0" w:space="0" w:color="auto"/>
        <w:right w:val="none" w:sz="0" w:space="0" w:color="auto"/>
      </w:divBdr>
    </w:div>
    <w:div w:id="1634481872">
      <w:bodyDiv w:val="1"/>
      <w:marLeft w:val="0"/>
      <w:marRight w:val="0"/>
      <w:marTop w:val="0"/>
      <w:marBottom w:val="0"/>
      <w:divBdr>
        <w:top w:val="none" w:sz="0" w:space="0" w:color="auto"/>
        <w:left w:val="none" w:sz="0" w:space="0" w:color="auto"/>
        <w:bottom w:val="none" w:sz="0" w:space="0" w:color="auto"/>
        <w:right w:val="none" w:sz="0" w:space="0" w:color="auto"/>
      </w:divBdr>
    </w:div>
    <w:div w:id="1637180588">
      <w:bodyDiv w:val="1"/>
      <w:marLeft w:val="0"/>
      <w:marRight w:val="0"/>
      <w:marTop w:val="0"/>
      <w:marBottom w:val="0"/>
      <w:divBdr>
        <w:top w:val="none" w:sz="0" w:space="0" w:color="auto"/>
        <w:left w:val="none" w:sz="0" w:space="0" w:color="auto"/>
        <w:bottom w:val="none" w:sz="0" w:space="0" w:color="auto"/>
        <w:right w:val="none" w:sz="0" w:space="0" w:color="auto"/>
      </w:divBdr>
      <w:divsChild>
        <w:div w:id="1501576469">
          <w:marLeft w:val="0"/>
          <w:marRight w:val="0"/>
          <w:marTop w:val="0"/>
          <w:marBottom w:val="0"/>
          <w:divBdr>
            <w:top w:val="none" w:sz="0" w:space="0" w:color="auto"/>
            <w:left w:val="none" w:sz="0" w:space="0" w:color="auto"/>
            <w:bottom w:val="none" w:sz="0" w:space="0" w:color="auto"/>
            <w:right w:val="none" w:sz="0" w:space="0" w:color="auto"/>
          </w:divBdr>
        </w:div>
      </w:divsChild>
    </w:div>
    <w:div w:id="1643073734">
      <w:bodyDiv w:val="1"/>
      <w:marLeft w:val="0"/>
      <w:marRight w:val="0"/>
      <w:marTop w:val="0"/>
      <w:marBottom w:val="0"/>
      <w:divBdr>
        <w:top w:val="none" w:sz="0" w:space="0" w:color="auto"/>
        <w:left w:val="none" w:sz="0" w:space="0" w:color="auto"/>
        <w:bottom w:val="none" w:sz="0" w:space="0" w:color="auto"/>
        <w:right w:val="none" w:sz="0" w:space="0" w:color="auto"/>
      </w:divBdr>
    </w:div>
    <w:div w:id="1663585033">
      <w:bodyDiv w:val="1"/>
      <w:marLeft w:val="0"/>
      <w:marRight w:val="0"/>
      <w:marTop w:val="0"/>
      <w:marBottom w:val="0"/>
      <w:divBdr>
        <w:top w:val="none" w:sz="0" w:space="0" w:color="auto"/>
        <w:left w:val="none" w:sz="0" w:space="0" w:color="auto"/>
        <w:bottom w:val="none" w:sz="0" w:space="0" w:color="auto"/>
        <w:right w:val="none" w:sz="0" w:space="0" w:color="auto"/>
      </w:divBdr>
    </w:div>
    <w:div w:id="1676348685">
      <w:bodyDiv w:val="1"/>
      <w:marLeft w:val="0"/>
      <w:marRight w:val="0"/>
      <w:marTop w:val="0"/>
      <w:marBottom w:val="0"/>
      <w:divBdr>
        <w:top w:val="none" w:sz="0" w:space="0" w:color="auto"/>
        <w:left w:val="none" w:sz="0" w:space="0" w:color="auto"/>
        <w:bottom w:val="none" w:sz="0" w:space="0" w:color="auto"/>
        <w:right w:val="none" w:sz="0" w:space="0" w:color="auto"/>
      </w:divBdr>
    </w:div>
    <w:div w:id="1676498795">
      <w:bodyDiv w:val="1"/>
      <w:marLeft w:val="0"/>
      <w:marRight w:val="0"/>
      <w:marTop w:val="0"/>
      <w:marBottom w:val="0"/>
      <w:divBdr>
        <w:top w:val="none" w:sz="0" w:space="0" w:color="auto"/>
        <w:left w:val="none" w:sz="0" w:space="0" w:color="auto"/>
        <w:bottom w:val="none" w:sz="0" w:space="0" w:color="auto"/>
        <w:right w:val="none" w:sz="0" w:space="0" w:color="auto"/>
      </w:divBdr>
    </w:div>
    <w:div w:id="1681078431">
      <w:bodyDiv w:val="1"/>
      <w:marLeft w:val="0"/>
      <w:marRight w:val="0"/>
      <w:marTop w:val="0"/>
      <w:marBottom w:val="0"/>
      <w:divBdr>
        <w:top w:val="none" w:sz="0" w:space="0" w:color="auto"/>
        <w:left w:val="none" w:sz="0" w:space="0" w:color="auto"/>
        <w:bottom w:val="none" w:sz="0" w:space="0" w:color="auto"/>
        <w:right w:val="none" w:sz="0" w:space="0" w:color="auto"/>
      </w:divBdr>
    </w:div>
    <w:div w:id="1692561288">
      <w:bodyDiv w:val="1"/>
      <w:marLeft w:val="0"/>
      <w:marRight w:val="0"/>
      <w:marTop w:val="0"/>
      <w:marBottom w:val="0"/>
      <w:divBdr>
        <w:top w:val="none" w:sz="0" w:space="0" w:color="auto"/>
        <w:left w:val="none" w:sz="0" w:space="0" w:color="auto"/>
        <w:bottom w:val="none" w:sz="0" w:space="0" w:color="auto"/>
        <w:right w:val="none" w:sz="0" w:space="0" w:color="auto"/>
      </w:divBdr>
    </w:div>
    <w:div w:id="1703243507">
      <w:bodyDiv w:val="1"/>
      <w:marLeft w:val="0"/>
      <w:marRight w:val="0"/>
      <w:marTop w:val="0"/>
      <w:marBottom w:val="0"/>
      <w:divBdr>
        <w:top w:val="none" w:sz="0" w:space="0" w:color="auto"/>
        <w:left w:val="none" w:sz="0" w:space="0" w:color="auto"/>
        <w:bottom w:val="none" w:sz="0" w:space="0" w:color="auto"/>
        <w:right w:val="none" w:sz="0" w:space="0" w:color="auto"/>
      </w:divBdr>
    </w:div>
    <w:div w:id="1707179144">
      <w:bodyDiv w:val="1"/>
      <w:marLeft w:val="0"/>
      <w:marRight w:val="0"/>
      <w:marTop w:val="0"/>
      <w:marBottom w:val="0"/>
      <w:divBdr>
        <w:top w:val="none" w:sz="0" w:space="0" w:color="auto"/>
        <w:left w:val="none" w:sz="0" w:space="0" w:color="auto"/>
        <w:bottom w:val="none" w:sz="0" w:space="0" w:color="auto"/>
        <w:right w:val="none" w:sz="0" w:space="0" w:color="auto"/>
      </w:divBdr>
    </w:div>
    <w:div w:id="1710295510">
      <w:bodyDiv w:val="1"/>
      <w:marLeft w:val="0"/>
      <w:marRight w:val="0"/>
      <w:marTop w:val="0"/>
      <w:marBottom w:val="0"/>
      <w:divBdr>
        <w:top w:val="none" w:sz="0" w:space="0" w:color="auto"/>
        <w:left w:val="none" w:sz="0" w:space="0" w:color="auto"/>
        <w:bottom w:val="none" w:sz="0" w:space="0" w:color="auto"/>
        <w:right w:val="none" w:sz="0" w:space="0" w:color="auto"/>
      </w:divBdr>
    </w:div>
    <w:div w:id="1715349592">
      <w:bodyDiv w:val="1"/>
      <w:marLeft w:val="0"/>
      <w:marRight w:val="0"/>
      <w:marTop w:val="0"/>
      <w:marBottom w:val="0"/>
      <w:divBdr>
        <w:top w:val="none" w:sz="0" w:space="0" w:color="auto"/>
        <w:left w:val="none" w:sz="0" w:space="0" w:color="auto"/>
        <w:bottom w:val="none" w:sz="0" w:space="0" w:color="auto"/>
        <w:right w:val="none" w:sz="0" w:space="0" w:color="auto"/>
      </w:divBdr>
    </w:div>
    <w:div w:id="1727680000">
      <w:bodyDiv w:val="1"/>
      <w:marLeft w:val="0"/>
      <w:marRight w:val="0"/>
      <w:marTop w:val="0"/>
      <w:marBottom w:val="0"/>
      <w:divBdr>
        <w:top w:val="none" w:sz="0" w:space="0" w:color="auto"/>
        <w:left w:val="none" w:sz="0" w:space="0" w:color="auto"/>
        <w:bottom w:val="none" w:sz="0" w:space="0" w:color="auto"/>
        <w:right w:val="none" w:sz="0" w:space="0" w:color="auto"/>
      </w:divBdr>
      <w:divsChild>
        <w:div w:id="1987279079">
          <w:marLeft w:val="0"/>
          <w:marRight w:val="0"/>
          <w:marTop w:val="0"/>
          <w:marBottom w:val="0"/>
          <w:divBdr>
            <w:top w:val="none" w:sz="0" w:space="0" w:color="auto"/>
            <w:left w:val="none" w:sz="0" w:space="0" w:color="auto"/>
            <w:bottom w:val="none" w:sz="0" w:space="0" w:color="auto"/>
            <w:right w:val="none" w:sz="0" w:space="0" w:color="auto"/>
          </w:divBdr>
        </w:div>
      </w:divsChild>
    </w:div>
    <w:div w:id="1734766936">
      <w:bodyDiv w:val="1"/>
      <w:marLeft w:val="0"/>
      <w:marRight w:val="0"/>
      <w:marTop w:val="0"/>
      <w:marBottom w:val="0"/>
      <w:divBdr>
        <w:top w:val="none" w:sz="0" w:space="0" w:color="auto"/>
        <w:left w:val="none" w:sz="0" w:space="0" w:color="auto"/>
        <w:bottom w:val="none" w:sz="0" w:space="0" w:color="auto"/>
        <w:right w:val="none" w:sz="0" w:space="0" w:color="auto"/>
      </w:divBdr>
      <w:divsChild>
        <w:div w:id="1872643476">
          <w:marLeft w:val="0"/>
          <w:marRight w:val="0"/>
          <w:marTop w:val="0"/>
          <w:marBottom w:val="0"/>
          <w:divBdr>
            <w:top w:val="none" w:sz="0" w:space="0" w:color="auto"/>
            <w:left w:val="none" w:sz="0" w:space="0" w:color="auto"/>
            <w:bottom w:val="none" w:sz="0" w:space="0" w:color="auto"/>
            <w:right w:val="none" w:sz="0" w:space="0" w:color="auto"/>
          </w:divBdr>
          <w:divsChild>
            <w:div w:id="1138064569">
              <w:marLeft w:val="0"/>
              <w:marRight w:val="0"/>
              <w:marTop w:val="0"/>
              <w:marBottom w:val="0"/>
              <w:divBdr>
                <w:top w:val="none" w:sz="0" w:space="0" w:color="auto"/>
                <w:left w:val="none" w:sz="0" w:space="0" w:color="auto"/>
                <w:bottom w:val="none" w:sz="0" w:space="0" w:color="auto"/>
                <w:right w:val="none" w:sz="0" w:space="0" w:color="auto"/>
              </w:divBdr>
              <w:divsChild>
                <w:div w:id="122861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3025739">
      <w:bodyDiv w:val="1"/>
      <w:marLeft w:val="0"/>
      <w:marRight w:val="0"/>
      <w:marTop w:val="0"/>
      <w:marBottom w:val="0"/>
      <w:divBdr>
        <w:top w:val="none" w:sz="0" w:space="0" w:color="auto"/>
        <w:left w:val="none" w:sz="0" w:space="0" w:color="auto"/>
        <w:bottom w:val="none" w:sz="0" w:space="0" w:color="auto"/>
        <w:right w:val="none" w:sz="0" w:space="0" w:color="auto"/>
      </w:divBdr>
      <w:divsChild>
        <w:div w:id="1374307118">
          <w:marLeft w:val="0"/>
          <w:marRight w:val="0"/>
          <w:marTop w:val="0"/>
          <w:marBottom w:val="0"/>
          <w:divBdr>
            <w:top w:val="none" w:sz="0" w:space="0" w:color="auto"/>
            <w:left w:val="none" w:sz="0" w:space="0" w:color="auto"/>
            <w:bottom w:val="none" w:sz="0" w:space="0" w:color="auto"/>
            <w:right w:val="none" w:sz="0" w:space="0" w:color="auto"/>
          </w:divBdr>
          <w:divsChild>
            <w:div w:id="643000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45566172">
      <w:bodyDiv w:val="1"/>
      <w:marLeft w:val="0"/>
      <w:marRight w:val="0"/>
      <w:marTop w:val="0"/>
      <w:marBottom w:val="0"/>
      <w:divBdr>
        <w:top w:val="none" w:sz="0" w:space="0" w:color="auto"/>
        <w:left w:val="none" w:sz="0" w:space="0" w:color="auto"/>
        <w:bottom w:val="none" w:sz="0" w:space="0" w:color="auto"/>
        <w:right w:val="none" w:sz="0" w:space="0" w:color="auto"/>
      </w:divBdr>
      <w:divsChild>
        <w:div w:id="944850995">
          <w:marLeft w:val="0"/>
          <w:marRight w:val="0"/>
          <w:marTop w:val="0"/>
          <w:marBottom w:val="0"/>
          <w:divBdr>
            <w:top w:val="none" w:sz="0" w:space="0" w:color="auto"/>
            <w:left w:val="none" w:sz="0" w:space="0" w:color="auto"/>
            <w:bottom w:val="none" w:sz="0" w:space="0" w:color="auto"/>
            <w:right w:val="none" w:sz="0" w:space="0" w:color="auto"/>
          </w:divBdr>
        </w:div>
      </w:divsChild>
    </w:div>
    <w:div w:id="1768228841">
      <w:bodyDiv w:val="1"/>
      <w:marLeft w:val="0"/>
      <w:marRight w:val="0"/>
      <w:marTop w:val="0"/>
      <w:marBottom w:val="0"/>
      <w:divBdr>
        <w:top w:val="none" w:sz="0" w:space="0" w:color="auto"/>
        <w:left w:val="none" w:sz="0" w:space="0" w:color="auto"/>
        <w:bottom w:val="none" w:sz="0" w:space="0" w:color="auto"/>
        <w:right w:val="none" w:sz="0" w:space="0" w:color="auto"/>
      </w:divBdr>
    </w:div>
    <w:div w:id="1778788318">
      <w:bodyDiv w:val="1"/>
      <w:marLeft w:val="0"/>
      <w:marRight w:val="0"/>
      <w:marTop w:val="0"/>
      <w:marBottom w:val="0"/>
      <w:divBdr>
        <w:top w:val="none" w:sz="0" w:space="0" w:color="auto"/>
        <w:left w:val="none" w:sz="0" w:space="0" w:color="auto"/>
        <w:bottom w:val="none" w:sz="0" w:space="0" w:color="auto"/>
        <w:right w:val="none" w:sz="0" w:space="0" w:color="auto"/>
      </w:divBdr>
    </w:div>
    <w:div w:id="1785270125">
      <w:bodyDiv w:val="1"/>
      <w:marLeft w:val="0"/>
      <w:marRight w:val="0"/>
      <w:marTop w:val="0"/>
      <w:marBottom w:val="0"/>
      <w:divBdr>
        <w:top w:val="none" w:sz="0" w:space="0" w:color="auto"/>
        <w:left w:val="none" w:sz="0" w:space="0" w:color="auto"/>
        <w:bottom w:val="none" w:sz="0" w:space="0" w:color="auto"/>
        <w:right w:val="none" w:sz="0" w:space="0" w:color="auto"/>
      </w:divBdr>
    </w:div>
    <w:div w:id="1805655976">
      <w:bodyDiv w:val="1"/>
      <w:marLeft w:val="0"/>
      <w:marRight w:val="0"/>
      <w:marTop w:val="0"/>
      <w:marBottom w:val="0"/>
      <w:divBdr>
        <w:top w:val="none" w:sz="0" w:space="0" w:color="auto"/>
        <w:left w:val="none" w:sz="0" w:space="0" w:color="auto"/>
        <w:bottom w:val="none" w:sz="0" w:space="0" w:color="auto"/>
        <w:right w:val="none" w:sz="0" w:space="0" w:color="auto"/>
      </w:divBdr>
    </w:div>
    <w:div w:id="1810895553">
      <w:bodyDiv w:val="1"/>
      <w:marLeft w:val="0"/>
      <w:marRight w:val="0"/>
      <w:marTop w:val="0"/>
      <w:marBottom w:val="0"/>
      <w:divBdr>
        <w:top w:val="none" w:sz="0" w:space="0" w:color="auto"/>
        <w:left w:val="none" w:sz="0" w:space="0" w:color="auto"/>
        <w:bottom w:val="none" w:sz="0" w:space="0" w:color="auto"/>
        <w:right w:val="none" w:sz="0" w:space="0" w:color="auto"/>
      </w:divBdr>
    </w:div>
    <w:div w:id="1810897472">
      <w:bodyDiv w:val="1"/>
      <w:marLeft w:val="0"/>
      <w:marRight w:val="0"/>
      <w:marTop w:val="0"/>
      <w:marBottom w:val="0"/>
      <w:divBdr>
        <w:top w:val="none" w:sz="0" w:space="0" w:color="auto"/>
        <w:left w:val="none" w:sz="0" w:space="0" w:color="auto"/>
        <w:bottom w:val="none" w:sz="0" w:space="0" w:color="auto"/>
        <w:right w:val="none" w:sz="0" w:space="0" w:color="auto"/>
      </w:divBdr>
    </w:div>
    <w:div w:id="1811089871">
      <w:bodyDiv w:val="1"/>
      <w:marLeft w:val="0"/>
      <w:marRight w:val="0"/>
      <w:marTop w:val="0"/>
      <w:marBottom w:val="0"/>
      <w:divBdr>
        <w:top w:val="none" w:sz="0" w:space="0" w:color="auto"/>
        <w:left w:val="none" w:sz="0" w:space="0" w:color="auto"/>
        <w:bottom w:val="none" w:sz="0" w:space="0" w:color="auto"/>
        <w:right w:val="none" w:sz="0" w:space="0" w:color="auto"/>
      </w:divBdr>
    </w:div>
    <w:div w:id="1811821997">
      <w:bodyDiv w:val="1"/>
      <w:marLeft w:val="0"/>
      <w:marRight w:val="0"/>
      <w:marTop w:val="0"/>
      <w:marBottom w:val="0"/>
      <w:divBdr>
        <w:top w:val="none" w:sz="0" w:space="0" w:color="auto"/>
        <w:left w:val="none" w:sz="0" w:space="0" w:color="auto"/>
        <w:bottom w:val="none" w:sz="0" w:space="0" w:color="auto"/>
        <w:right w:val="none" w:sz="0" w:space="0" w:color="auto"/>
      </w:divBdr>
    </w:div>
    <w:div w:id="1817720435">
      <w:bodyDiv w:val="1"/>
      <w:marLeft w:val="0"/>
      <w:marRight w:val="0"/>
      <w:marTop w:val="0"/>
      <w:marBottom w:val="0"/>
      <w:divBdr>
        <w:top w:val="none" w:sz="0" w:space="0" w:color="auto"/>
        <w:left w:val="none" w:sz="0" w:space="0" w:color="auto"/>
        <w:bottom w:val="none" w:sz="0" w:space="0" w:color="auto"/>
        <w:right w:val="none" w:sz="0" w:space="0" w:color="auto"/>
      </w:divBdr>
    </w:div>
    <w:div w:id="1823304198">
      <w:bodyDiv w:val="1"/>
      <w:marLeft w:val="0"/>
      <w:marRight w:val="0"/>
      <w:marTop w:val="0"/>
      <w:marBottom w:val="0"/>
      <w:divBdr>
        <w:top w:val="none" w:sz="0" w:space="0" w:color="auto"/>
        <w:left w:val="none" w:sz="0" w:space="0" w:color="auto"/>
        <w:bottom w:val="none" w:sz="0" w:space="0" w:color="auto"/>
        <w:right w:val="none" w:sz="0" w:space="0" w:color="auto"/>
      </w:divBdr>
      <w:divsChild>
        <w:div w:id="741104402">
          <w:marLeft w:val="0"/>
          <w:marRight w:val="0"/>
          <w:marTop w:val="0"/>
          <w:marBottom w:val="0"/>
          <w:divBdr>
            <w:top w:val="none" w:sz="0" w:space="0" w:color="auto"/>
            <w:left w:val="none" w:sz="0" w:space="0" w:color="auto"/>
            <w:bottom w:val="none" w:sz="0" w:space="0" w:color="auto"/>
            <w:right w:val="none" w:sz="0" w:space="0" w:color="auto"/>
          </w:divBdr>
        </w:div>
      </w:divsChild>
    </w:div>
    <w:div w:id="1824393306">
      <w:bodyDiv w:val="1"/>
      <w:marLeft w:val="0"/>
      <w:marRight w:val="0"/>
      <w:marTop w:val="0"/>
      <w:marBottom w:val="0"/>
      <w:divBdr>
        <w:top w:val="none" w:sz="0" w:space="0" w:color="auto"/>
        <w:left w:val="none" w:sz="0" w:space="0" w:color="auto"/>
        <w:bottom w:val="none" w:sz="0" w:space="0" w:color="auto"/>
        <w:right w:val="none" w:sz="0" w:space="0" w:color="auto"/>
      </w:divBdr>
    </w:div>
    <w:div w:id="1829203219">
      <w:bodyDiv w:val="1"/>
      <w:marLeft w:val="0"/>
      <w:marRight w:val="0"/>
      <w:marTop w:val="0"/>
      <w:marBottom w:val="0"/>
      <w:divBdr>
        <w:top w:val="none" w:sz="0" w:space="0" w:color="auto"/>
        <w:left w:val="none" w:sz="0" w:space="0" w:color="auto"/>
        <w:bottom w:val="none" w:sz="0" w:space="0" w:color="auto"/>
        <w:right w:val="none" w:sz="0" w:space="0" w:color="auto"/>
      </w:divBdr>
    </w:div>
    <w:div w:id="1832521729">
      <w:bodyDiv w:val="1"/>
      <w:marLeft w:val="0"/>
      <w:marRight w:val="0"/>
      <w:marTop w:val="0"/>
      <w:marBottom w:val="0"/>
      <w:divBdr>
        <w:top w:val="none" w:sz="0" w:space="0" w:color="auto"/>
        <w:left w:val="none" w:sz="0" w:space="0" w:color="auto"/>
        <w:bottom w:val="none" w:sz="0" w:space="0" w:color="auto"/>
        <w:right w:val="none" w:sz="0" w:space="0" w:color="auto"/>
      </w:divBdr>
      <w:divsChild>
        <w:div w:id="672877903">
          <w:marLeft w:val="0"/>
          <w:marRight w:val="0"/>
          <w:marTop w:val="0"/>
          <w:marBottom w:val="0"/>
          <w:divBdr>
            <w:top w:val="none" w:sz="0" w:space="0" w:color="auto"/>
            <w:left w:val="none" w:sz="0" w:space="0" w:color="auto"/>
            <w:bottom w:val="none" w:sz="0" w:space="0" w:color="auto"/>
            <w:right w:val="none" w:sz="0" w:space="0" w:color="auto"/>
          </w:divBdr>
        </w:div>
      </w:divsChild>
    </w:div>
    <w:div w:id="1835953894">
      <w:bodyDiv w:val="1"/>
      <w:marLeft w:val="0"/>
      <w:marRight w:val="0"/>
      <w:marTop w:val="0"/>
      <w:marBottom w:val="0"/>
      <w:divBdr>
        <w:top w:val="none" w:sz="0" w:space="0" w:color="auto"/>
        <w:left w:val="none" w:sz="0" w:space="0" w:color="auto"/>
        <w:bottom w:val="none" w:sz="0" w:space="0" w:color="auto"/>
        <w:right w:val="none" w:sz="0" w:space="0" w:color="auto"/>
      </w:divBdr>
      <w:divsChild>
        <w:div w:id="224605277">
          <w:marLeft w:val="0"/>
          <w:marRight w:val="0"/>
          <w:marTop w:val="0"/>
          <w:marBottom w:val="0"/>
          <w:divBdr>
            <w:top w:val="none" w:sz="0" w:space="0" w:color="auto"/>
            <w:left w:val="none" w:sz="0" w:space="0" w:color="auto"/>
            <w:bottom w:val="none" w:sz="0" w:space="0" w:color="auto"/>
            <w:right w:val="none" w:sz="0" w:space="0" w:color="auto"/>
          </w:divBdr>
          <w:divsChild>
            <w:div w:id="18124801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45897435">
      <w:bodyDiv w:val="1"/>
      <w:marLeft w:val="0"/>
      <w:marRight w:val="0"/>
      <w:marTop w:val="0"/>
      <w:marBottom w:val="0"/>
      <w:divBdr>
        <w:top w:val="none" w:sz="0" w:space="0" w:color="auto"/>
        <w:left w:val="none" w:sz="0" w:space="0" w:color="auto"/>
        <w:bottom w:val="none" w:sz="0" w:space="0" w:color="auto"/>
        <w:right w:val="none" w:sz="0" w:space="0" w:color="auto"/>
      </w:divBdr>
    </w:div>
    <w:div w:id="1846822963">
      <w:bodyDiv w:val="1"/>
      <w:marLeft w:val="0"/>
      <w:marRight w:val="0"/>
      <w:marTop w:val="0"/>
      <w:marBottom w:val="0"/>
      <w:divBdr>
        <w:top w:val="none" w:sz="0" w:space="0" w:color="auto"/>
        <w:left w:val="none" w:sz="0" w:space="0" w:color="auto"/>
        <w:bottom w:val="none" w:sz="0" w:space="0" w:color="auto"/>
        <w:right w:val="none" w:sz="0" w:space="0" w:color="auto"/>
      </w:divBdr>
      <w:divsChild>
        <w:div w:id="1528375435">
          <w:marLeft w:val="0"/>
          <w:marRight w:val="0"/>
          <w:marTop w:val="0"/>
          <w:marBottom w:val="0"/>
          <w:divBdr>
            <w:top w:val="none" w:sz="0" w:space="0" w:color="auto"/>
            <w:left w:val="none" w:sz="0" w:space="0" w:color="auto"/>
            <w:bottom w:val="none" w:sz="0" w:space="0" w:color="auto"/>
            <w:right w:val="none" w:sz="0" w:space="0" w:color="auto"/>
          </w:divBdr>
        </w:div>
      </w:divsChild>
    </w:div>
    <w:div w:id="1847556527">
      <w:bodyDiv w:val="1"/>
      <w:marLeft w:val="0"/>
      <w:marRight w:val="0"/>
      <w:marTop w:val="0"/>
      <w:marBottom w:val="0"/>
      <w:divBdr>
        <w:top w:val="none" w:sz="0" w:space="0" w:color="auto"/>
        <w:left w:val="none" w:sz="0" w:space="0" w:color="auto"/>
        <w:bottom w:val="none" w:sz="0" w:space="0" w:color="auto"/>
        <w:right w:val="none" w:sz="0" w:space="0" w:color="auto"/>
      </w:divBdr>
    </w:div>
    <w:div w:id="1872958565">
      <w:bodyDiv w:val="1"/>
      <w:marLeft w:val="0"/>
      <w:marRight w:val="0"/>
      <w:marTop w:val="0"/>
      <w:marBottom w:val="0"/>
      <w:divBdr>
        <w:top w:val="none" w:sz="0" w:space="0" w:color="auto"/>
        <w:left w:val="none" w:sz="0" w:space="0" w:color="auto"/>
        <w:bottom w:val="none" w:sz="0" w:space="0" w:color="auto"/>
        <w:right w:val="none" w:sz="0" w:space="0" w:color="auto"/>
      </w:divBdr>
      <w:divsChild>
        <w:div w:id="292828620">
          <w:marLeft w:val="0"/>
          <w:marRight w:val="0"/>
          <w:marTop w:val="0"/>
          <w:marBottom w:val="0"/>
          <w:divBdr>
            <w:top w:val="none" w:sz="0" w:space="0" w:color="auto"/>
            <w:left w:val="none" w:sz="0" w:space="0" w:color="auto"/>
            <w:bottom w:val="none" w:sz="0" w:space="0" w:color="auto"/>
            <w:right w:val="none" w:sz="0" w:space="0" w:color="auto"/>
          </w:divBdr>
          <w:divsChild>
            <w:div w:id="1970097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81357402">
      <w:bodyDiv w:val="1"/>
      <w:marLeft w:val="0"/>
      <w:marRight w:val="0"/>
      <w:marTop w:val="0"/>
      <w:marBottom w:val="0"/>
      <w:divBdr>
        <w:top w:val="none" w:sz="0" w:space="0" w:color="auto"/>
        <w:left w:val="none" w:sz="0" w:space="0" w:color="auto"/>
        <w:bottom w:val="none" w:sz="0" w:space="0" w:color="auto"/>
        <w:right w:val="none" w:sz="0" w:space="0" w:color="auto"/>
      </w:divBdr>
    </w:div>
    <w:div w:id="1893497686">
      <w:bodyDiv w:val="1"/>
      <w:marLeft w:val="0"/>
      <w:marRight w:val="0"/>
      <w:marTop w:val="0"/>
      <w:marBottom w:val="0"/>
      <w:divBdr>
        <w:top w:val="none" w:sz="0" w:space="0" w:color="auto"/>
        <w:left w:val="none" w:sz="0" w:space="0" w:color="auto"/>
        <w:bottom w:val="none" w:sz="0" w:space="0" w:color="auto"/>
        <w:right w:val="none" w:sz="0" w:space="0" w:color="auto"/>
      </w:divBdr>
      <w:divsChild>
        <w:div w:id="686370912">
          <w:marLeft w:val="0"/>
          <w:marRight w:val="0"/>
          <w:marTop w:val="0"/>
          <w:marBottom w:val="0"/>
          <w:divBdr>
            <w:top w:val="none" w:sz="0" w:space="0" w:color="auto"/>
            <w:left w:val="none" w:sz="0" w:space="0" w:color="auto"/>
            <w:bottom w:val="none" w:sz="0" w:space="0" w:color="auto"/>
            <w:right w:val="none" w:sz="0" w:space="0" w:color="auto"/>
          </w:divBdr>
        </w:div>
      </w:divsChild>
    </w:div>
    <w:div w:id="1907832583">
      <w:bodyDiv w:val="1"/>
      <w:marLeft w:val="0"/>
      <w:marRight w:val="0"/>
      <w:marTop w:val="0"/>
      <w:marBottom w:val="0"/>
      <w:divBdr>
        <w:top w:val="none" w:sz="0" w:space="0" w:color="auto"/>
        <w:left w:val="none" w:sz="0" w:space="0" w:color="auto"/>
        <w:bottom w:val="none" w:sz="0" w:space="0" w:color="auto"/>
        <w:right w:val="none" w:sz="0" w:space="0" w:color="auto"/>
      </w:divBdr>
    </w:div>
    <w:div w:id="1917592161">
      <w:bodyDiv w:val="1"/>
      <w:marLeft w:val="0"/>
      <w:marRight w:val="0"/>
      <w:marTop w:val="0"/>
      <w:marBottom w:val="0"/>
      <w:divBdr>
        <w:top w:val="none" w:sz="0" w:space="0" w:color="auto"/>
        <w:left w:val="none" w:sz="0" w:space="0" w:color="auto"/>
        <w:bottom w:val="none" w:sz="0" w:space="0" w:color="auto"/>
        <w:right w:val="none" w:sz="0" w:space="0" w:color="auto"/>
      </w:divBdr>
    </w:div>
    <w:div w:id="1934974183">
      <w:bodyDiv w:val="1"/>
      <w:marLeft w:val="0"/>
      <w:marRight w:val="0"/>
      <w:marTop w:val="0"/>
      <w:marBottom w:val="0"/>
      <w:divBdr>
        <w:top w:val="none" w:sz="0" w:space="0" w:color="auto"/>
        <w:left w:val="none" w:sz="0" w:space="0" w:color="auto"/>
        <w:bottom w:val="none" w:sz="0" w:space="0" w:color="auto"/>
        <w:right w:val="none" w:sz="0" w:space="0" w:color="auto"/>
      </w:divBdr>
      <w:divsChild>
        <w:div w:id="147403759">
          <w:marLeft w:val="0"/>
          <w:marRight w:val="0"/>
          <w:marTop w:val="0"/>
          <w:marBottom w:val="0"/>
          <w:divBdr>
            <w:top w:val="none" w:sz="0" w:space="0" w:color="auto"/>
            <w:left w:val="none" w:sz="0" w:space="0" w:color="auto"/>
            <w:bottom w:val="none" w:sz="0" w:space="0" w:color="auto"/>
            <w:right w:val="none" w:sz="0" w:space="0" w:color="auto"/>
          </w:divBdr>
        </w:div>
      </w:divsChild>
    </w:div>
    <w:div w:id="1944193298">
      <w:bodyDiv w:val="1"/>
      <w:marLeft w:val="0"/>
      <w:marRight w:val="0"/>
      <w:marTop w:val="0"/>
      <w:marBottom w:val="0"/>
      <w:divBdr>
        <w:top w:val="none" w:sz="0" w:space="0" w:color="auto"/>
        <w:left w:val="none" w:sz="0" w:space="0" w:color="auto"/>
        <w:bottom w:val="none" w:sz="0" w:space="0" w:color="auto"/>
        <w:right w:val="none" w:sz="0" w:space="0" w:color="auto"/>
      </w:divBdr>
    </w:div>
    <w:div w:id="1951938076">
      <w:bodyDiv w:val="1"/>
      <w:marLeft w:val="0"/>
      <w:marRight w:val="0"/>
      <w:marTop w:val="0"/>
      <w:marBottom w:val="0"/>
      <w:divBdr>
        <w:top w:val="none" w:sz="0" w:space="0" w:color="auto"/>
        <w:left w:val="none" w:sz="0" w:space="0" w:color="auto"/>
        <w:bottom w:val="none" w:sz="0" w:space="0" w:color="auto"/>
        <w:right w:val="none" w:sz="0" w:space="0" w:color="auto"/>
      </w:divBdr>
    </w:div>
    <w:div w:id="1964531194">
      <w:bodyDiv w:val="1"/>
      <w:marLeft w:val="0"/>
      <w:marRight w:val="0"/>
      <w:marTop w:val="0"/>
      <w:marBottom w:val="0"/>
      <w:divBdr>
        <w:top w:val="none" w:sz="0" w:space="0" w:color="auto"/>
        <w:left w:val="none" w:sz="0" w:space="0" w:color="auto"/>
        <w:bottom w:val="none" w:sz="0" w:space="0" w:color="auto"/>
        <w:right w:val="none" w:sz="0" w:space="0" w:color="auto"/>
      </w:divBdr>
      <w:divsChild>
        <w:div w:id="1847592073">
          <w:marLeft w:val="0"/>
          <w:marRight w:val="0"/>
          <w:marTop w:val="0"/>
          <w:marBottom w:val="0"/>
          <w:divBdr>
            <w:top w:val="none" w:sz="0" w:space="0" w:color="auto"/>
            <w:left w:val="none" w:sz="0" w:space="0" w:color="auto"/>
            <w:bottom w:val="none" w:sz="0" w:space="0" w:color="auto"/>
            <w:right w:val="none" w:sz="0" w:space="0" w:color="auto"/>
          </w:divBdr>
          <w:divsChild>
            <w:div w:id="838928403">
              <w:marLeft w:val="0"/>
              <w:marRight w:val="0"/>
              <w:marTop w:val="0"/>
              <w:marBottom w:val="0"/>
              <w:divBdr>
                <w:top w:val="single" w:sz="2" w:space="0" w:color="000000"/>
                <w:left w:val="single" w:sz="2" w:space="0" w:color="000000"/>
                <w:bottom w:val="single" w:sz="2" w:space="0" w:color="000000"/>
                <w:right w:val="single" w:sz="2" w:space="0" w:color="000000"/>
              </w:divBdr>
            </w:div>
            <w:div w:id="1181318396">
              <w:marLeft w:val="0"/>
              <w:marRight w:val="0"/>
              <w:marTop w:val="0"/>
              <w:marBottom w:val="0"/>
              <w:divBdr>
                <w:top w:val="single" w:sz="2" w:space="0" w:color="000000"/>
                <w:left w:val="single" w:sz="2" w:space="0" w:color="000000"/>
                <w:bottom w:val="single" w:sz="2" w:space="0" w:color="000000"/>
                <w:right w:val="single" w:sz="2" w:space="0" w:color="000000"/>
              </w:divBdr>
            </w:div>
            <w:div w:id="1915315270">
              <w:marLeft w:val="0"/>
              <w:marRight w:val="0"/>
              <w:marTop w:val="0"/>
              <w:marBottom w:val="0"/>
              <w:divBdr>
                <w:top w:val="single" w:sz="2" w:space="0" w:color="000000"/>
                <w:left w:val="single" w:sz="2" w:space="0" w:color="000000"/>
                <w:bottom w:val="single" w:sz="2" w:space="0" w:color="000000"/>
                <w:right w:val="single" w:sz="2" w:space="0" w:color="000000"/>
              </w:divBdr>
            </w:div>
            <w:div w:id="203210295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967544938">
      <w:bodyDiv w:val="1"/>
      <w:marLeft w:val="0"/>
      <w:marRight w:val="0"/>
      <w:marTop w:val="0"/>
      <w:marBottom w:val="0"/>
      <w:divBdr>
        <w:top w:val="none" w:sz="0" w:space="0" w:color="auto"/>
        <w:left w:val="none" w:sz="0" w:space="0" w:color="auto"/>
        <w:bottom w:val="none" w:sz="0" w:space="0" w:color="auto"/>
        <w:right w:val="none" w:sz="0" w:space="0" w:color="auto"/>
      </w:divBdr>
      <w:divsChild>
        <w:div w:id="88503581">
          <w:marLeft w:val="0"/>
          <w:marRight w:val="0"/>
          <w:marTop w:val="0"/>
          <w:marBottom w:val="0"/>
          <w:divBdr>
            <w:top w:val="none" w:sz="0" w:space="0" w:color="auto"/>
            <w:left w:val="none" w:sz="0" w:space="0" w:color="auto"/>
            <w:bottom w:val="none" w:sz="0" w:space="0" w:color="auto"/>
            <w:right w:val="none" w:sz="0" w:space="0" w:color="auto"/>
          </w:divBdr>
        </w:div>
      </w:divsChild>
    </w:div>
    <w:div w:id="1978293778">
      <w:bodyDiv w:val="1"/>
      <w:marLeft w:val="0"/>
      <w:marRight w:val="0"/>
      <w:marTop w:val="0"/>
      <w:marBottom w:val="0"/>
      <w:divBdr>
        <w:top w:val="none" w:sz="0" w:space="0" w:color="auto"/>
        <w:left w:val="none" w:sz="0" w:space="0" w:color="auto"/>
        <w:bottom w:val="none" w:sz="0" w:space="0" w:color="auto"/>
        <w:right w:val="none" w:sz="0" w:space="0" w:color="auto"/>
      </w:divBdr>
      <w:divsChild>
        <w:div w:id="107479920">
          <w:marLeft w:val="0"/>
          <w:marRight w:val="0"/>
          <w:marTop w:val="0"/>
          <w:marBottom w:val="0"/>
          <w:divBdr>
            <w:top w:val="none" w:sz="0" w:space="0" w:color="auto"/>
            <w:left w:val="none" w:sz="0" w:space="0" w:color="auto"/>
            <w:bottom w:val="none" w:sz="0" w:space="0" w:color="auto"/>
            <w:right w:val="none" w:sz="0" w:space="0" w:color="auto"/>
          </w:divBdr>
        </w:div>
      </w:divsChild>
    </w:div>
    <w:div w:id="2011985595">
      <w:bodyDiv w:val="1"/>
      <w:marLeft w:val="0"/>
      <w:marRight w:val="0"/>
      <w:marTop w:val="0"/>
      <w:marBottom w:val="0"/>
      <w:divBdr>
        <w:top w:val="none" w:sz="0" w:space="0" w:color="auto"/>
        <w:left w:val="none" w:sz="0" w:space="0" w:color="auto"/>
        <w:bottom w:val="none" w:sz="0" w:space="0" w:color="auto"/>
        <w:right w:val="none" w:sz="0" w:space="0" w:color="auto"/>
      </w:divBdr>
    </w:div>
    <w:div w:id="2013801167">
      <w:bodyDiv w:val="1"/>
      <w:marLeft w:val="0"/>
      <w:marRight w:val="0"/>
      <w:marTop w:val="0"/>
      <w:marBottom w:val="0"/>
      <w:divBdr>
        <w:top w:val="none" w:sz="0" w:space="0" w:color="auto"/>
        <w:left w:val="none" w:sz="0" w:space="0" w:color="auto"/>
        <w:bottom w:val="none" w:sz="0" w:space="0" w:color="auto"/>
        <w:right w:val="none" w:sz="0" w:space="0" w:color="auto"/>
      </w:divBdr>
    </w:div>
    <w:div w:id="2041472137">
      <w:bodyDiv w:val="1"/>
      <w:marLeft w:val="0"/>
      <w:marRight w:val="0"/>
      <w:marTop w:val="0"/>
      <w:marBottom w:val="0"/>
      <w:divBdr>
        <w:top w:val="none" w:sz="0" w:space="0" w:color="auto"/>
        <w:left w:val="none" w:sz="0" w:space="0" w:color="auto"/>
        <w:bottom w:val="none" w:sz="0" w:space="0" w:color="auto"/>
        <w:right w:val="none" w:sz="0" w:space="0" w:color="auto"/>
      </w:divBdr>
      <w:divsChild>
        <w:div w:id="644241047">
          <w:marLeft w:val="0"/>
          <w:marRight w:val="0"/>
          <w:marTop w:val="0"/>
          <w:marBottom w:val="0"/>
          <w:divBdr>
            <w:top w:val="none" w:sz="0" w:space="0" w:color="auto"/>
            <w:left w:val="none" w:sz="0" w:space="0" w:color="auto"/>
            <w:bottom w:val="none" w:sz="0" w:space="0" w:color="auto"/>
            <w:right w:val="none" w:sz="0" w:space="0" w:color="auto"/>
          </w:divBdr>
        </w:div>
      </w:divsChild>
    </w:div>
    <w:div w:id="2049337508">
      <w:bodyDiv w:val="1"/>
      <w:marLeft w:val="0"/>
      <w:marRight w:val="0"/>
      <w:marTop w:val="0"/>
      <w:marBottom w:val="0"/>
      <w:divBdr>
        <w:top w:val="none" w:sz="0" w:space="0" w:color="auto"/>
        <w:left w:val="none" w:sz="0" w:space="0" w:color="auto"/>
        <w:bottom w:val="none" w:sz="0" w:space="0" w:color="auto"/>
        <w:right w:val="none" w:sz="0" w:space="0" w:color="auto"/>
      </w:divBdr>
      <w:divsChild>
        <w:div w:id="816384407">
          <w:marLeft w:val="0"/>
          <w:marRight w:val="0"/>
          <w:marTop w:val="0"/>
          <w:marBottom w:val="0"/>
          <w:divBdr>
            <w:top w:val="none" w:sz="0" w:space="0" w:color="auto"/>
            <w:left w:val="none" w:sz="0" w:space="0" w:color="auto"/>
            <w:bottom w:val="none" w:sz="0" w:space="0" w:color="auto"/>
            <w:right w:val="none" w:sz="0" w:space="0" w:color="auto"/>
          </w:divBdr>
        </w:div>
      </w:divsChild>
    </w:div>
    <w:div w:id="2051762404">
      <w:bodyDiv w:val="1"/>
      <w:marLeft w:val="0"/>
      <w:marRight w:val="0"/>
      <w:marTop w:val="0"/>
      <w:marBottom w:val="0"/>
      <w:divBdr>
        <w:top w:val="none" w:sz="0" w:space="0" w:color="auto"/>
        <w:left w:val="none" w:sz="0" w:space="0" w:color="auto"/>
        <w:bottom w:val="none" w:sz="0" w:space="0" w:color="auto"/>
        <w:right w:val="none" w:sz="0" w:space="0" w:color="auto"/>
      </w:divBdr>
    </w:div>
    <w:div w:id="2076509982">
      <w:bodyDiv w:val="1"/>
      <w:marLeft w:val="0"/>
      <w:marRight w:val="0"/>
      <w:marTop w:val="0"/>
      <w:marBottom w:val="0"/>
      <w:divBdr>
        <w:top w:val="none" w:sz="0" w:space="0" w:color="auto"/>
        <w:left w:val="none" w:sz="0" w:space="0" w:color="auto"/>
        <w:bottom w:val="none" w:sz="0" w:space="0" w:color="auto"/>
        <w:right w:val="none" w:sz="0" w:space="0" w:color="auto"/>
      </w:divBdr>
    </w:div>
    <w:div w:id="2115854525">
      <w:bodyDiv w:val="1"/>
      <w:marLeft w:val="0"/>
      <w:marRight w:val="0"/>
      <w:marTop w:val="0"/>
      <w:marBottom w:val="0"/>
      <w:divBdr>
        <w:top w:val="none" w:sz="0" w:space="0" w:color="auto"/>
        <w:left w:val="none" w:sz="0" w:space="0" w:color="auto"/>
        <w:bottom w:val="none" w:sz="0" w:space="0" w:color="auto"/>
        <w:right w:val="none" w:sz="0" w:space="0" w:color="auto"/>
      </w:divBdr>
      <w:divsChild>
        <w:div w:id="1238248805">
          <w:marLeft w:val="0"/>
          <w:marRight w:val="0"/>
          <w:marTop w:val="0"/>
          <w:marBottom w:val="0"/>
          <w:divBdr>
            <w:top w:val="none" w:sz="0" w:space="0" w:color="auto"/>
            <w:left w:val="none" w:sz="0" w:space="0" w:color="auto"/>
            <w:bottom w:val="none" w:sz="0" w:space="0" w:color="auto"/>
            <w:right w:val="none" w:sz="0" w:space="0" w:color="auto"/>
          </w:divBdr>
        </w:div>
      </w:divsChild>
    </w:div>
    <w:div w:id="2126607895">
      <w:bodyDiv w:val="1"/>
      <w:marLeft w:val="0"/>
      <w:marRight w:val="0"/>
      <w:marTop w:val="0"/>
      <w:marBottom w:val="0"/>
      <w:divBdr>
        <w:top w:val="none" w:sz="0" w:space="0" w:color="auto"/>
        <w:left w:val="none" w:sz="0" w:space="0" w:color="auto"/>
        <w:bottom w:val="none" w:sz="0" w:space="0" w:color="auto"/>
        <w:right w:val="none" w:sz="0" w:space="0" w:color="auto"/>
      </w:divBdr>
    </w:div>
    <w:div w:id="2135521649">
      <w:bodyDiv w:val="1"/>
      <w:marLeft w:val="0"/>
      <w:marRight w:val="0"/>
      <w:marTop w:val="0"/>
      <w:marBottom w:val="0"/>
      <w:divBdr>
        <w:top w:val="none" w:sz="0" w:space="0" w:color="auto"/>
        <w:left w:val="none" w:sz="0" w:space="0" w:color="auto"/>
        <w:bottom w:val="none" w:sz="0" w:space="0" w:color="auto"/>
        <w:right w:val="none" w:sz="0" w:space="0" w:color="auto"/>
      </w:divBdr>
    </w:div>
    <w:div w:id="2138983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E7F740-4DBD-4FF7-B8A2-92BDB695AF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43</Pages>
  <Words>7116</Words>
  <Characters>40565</Characters>
  <Application>Microsoft Office Word</Application>
  <DocSecurity>0</DocSecurity>
  <Lines>338</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dc:creator>
  <cp:keywords/>
  <dc:description/>
  <cp:lastModifiedBy>Wander Lust</cp:lastModifiedBy>
  <cp:revision>2</cp:revision>
  <dcterms:created xsi:type="dcterms:W3CDTF">2025-04-13T17:36:00Z</dcterms:created>
  <dcterms:modified xsi:type="dcterms:W3CDTF">2025-04-13T17:36:00Z</dcterms:modified>
</cp:coreProperties>
</file>